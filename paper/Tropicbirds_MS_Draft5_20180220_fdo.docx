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E5EC" w14:textId="77777777" w:rsidR="006E042E" w:rsidRPr="001D4183" w:rsidRDefault="006E042E" w:rsidP="000838A0">
      <w:pPr>
        <w:autoSpaceDE w:val="0"/>
        <w:autoSpaceDN w:val="0"/>
        <w:adjustRightInd w:val="0"/>
        <w:spacing w:line="360" w:lineRule="auto"/>
      </w:pPr>
    </w:p>
    <w:p w14:paraId="01944EE1" w14:textId="441A8E4B" w:rsidR="00BB6D91" w:rsidRDefault="00030A68" w:rsidP="003077FD">
      <w:pPr>
        <w:autoSpaceDE w:val="0"/>
        <w:autoSpaceDN w:val="0"/>
        <w:adjustRightInd w:val="0"/>
        <w:spacing w:line="360" w:lineRule="auto"/>
        <w:jc w:val="center"/>
        <w:rPr>
          <w:sz w:val="36"/>
          <w:szCs w:val="36"/>
        </w:rPr>
      </w:pPr>
      <w:commentRangeStart w:id="0"/>
      <w:r>
        <w:rPr>
          <w:sz w:val="36"/>
          <w:szCs w:val="36"/>
        </w:rPr>
        <w:t xml:space="preserve">Status and trends </w:t>
      </w:r>
      <w:commentRangeEnd w:id="0"/>
      <w:r>
        <w:rPr>
          <w:rStyle w:val="CommentReference"/>
          <w:szCs w:val="20"/>
        </w:rPr>
        <w:commentReference w:id="0"/>
      </w:r>
      <w:r>
        <w:rPr>
          <w:sz w:val="36"/>
          <w:szCs w:val="36"/>
        </w:rPr>
        <w:t xml:space="preserve">of White-tailed Tropicbirds </w:t>
      </w:r>
      <w:r w:rsidRPr="00086A0A">
        <w:rPr>
          <w:i/>
          <w:sz w:val="36"/>
          <w:szCs w:val="36"/>
        </w:rPr>
        <w:t xml:space="preserve">Phaethon </w:t>
      </w:r>
      <w:proofErr w:type="spellStart"/>
      <w:r w:rsidR="00086A0A" w:rsidRPr="00086A0A">
        <w:rPr>
          <w:i/>
          <w:sz w:val="36"/>
          <w:szCs w:val="36"/>
        </w:rPr>
        <w:t>lepturus</w:t>
      </w:r>
      <w:proofErr w:type="spellEnd"/>
      <w:r w:rsidR="00086A0A" w:rsidRPr="00086A0A">
        <w:rPr>
          <w:sz w:val="36"/>
          <w:szCs w:val="36"/>
        </w:rPr>
        <w:t xml:space="preserve"> </w:t>
      </w:r>
      <w:r w:rsidR="007407CD">
        <w:rPr>
          <w:sz w:val="36"/>
          <w:szCs w:val="36"/>
        </w:rPr>
        <w:t>in the Seychelles</w:t>
      </w:r>
      <w:r w:rsidR="00410981">
        <w:rPr>
          <w:sz w:val="36"/>
          <w:szCs w:val="36"/>
        </w:rPr>
        <w:t>.</w:t>
      </w:r>
    </w:p>
    <w:p w14:paraId="31A2AD6F" w14:textId="17DCFBA0" w:rsidR="007440D3" w:rsidRPr="001D4183" w:rsidRDefault="007407CD" w:rsidP="003077FD">
      <w:pPr>
        <w:autoSpaceDE w:val="0"/>
        <w:autoSpaceDN w:val="0"/>
        <w:adjustRightInd w:val="0"/>
        <w:spacing w:line="360" w:lineRule="auto"/>
        <w:jc w:val="center"/>
      </w:pPr>
      <w:r>
        <w:rPr>
          <w:sz w:val="36"/>
          <w:szCs w:val="36"/>
        </w:rPr>
        <w:t xml:space="preserve"> </w:t>
      </w:r>
      <w:r w:rsidR="00316B20" w:rsidRPr="001D4183">
        <w:t>April J. Burt</w:t>
      </w:r>
      <w:r w:rsidR="00316B20" w:rsidRPr="001D4183">
        <w:rPr>
          <w:vertAlign w:val="superscript"/>
        </w:rPr>
        <w:t>1</w:t>
      </w:r>
      <w:r w:rsidR="00B42585">
        <w:rPr>
          <w:vertAlign w:val="superscript"/>
        </w:rPr>
        <w:t>,</w:t>
      </w:r>
      <w:r w:rsidR="00A16536">
        <w:rPr>
          <w:vertAlign w:val="superscript"/>
        </w:rPr>
        <w:t>2</w:t>
      </w:r>
      <w:r w:rsidR="00B42585">
        <w:rPr>
          <w:vertAlign w:val="superscript"/>
        </w:rPr>
        <w:t xml:space="preserve"> </w:t>
      </w:r>
      <w:r w:rsidR="00B42585" w:rsidRPr="001D4183">
        <w:rPr>
          <w:vertAlign w:val="superscript"/>
        </w:rPr>
        <w:t>*</w:t>
      </w:r>
      <w:r w:rsidR="00B42585" w:rsidRPr="00B42585">
        <w:t xml:space="preserve"> </w:t>
      </w:r>
      <w:r>
        <w:t>Fernando Cagua</w:t>
      </w:r>
      <w:r w:rsidR="00B42585" w:rsidRPr="001D4183">
        <w:rPr>
          <w:vertAlign w:val="superscript"/>
        </w:rPr>
        <w:t>1,</w:t>
      </w:r>
      <w:r w:rsidR="00A16536">
        <w:rPr>
          <w:vertAlign w:val="superscript"/>
        </w:rPr>
        <w:t>3</w:t>
      </w:r>
      <w:r>
        <w:rPr>
          <w:vertAlign w:val="superscript"/>
        </w:rPr>
        <w:t xml:space="preserve"> </w:t>
      </w:r>
      <w:r>
        <w:t xml:space="preserve">Cheryl Sanchez </w:t>
      </w:r>
      <w:r w:rsidR="006B51FF">
        <w:rPr>
          <w:vertAlign w:val="superscript"/>
        </w:rPr>
        <w:t>3</w:t>
      </w:r>
      <w:r w:rsidR="00A16536">
        <w:rPr>
          <w:vertAlign w:val="superscript"/>
        </w:rPr>
        <w:t>,1</w:t>
      </w:r>
      <w:r>
        <w:t xml:space="preserve">, </w:t>
      </w:r>
      <w:proofErr w:type="spellStart"/>
      <w:r w:rsidR="00A14B00">
        <w:t>Licia</w:t>
      </w:r>
      <w:proofErr w:type="spellEnd"/>
      <w:r w:rsidR="00A14B00">
        <w:t xml:space="preserve"> Calabrese</w:t>
      </w:r>
      <w:r w:rsidR="00A16536">
        <w:rPr>
          <w:vertAlign w:val="superscript"/>
        </w:rPr>
        <w:t>5</w:t>
      </w:r>
      <w:r>
        <w:t xml:space="preserve">, </w:t>
      </w:r>
      <w:proofErr w:type="spellStart"/>
      <w:r>
        <w:t>Janske</w:t>
      </w:r>
      <w:proofErr w:type="spellEnd"/>
      <w:r>
        <w:t xml:space="preserve"> van de Crommenacker</w:t>
      </w:r>
      <w:r w:rsidR="006B51FF">
        <w:rPr>
          <w:vertAlign w:val="superscript"/>
        </w:rPr>
        <w:t>5</w:t>
      </w:r>
      <w:r>
        <w:t xml:space="preserve">, </w:t>
      </w:r>
      <w:r w:rsidR="00A02FA2">
        <w:t>James McClelland</w:t>
      </w:r>
      <w:r w:rsidR="006B51FF">
        <w:rPr>
          <w:vertAlign w:val="superscript"/>
        </w:rPr>
        <w:t>6</w:t>
      </w:r>
      <w:r>
        <w:t xml:space="preserve"> </w:t>
      </w:r>
      <w:r w:rsidRPr="007407CD">
        <w:t>Nancy</w:t>
      </w:r>
      <w:r>
        <w:t xml:space="preserve"> Bunbury</w:t>
      </w:r>
      <w:r>
        <w:rPr>
          <w:vertAlign w:val="superscript"/>
        </w:rPr>
        <w:t>1</w:t>
      </w:r>
    </w:p>
    <w:p w14:paraId="48E44ECC" w14:textId="77777777" w:rsidR="00BB6D91" w:rsidRDefault="00BB6D91" w:rsidP="00410981">
      <w:pPr>
        <w:pStyle w:val="NormalWeb"/>
        <w:spacing w:before="0" w:after="0" w:line="240" w:lineRule="auto"/>
        <w:jc w:val="center"/>
        <w:rPr>
          <w:i/>
          <w:sz w:val="20"/>
          <w:szCs w:val="20"/>
        </w:rPr>
      </w:pPr>
      <w:r w:rsidRPr="00BB6D91">
        <w:rPr>
          <w:i/>
          <w:sz w:val="20"/>
          <w:szCs w:val="20"/>
          <w:vertAlign w:val="superscript"/>
        </w:rPr>
        <w:t>1</w:t>
      </w:r>
      <w:r w:rsidRPr="00BB6D91">
        <w:rPr>
          <w:i/>
          <w:sz w:val="20"/>
          <w:szCs w:val="20"/>
        </w:rPr>
        <w:t xml:space="preserve">Seychelles Islands Foundation, P.O. Box 853, Victoria, </w:t>
      </w:r>
      <w:proofErr w:type="spellStart"/>
      <w:r w:rsidRPr="00BB6D91">
        <w:rPr>
          <w:i/>
          <w:sz w:val="20"/>
          <w:szCs w:val="20"/>
        </w:rPr>
        <w:t>Mahé</w:t>
      </w:r>
      <w:proofErr w:type="spellEnd"/>
      <w:r w:rsidRPr="00BB6D91">
        <w:rPr>
          <w:i/>
          <w:sz w:val="20"/>
          <w:szCs w:val="20"/>
        </w:rPr>
        <w:t>, Seychelles</w:t>
      </w:r>
    </w:p>
    <w:p w14:paraId="79AFB46C" w14:textId="77777777" w:rsidR="00BB6D91" w:rsidRDefault="00BB6D91" w:rsidP="00410981">
      <w:pPr>
        <w:pStyle w:val="NormalWeb"/>
        <w:spacing w:before="0" w:after="0" w:line="240" w:lineRule="auto"/>
        <w:jc w:val="center"/>
        <w:rPr>
          <w:i/>
          <w:sz w:val="20"/>
          <w:szCs w:val="20"/>
          <w:lang w:val="en-GB"/>
        </w:rPr>
      </w:pPr>
      <w:r w:rsidRPr="001D4183">
        <w:rPr>
          <w:i/>
          <w:sz w:val="20"/>
          <w:szCs w:val="20"/>
          <w:vertAlign w:val="superscript"/>
          <w:lang w:val="en-GB"/>
        </w:rPr>
        <w:t>2</w:t>
      </w:r>
      <w:r w:rsidR="00C44990">
        <w:rPr>
          <w:i/>
          <w:sz w:val="20"/>
          <w:szCs w:val="20"/>
          <w:lang w:val="en-GB"/>
        </w:rPr>
        <w:t>Zoology Department, U</w:t>
      </w:r>
      <w:r>
        <w:rPr>
          <w:i/>
          <w:sz w:val="20"/>
          <w:szCs w:val="20"/>
          <w:lang w:val="en-GB"/>
        </w:rPr>
        <w:t xml:space="preserve">niversity </w:t>
      </w:r>
      <w:r w:rsidR="00A16536">
        <w:rPr>
          <w:i/>
          <w:sz w:val="20"/>
          <w:szCs w:val="20"/>
          <w:lang w:val="en-GB"/>
        </w:rPr>
        <w:t>of Oxford</w:t>
      </w:r>
      <w:r w:rsidR="00C44990">
        <w:rPr>
          <w:i/>
          <w:sz w:val="20"/>
          <w:szCs w:val="20"/>
          <w:lang w:val="en-GB"/>
        </w:rPr>
        <w:t>, Oxford UK</w:t>
      </w:r>
    </w:p>
    <w:p w14:paraId="64A98054" w14:textId="77777777" w:rsidR="0009548B" w:rsidRPr="0009548B" w:rsidRDefault="00A16536" w:rsidP="00410981">
      <w:pPr>
        <w:pStyle w:val="NormalWeb"/>
        <w:spacing w:after="0" w:line="240" w:lineRule="auto"/>
        <w:ind w:left="360"/>
        <w:jc w:val="center"/>
        <w:rPr>
          <w:i/>
          <w:sz w:val="20"/>
          <w:szCs w:val="20"/>
        </w:rPr>
      </w:pPr>
      <w:r w:rsidRPr="00A16536">
        <w:rPr>
          <w:i/>
          <w:sz w:val="20"/>
          <w:szCs w:val="20"/>
          <w:vertAlign w:val="superscript"/>
          <w:lang w:val="en-GB"/>
        </w:rPr>
        <w:t>3</w:t>
      </w:r>
      <w:r w:rsidR="0009548B" w:rsidRPr="0009548B">
        <w:rPr>
          <w:i/>
          <w:sz w:val="20"/>
          <w:szCs w:val="20"/>
        </w:rPr>
        <w:t>Centre for Integrative Ecology, School of Biological Sciences, University of Canterbury, Christchurch, New Zealand</w:t>
      </w:r>
    </w:p>
    <w:p w14:paraId="55AD0256" w14:textId="28A5E250" w:rsidR="00BB6D91" w:rsidRPr="00A16536" w:rsidRDefault="00BB6D91" w:rsidP="00410981">
      <w:pPr>
        <w:pStyle w:val="NormalWeb"/>
        <w:spacing w:before="0" w:after="0" w:line="240" w:lineRule="auto"/>
        <w:jc w:val="center"/>
        <w:rPr>
          <w:i/>
          <w:sz w:val="20"/>
          <w:szCs w:val="20"/>
        </w:rPr>
      </w:pPr>
      <w:r>
        <w:rPr>
          <w:i/>
          <w:sz w:val="20"/>
          <w:szCs w:val="20"/>
          <w:vertAlign w:val="superscript"/>
          <w:lang w:val="en-GB" w:eastAsia="en-US"/>
        </w:rPr>
        <w:t>3</w:t>
      </w:r>
      <w:r w:rsidRPr="001D4183">
        <w:rPr>
          <w:i/>
          <w:sz w:val="20"/>
          <w:szCs w:val="20"/>
          <w:lang w:val="en-GB"/>
        </w:rPr>
        <w:t xml:space="preserve">Nature Seychelles, Centre for Environment &amp; Education, </w:t>
      </w:r>
      <w:r w:rsidR="00030A68">
        <w:rPr>
          <w:i/>
          <w:sz w:val="20"/>
          <w:szCs w:val="20"/>
          <w:lang w:val="en-GB"/>
        </w:rPr>
        <w:t>P.O. Box 1310, Roche Caiman,</w:t>
      </w:r>
      <w:r>
        <w:rPr>
          <w:i/>
          <w:sz w:val="20"/>
          <w:szCs w:val="20"/>
          <w:lang w:val="en-GB"/>
        </w:rPr>
        <w:t xml:space="preserve"> </w:t>
      </w:r>
      <w:proofErr w:type="spellStart"/>
      <w:r w:rsidR="00422215">
        <w:rPr>
          <w:i/>
          <w:sz w:val="20"/>
          <w:szCs w:val="20"/>
          <w:lang w:val="en-GB"/>
        </w:rPr>
        <w:t>Mahé</w:t>
      </w:r>
      <w:proofErr w:type="spellEnd"/>
      <w:r>
        <w:rPr>
          <w:i/>
          <w:sz w:val="20"/>
          <w:szCs w:val="20"/>
          <w:lang w:val="en-GB"/>
        </w:rPr>
        <w:t>, Seychelles</w:t>
      </w:r>
    </w:p>
    <w:p w14:paraId="693F85B1" w14:textId="331A2A94" w:rsidR="00BB6D91" w:rsidRDefault="00BB6D91" w:rsidP="00410981">
      <w:pPr>
        <w:pStyle w:val="NormalWeb"/>
        <w:spacing w:line="240" w:lineRule="auto"/>
        <w:jc w:val="center"/>
        <w:rPr>
          <w:i/>
          <w:sz w:val="20"/>
          <w:szCs w:val="20"/>
          <w:lang w:val="en-GB"/>
        </w:rPr>
      </w:pPr>
      <w:r w:rsidRPr="00BB6D91">
        <w:rPr>
          <w:i/>
          <w:sz w:val="20"/>
          <w:szCs w:val="20"/>
          <w:vertAlign w:val="superscript"/>
          <w:lang w:val="en-GB"/>
        </w:rPr>
        <w:t xml:space="preserve">4 </w:t>
      </w:r>
      <w:r>
        <w:rPr>
          <w:i/>
          <w:sz w:val="20"/>
          <w:szCs w:val="20"/>
          <w:lang w:val="en-GB"/>
        </w:rPr>
        <w:t>Island Conservation Society</w:t>
      </w:r>
      <w:r w:rsidR="00C44990">
        <w:rPr>
          <w:i/>
          <w:sz w:val="20"/>
          <w:szCs w:val="20"/>
          <w:lang w:val="en-GB"/>
        </w:rPr>
        <w:t>,</w:t>
      </w:r>
      <w:r w:rsidR="00C44990" w:rsidRPr="00C44990">
        <w:t xml:space="preserve"> </w:t>
      </w:r>
      <w:r w:rsidR="00030A68" w:rsidRPr="00C44990">
        <w:rPr>
          <w:i/>
          <w:sz w:val="20"/>
          <w:szCs w:val="20"/>
          <w:lang w:val="en-GB"/>
        </w:rPr>
        <w:t>PO Box 775</w:t>
      </w:r>
      <w:r w:rsidR="00030A68">
        <w:rPr>
          <w:i/>
          <w:sz w:val="20"/>
          <w:szCs w:val="20"/>
          <w:lang w:val="en-GB"/>
        </w:rPr>
        <w:t xml:space="preserve">, </w:t>
      </w:r>
      <w:r w:rsidR="00C44990" w:rsidRPr="00C44990">
        <w:rPr>
          <w:i/>
          <w:sz w:val="20"/>
          <w:szCs w:val="20"/>
          <w:lang w:val="en-GB"/>
        </w:rPr>
        <w:t>Pointe Larue</w:t>
      </w:r>
      <w:r w:rsidR="00C44990">
        <w:rPr>
          <w:i/>
          <w:sz w:val="20"/>
          <w:szCs w:val="20"/>
          <w:lang w:val="en-GB"/>
        </w:rPr>
        <w:t xml:space="preserve">, </w:t>
      </w:r>
      <w:proofErr w:type="spellStart"/>
      <w:r w:rsidR="00C44990">
        <w:rPr>
          <w:i/>
          <w:sz w:val="20"/>
          <w:szCs w:val="20"/>
          <w:lang w:val="en-GB"/>
        </w:rPr>
        <w:t>Mahé</w:t>
      </w:r>
      <w:proofErr w:type="spellEnd"/>
      <w:r w:rsidR="00C44990">
        <w:rPr>
          <w:i/>
          <w:sz w:val="20"/>
          <w:szCs w:val="20"/>
          <w:lang w:val="en-GB"/>
        </w:rPr>
        <w:t xml:space="preserve">, </w:t>
      </w:r>
      <w:r w:rsidR="00C44990" w:rsidRPr="00C44990">
        <w:rPr>
          <w:i/>
          <w:sz w:val="20"/>
          <w:szCs w:val="20"/>
          <w:lang w:val="en-GB"/>
        </w:rPr>
        <w:t>Seychelles</w:t>
      </w:r>
      <w:r w:rsidR="00C44990">
        <w:rPr>
          <w:i/>
          <w:sz w:val="20"/>
          <w:szCs w:val="20"/>
          <w:lang w:val="en-GB"/>
        </w:rPr>
        <w:t xml:space="preserve">, </w:t>
      </w:r>
    </w:p>
    <w:p w14:paraId="44F8B915" w14:textId="7C5F7FA4" w:rsidR="00BB6D91" w:rsidRDefault="00C44990" w:rsidP="00410981">
      <w:pPr>
        <w:pStyle w:val="NormalWeb"/>
        <w:spacing w:before="0" w:after="0" w:line="240" w:lineRule="auto"/>
        <w:ind w:left="2880" w:firstLine="720"/>
        <w:rPr>
          <w:i/>
          <w:sz w:val="20"/>
          <w:szCs w:val="20"/>
          <w:lang w:val="en-GB"/>
        </w:rPr>
      </w:pPr>
      <w:r>
        <w:rPr>
          <w:i/>
          <w:sz w:val="20"/>
          <w:szCs w:val="20"/>
          <w:vertAlign w:val="superscript"/>
          <w:lang w:val="en-GB"/>
        </w:rPr>
        <w:t>5</w:t>
      </w:r>
      <w:r w:rsidR="00BB6D91">
        <w:rPr>
          <w:i/>
          <w:sz w:val="20"/>
          <w:szCs w:val="20"/>
          <w:lang w:val="en-GB"/>
        </w:rPr>
        <w:t xml:space="preserve"> Green Islands Foundation</w:t>
      </w:r>
      <w:r w:rsidR="00030A68">
        <w:rPr>
          <w:rStyle w:val="CommentReference"/>
          <w:rFonts w:eastAsia="SimSun"/>
          <w:color w:val="auto"/>
          <w:kern w:val="0"/>
          <w:szCs w:val="20"/>
          <w:lang w:val="en-GB" w:eastAsia="zh-CN"/>
        </w:rPr>
        <w:commentReference w:id="1"/>
      </w:r>
    </w:p>
    <w:p w14:paraId="0822AD91" w14:textId="2B901745" w:rsidR="00A02FA2" w:rsidRPr="006C1FC9" w:rsidRDefault="006B51FF" w:rsidP="00410981">
      <w:pPr>
        <w:pStyle w:val="NormalWeb"/>
        <w:spacing w:before="0" w:after="0" w:line="240" w:lineRule="auto"/>
        <w:jc w:val="center"/>
        <w:rPr>
          <w:i/>
          <w:sz w:val="20"/>
          <w:szCs w:val="20"/>
          <w:lang w:val="en-GB"/>
        </w:rPr>
      </w:pPr>
      <w:r>
        <w:rPr>
          <w:i/>
          <w:sz w:val="20"/>
          <w:szCs w:val="20"/>
          <w:vertAlign w:val="superscript"/>
          <w:lang w:val="en-GB"/>
        </w:rPr>
        <w:t>6</w:t>
      </w:r>
      <w:r w:rsidR="00A02FA2">
        <w:rPr>
          <w:i/>
          <w:sz w:val="20"/>
          <w:szCs w:val="20"/>
          <w:lang w:val="en-GB"/>
        </w:rPr>
        <w:t xml:space="preserve">Cousine Island Company Limited, P.O. Box 977, Victoria, </w:t>
      </w:r>
      <w:proofErr w:type="spellStart"/>
      <w:r w:rsidR="00A02FA2">
        <w:rPr>
          <w:i/>
          <w:sz w:val="20"/>
          <w:szCs w:val="20"/>
          <w:lang w:val="en-GB"/>
        </w:rPr>
        <w:t>Mahé</w:t>
      </w:r>
      <w:proofErr w:type="spellEnd"/>
      <w:r w:rsidR="00A02FA2">
        <w:rPr>
          <w:i/>
          <w:sz w:val="20"/>
          <w:szCs w:val="20"/>
          <w:lang w:val="en-GB"/>
        </w:rPr>
        <w:t>, Seychelles</w:t>
      </w:r>
    </w:p>
    <w:p w14:paraId="1EE30E8D" w14:textId="77777777" w:rsidR="00880DE6" w:rsidRPr="001D4183" w:rsidRDefault="00FF1FF9" w:rsidP="003077FD">
      <w:pPr>
        <w:spacing w:line="360" w:lineRule="auto"/>
        <w:rPr>
          <w:b/>
          <w:bCs/>
        </w:rPr>
      </w:pPr>
      <w:r w:rsidRPr="001D4183">
        <w:rPr>
          <w:b/>
          <w:bCs/>
        </w:rPr>
        <w:br/>
      </w:r>
      <w:r w:rsidR="007002AD" w:rsidRPr="001D4183">
        <w:rPr>
          <w:b/>
          <w:bCs/>
        </w:rPr>
        <w:t>A</w:t>
      </w:r>
      <w:r w:rsidR="00442D10" w:rsidRPr="001D4183">
        <w:rPr>
          <w:b/>
          <w:bCs/>
        </w:rPr>
        <w:t>bstract</w:t>
      </w:r>
      <w:r w:rsidR="007002AD" w:rsidRPr="001D4183">
        <w:rPr>
          <w:b/>
          <w:bCs/>
        </w:rPr>
        <w:t xml:space="preserve"> </w:t>
      </w:r>
    </w:p>
    <w:p w14:paraId="07B206CD" w14:textId="1C65BEBF" w:rsidR="00B42585" w:rsidRPr="009B511F" w:rsidRDefault="009B511F" w:rsidP="004D7C9C">
      <w:pPr>
        <w:spacing w:line="276" w:lineRule="auto"/>
        <w:rPr>
          <w:iCs/>
        </w:rPr>
      </w:pPr>
      <w:r>
        <w:t>The s</w:t>
      </w:r>
      <w:r w:rsidR="00314A49" w:rsidRPr="00B97521">
        <w:t xml:space="preserve">uccessful </w:t>
      </w:r>
      <w:r>
        <w:t xml:space="preserve">design and implementation of </w:t>
      </w:r>
      <w:r w:rsidR="00314A49" w:rsidRPr="00B97521">
        <w:t>monitoring</w:t>
      </w:r>
      <w:r w:rsidR="00314A49" w:rsidRPr="009B511F">
        <w:rPr>
          <w:iCs/>
        </w:rPr>
        <w:t xml:space="preserve"> </w:t>
      </w:r>
      <w:r w:rsidRPr="009B511F">
        <w:rPr>
          <w:iCs/>
        </w:rPr>
        <w:t xml:space="preserve">programmes is an important tool in the </w:t>
      </w:r>
      <w:r>
        <w:rPr>
          <w:iCs/>
        </w:rPr>
        <w:t xml:space="preserve">effective </w:t>
      </w:r>
      <w:r w:rsidRPr="009B511F">
        <w:rPr>
          <w:iCs/>
        </w:rPr>
        <w:t>management of biodiversity</w:t>
      </w:r>
      <w:r w:rsidR="009B63E2">
        <w:rPr>
          <w:iCs/>
        </w:rPr>
        <w:t>, especially in developing nations where resources are scarce and threats are high.</w:t>
      </w:r>
      <w:r>
        <w:rPr>
          <w:iCs/>
        </w:rPr>
        <w:t xml:space="preserve"> </w:t>
      </w:r>
      <w:r w:rsidR="009B63E2">
        <w:rPr>
          <w:iCs/>
        </w:rPr>
        <w:t>W</w:t>
      </w:r>
      <w:r>
        <w:rPr>
          <w:iCs/>
        </w:rPr>
        <w:t>e</w:t>
      </w:r>
      <w:r w:rsidR="00B7068B" w:rsidRPr="009B511F">
        <w:rPr>
          <w:iCs/>
        </w:rPr>
        <w:t xml:space="preserve"> combined monitoring efforts from </w:t>
      </w:r>
      <w:r w:rsidR="00CB7B23" w:rsidRPr="009B511F">
        <w:rPr>
          <w:iCs/>
        </w:rPr>
        <w:t xml:space="preserve">five of the </w:t>
      </w:r>
      <w:r w:rsidR="00B25CC7" w:rsidRPr="009B511F">
        <w:rPr>
          <w:iCs/>
        </w:rPr>
        <w:t>region’s</w:t>
      </w:r>
      <w:r w:rsidR="00B7068B" w:rsidRPr="009B511F">
        <w:rPr>
          <w:iCs/>
        </w:rPr>
        <w:t xml:space="preserve"> most vital nesting sites for </w:t>
      </w:r>
      <w:r w:rsidR="008D4493">
        <w:rPr>
          <w:iCs/>
        </w:rPr>
        <w:t xml:space="preserve">an indicator species, the </w:t>
      </w:r>
      <w:r w:rsidR="00CB7B23" w:rsidRPr="009B511F">
        <w:rPr>
          <w:iCs/>
        </w:rPr>
        <w:t xml:space="preserve">white-tailed tropicbirds </w:t>
      </w:r>
      <w:r w:rsidR="00CB7B23" w:rsidRPr="009B511F">
        <w:rPr>
          <w:i/>
          <w:iCs/>
        </w:rPr>
        <w:t xml:space="preserve">Phaethon </w:t>
      </w:r>
      <w:proofErr w:type="spellStart"/>
      <w:r w:rsidR="00CB7B23" w:rsidRPr="009B511F">
        <w:rPr>
          <w:i/>
          <w:iCs/>
        </w:rPr>
        <w:t>lepturus</w:t>
      </w:r>
      <w:proofErr w:type="spellEnd"/>
      <w:r w:rsidR="00B7068B" w:rsidRPr="009B511F">
        <w:rPr>
          <w:iCs/>
        </w:rPr>
        <w:t>.</w:t>
      </w:r>
      <w:r w:rsidR="002E54EB">
        <w:rPr>
          <w:rFonts w:ascii="Calibri" w:eastAsia="Times New Roman" w:hAnsi="Calibri"/>
          <w:b/>
          <w:sz w:val="20"/>
          <w:szCs w:val="20"/>
          <w:lang w:eastAsia="en-US"/>
        </w:rPr>
        <w:t xml:space="preserve"> </w:t>
      </w:r>
      <w:r w:rsidR="002E54EB">
        <w:rPr>
          <w:iCs/>
        </w:rPr>
        <w:t xml:space="preserve">We present </w:t>
      </w:r>
      <w:r w:rsidR="008D4493">
        <w:rPr>
          <w:iCs/>
        </w:rPr>
        <w:t xml:space="preserve">the first regional summary </w:t>
      </w:r>
      <w:r w:rsidR="002E54EB">
        <w:rPr>
          <w:iCs/>
        </w:rPr>
        <w:t xml:space="preserve">on </w:t>
      </w:r>
      <w:r w:rsidR="008D4493">
        <w:rPr>
          <w:iCs/>
        </w:rPr>
        <w:t xml:space="preserve">the level and trends of </w:t>
      </w:r>
      <w:r w:rsidR="009B63E2">
        <w:rPr>
          <w:iCs/>
        </w:rPr>
        <w:t xml:space="preserve">breeding </w:t>
      </w:r>
      <w:r w:rsidR="00B7068B" w:rsidRPr="009B511F">
        <w:rPr>
          <w:iCs/>
        </w:rPr>
        <w:t xml:space="preserve">success </w:t>
      </w:r>
      <w:r w:rsidR="002E54EB">
        <w:rPr>
          <w:iCs/>
        </w:rPr>
        <w:t>at each of the sites</w:t>
      </w:r>
      <w:r w:rsidR="008D4493">
        <w:rPr>
          <w:iCs/>
        </w:rPr>
        <w:t>;</w:t>
      </w:r>
      <w:r w:rsidR="002E54EB">
        <w:rPr>
          <w:iCs/>
        </w:rPr>
        <w:t xml:space="preserve"> a</w:t>
      </w:r>
      <w:r w:rsidR="00B7068B" w:rsidRPr="009B511F">
        <w:rPr>
          <w:iCs/>
        </w:rPr>
        <w:t xml:space="preserve">t Aldabra </w:t>
      </w:r>
      <w:r w:rsidR="00A05A95" w:rsidRPr="009B511F">
        <w:rPr>
          <w:iCs/>
        </w:rPr>
        <w:t xml:space="preserve">atoll </w:t>
      </w:r>
      <w:r w:rsidR="00B7068B" w:rsidRPr="009B511F">
        <w:rPr>
          <w:iCs/>
        </w:rPr>
        <w:t>on average</w:t>
      </w:r>
      <w:r w:rsidR="00A05A95" w:rsidRPr="009B511F">
        <w:rPr>
          <w:iCs/>
        </w:rPr>
        <w:t xml:space="preserve"> </w:t>
      </w:r>
      <w:r w:rsidR="00B7068B" w:rsidRPr="009B511F">
        <w:rPr>
          <w:iCs/>
        </w:rPr>
        <w:t>15</w:t>
      </w:r>
      <w:r w:rsidR="00CB7B23" w:rsidRPr="009B511F">
        <w:rPr>
          <w:iCs/>
        </w:rPr>
        <w:t>.2</w:t>
      </w:r>
      <w:r w:rsidR="00B7068B" w:rsidRPr="009B511F">
        <w:rPr>
          <w:iCs/>
        </w:rPr>
        <w:t xml:space="preserve">% of nests were successful </w:t>
      </w:r>
      <w:r w:rsidR="00A05A95" w:rsidRPr="009B511F">
        <w:rPr>
          <w:iCs/>
        </w:rPr>
        <w:t xml:space="preserve">compared with 33% on Cousin Island, 40.2% on </w:t>
      </w:r>
      <w:proofErr w:type="spellStart"/>
      <w:r w:rsidR="00A05A95" w:rsidRPr="009B511F">
        <w:rPr>
          <w:iCs/>
        </w:rPr>
        <w:t>Aride</w:t>
      </w:r>
      <w:proofErr w:type="spellEnd"/>
      <w:r w:rsidR="00A05A95" w:rsidRPr="009B511F">
        <w:rPr>
          <w:iCs/>
        </w:rPr>
        <w:t xml:space="preserve"> Island, 51.6% on </w:t>
      </w:r>
      <w:proofErr w:type="spellStart"/>
      <w:r w:rsidR="00A05A95" w:rsidRPr="009B511F">
        <w:rPr>
          <w:iCs/>
        </w:rPr>
        <w:t>Cousine</w:t>
      </w:r>
      <w:proofErr w:type="spellEnd"/>
      <w:r w:rsidR="00A05A95" w:rsidRPr="009B511F">
        <w:rPr>
          <w:iCs/>
        </w:rPr>
        <w:t xml:space="preserve"> Island and 55% on Denis Island. </w:t>
      </w:r>
      <w:r w:rsidR="0016073F">
        <w:rPr>
          <w:iCs/>
        </w:rPr>
        <w:t xml:space="preserve">In addition, </w:t>
      </w:r>
      <w:r w:rsidR="00A05A95" w:rsidRPr="009B511F">
        <w:rPr>
          <w:iCs/>
        </w:rPr>
        <w:t xml:space="preserve">at Aldabra </w:t>
      </w:r>
      <w:r w:rsidR="0016073F">
        <w:rPr>
          <w:iCs/>
        </w:rPr>
        <w:t xml:space="preserve">there </w:t>
      </w:r>
      <w:r w:rsidR="00A05A95" w:rsidRPr="009B511F">
        <w:rPr>
          <w:iCs/>
        </w:rPr>
        <w:t>was a</w:t>
      </w:r>
      <w:r w:rsidR="00CB7B23" w:rsidRPr="009B511F">
        <w:rPr>
          <w:iCs/>
        </w:rPr>
        <w:t xml:space="preserve"> significant negative temporal trend </w:t>
      </w:r>
      <w:r w:rsidR="00AF73C7" w:rsidRPr="009B511F">
        <w:rPr>
          <w:iCs/>
        </w:rPr>
        <w:t xml:space="preserve">in </w:t>
      </w:r>
      <w:r w:rsidR="008D4493">
        <w:rPr>
          <w:iCs/>
        </w:rPr>
        <w:t>breed</w:t>
      </w:r>
      <w:r w:rsidR="008D4493" w:rsidRPr="009B511F">
        <w:rPr>
          <w:iCs/>
        </w:rPr>
        <w:t xml:space="preserve">ing </w:t>
      </w:r>
      <w:r w:rsidR="00AF73C7" w:rsidRPr="009B511F">
        <w:rPr>
          <w:iCs/>
        </w:rPr>
        <w:t>success observed</w:t>
      </w:r>
      <w:r w:rsidR="00B7068B" w:rsidRPr="009B511F">
        <w:rPr>
          <w:iCs/>
        </w:rPr>
        <w:t xml:space="preserve">. </w:t>
      </w:r>
      <w:r w:rsidR="0016073F">
        <w:rPr>
          <w:iCs/>
          <w:lang w:val="en-US"/>
        </w:rPr>
        <w:t>The</w:t>
      </w:r>
      <w:r w:rsidR="006C73FC" w:rsidRPr="009B511F">
        <w:rPr>
          <w:iCs/>
          <w:lang w:val="en-US"/>
        </w:rPr>
        <w:t xml:space="preserve"> </w:t>
      </w:r>
      <w:proofErr w:type="spellStart"/>
      <w:r w:rsidR="006C73FC" w:rsidRPr="009B511F">
        <w:rPr>
          <w:iCs/>
          <w:lang w:val="en-US"/>
        </w:rPr>
        <w:t>Aride</w:t>
      </w:r>
      <w:proofErr w:type="spellEnd"/>
      <w:r w:rsidR="006C73FC" w:rsidRPr="009B511F">
        <w:rPr>
          <w:iCs/>
          <w:lang w:val="en-US"/>
        </w:rPr>
        <w:t xml:space="preserve"> I</w:t>
      </w:r>
      <w:r w:rsidR="00B7068B" w:rsidRPr="009B511F">
        <w:rPr>
          <w:iCs/>
          <w:lang w:val="en-US"/>
        </w:rPr>
        <w:t xml:space="preserve">sland population showed a continuous negative trend </w:t>
      </w:r>
      <w:r w:rsidR="00A05A95" w:rsidRPr="009B511F">
        <w:rPr>
          <w:iCs/>
          <w:lang w:val="en-US"/>
        </w:rPr>
        <w:t>in nest</w:t>
      </w:r>
      <w:r w:rsidR="00AF73C7" w:rsidRPr="009B511F">
        <w:rPr>
          <w:iCs/>
          <w:lang w:val="en-US"/>
        </w:rPr>
        <w:t xml:space="preserve"> density</w:t>
      </w:r>
      <w:r w:rsidR="002E54EB">
        <w:rPr>
          <w:iCs/>
          <w:lang w:val="en-US"/>
        </w:rPr>
        <w:t xml:space="preserve">, whereas the </w:t>
      </w:r>
      <w:proofErr w:type="spellStart"/>
      <w:r w:rsidR="002E54EB">
        <w:rPr>
          <w:iCs/>
          <w:lang w:val="en-US"/>
        </w:rPr>
        <w:t>Cousine</w:t>
      </w:r>
      <w:proofErr w:type="spellEnd"/>
      <w:r w:rsidR="002E54EB">
        <w:rPr>
          <w:iCs/>
          <w:lang w:val="en-US"/>
        </w:rPr>
        <w:t xml:space="preserve"> island </w:t>
      </w:r>
      <w:r w:rsidR="008D4493">
        <w:rPr>
          <w:iCs/>
          <w:lang w:val="en-US"/>
        </w:rPr>
        <w:t xml:space="preserve">nest </w:t>
      </w:r>
      <w:r w:rsidR="002E54EB">
        <w:rPr>
          <w:iCs/>
          <w:lang w:val="en-US"/>
        </w:rPr>
        <w:t>density increase</w:t>
      </w:r>
      <w:r w:rsidR="008D4493">
        <w:rPr>
          <w:iCs/>
          <w:lang w:val="en-US"/>
        </w:rPr>
        <w:t>d</w:t>
      </w:r>
      <w:r w:rsidR="00B7068B" w:rsidRPr="009B511F">
        <w:rPr>
          <w:iCs/>
          <w:lang w:val="en-US"/>
        </w:rPr>
        <w:t>.</w:t>
      </w:r>
      <w:r>
        <w:rPr>
          <w:iCs/>
          <w:lang w:val="en-US"/>
        </w:rPr>
        <w:t xml:space="preserve"> </w:t>
      </w:r>
      <w:r w:rsidR="008D4493">
        <w:rPr>
          <w:iCs/>
          <w:lang w:val="en-US"/>
        </w:rPr>
        <w:t>D</w:t>
      </w:r>
      <w:r>
        <w:rPr>
          <w:iCs/>
          <w:lang w:val="en-US"/>
        </w:rPr>
        <w:t xml:space="preserve">isparity in methods, duration and longevity of </w:t>
      </w:r>
      <w:r w:rsidR="008D4493">
        <w:rPr>
          <w:iCs/>
          <w:lang w:val="en-US"/>
        </w:rPr>
        <w:t xml:space="preserve">the </w:t>
      </w:r>
      <w:proofErr w:type="spellStart"/>
      <w:r>
        <w:rPr>
          <w:iCs/>
          <w:lang w:val="en-US"/>
        </w:rPr>
        <w:t>programmes</w:t>
      </w:r>
      <w:proofErr w:type="spellEnd"/>
      <w:r>
        <w:rPr>
          <w:iCs/>
          <w:lang w:val="en-US"/>
        </w:rPr>
        <w:t xml:space="preserve"> prevented direct statistical comparisons between sites</w:t>
      </w:r>
      <w:r w:rsidR="007B5087">
        <w:rPr>
          <w:iCs/>
          <w:lang w:val="en-US"/>
        </w:rPr>
        <w:t>. It was not possible to determine causes of trends,</w:t>
      </w:r>
      <w:r>
        <w:rPr>
          <w:iCs/>
          <w:lang w:val="en-US"/>
        </w:rPr>
        <w:t xml:space="preserve"> though the regional outlook </w:t>
      </w:r>
      <w:r w:rsidR="007B5087">
        <w:rPr>
          <w:iCs/>
          <w:lang w:val="en-US"/>
        </w:rPr>
        <w:t>enabled some interpretation of the</w:t>
      </w:r>
      <w:r>
        <w:rPr>
          <w:iCs/>
          <w:lang w:val="en-US"/>
        </w:rPr>
        <w:t xml:space="preserve"> potential drivers of change at site level.</w:t>
      </w:r>
      <w:r w:rsidR="006B69A5">
        <w:rPr>
          <w:iCs/>
          <w:lang w:val="en-US"/>
        </w:rPr>
        <w:t xml:space="preserve"> </w:t>
      </w:r>
      <w:r w:rsidR="00CD0FBA">
        <w:rPr>
          <w:iCs/>
          <w:lang w:val="en-US"/>
        </w:rPr>
        <w:t>Recommendations are therefore made</w:t>
      </w:r>
      <w:r w:rsidR="006B69A5">
        <w:rPr>
          <w:iCs/>
          <w:lang w:val="en-US"/>
        </w:rPr>
        <w:t xml:space="preserve"> to improve the effectiveness of </w:t>
      </w:r>
      <w:r w:rsidR="00CA1E03">
        <w:rPr>
          <w:iCs/>
          <w:lang w:val="en-US"/>
        </w:rPr>
        <w:t xml:space="preserve">these </w:t>
      </w:r>
      <w:r w:rsidR="006B69A5">
        <w:rPr>
          <w:iCs/>
          <w:lang w:val="en-US"/>
        </w:rPr>
        <w:t xml:space="preserve">conservation efforts </w:t>
      </w:r>
      <w:r w:rsidR="00B25CC7">
        <w:rPr>
          <w:iCs/>
          <w:lang w:val="en-US"/>
        </w:rPr>
        <w:t>and</w:t>
      </w:r>
      <w:r w:rsidR="00972DD5" w:rsidRPr="00B97521">
        <w:t xml:space="preserve"> streamline the monitoring programme</w:t>
      </w:r>
      <w:r w:rsidR="00972DD5">
        <w:t>s</w:t>
      </w:r>
      <w:r w:rsidR="00972DD5" w:rsidRPr="00B97521">
        <w:t xml:space="preserve"> for </w:t>
      </w:r>
      <w:r w:rsidR="00972DD5" w:rsidRPr="00B97521">
        <w:rPr>
          <w:i/>
        </w:rPr>
        <w:t xml:space="preserve">P. </w:t>
      </w:r>
      <w:proofErr w:type="spellStart"/>
      <w:r w:rsidR="00972DD5" w:rsidRPr="00B97521">
        <w:rPr>
          <w:i/>
        </w:rPr>
        <w:t>lepturus</w:t>
      </w:r>
      <w:proofErr w:type="spellEnd"/>
      <w:r w:rsidR="00972DD5" w:rsidRPr="00B97521">
        <w:t xml:space="preserve"> across the Seychelles</w:t>
      </w:r>
      <w:r w:rsidR="00B25CC7">
        <w:t>.</w:t>
      </w:r>
    </w:p>
    <w:p w14:paraId="53BB9633" w14:textId="77777777" w:rsidR="00A05A95" w:rsidRPr="00CB7B23" w:rsidRDefault="00A05A95" w:rsidP="004D7C9C">
      <w:pPr>
        <w:spacing w:line="276" w:lineRule="auto"/>
      </w:pPr>
    </w:p>
    <w:p w14:paraId="5E7E176A" w14:textId="294FB81A" w:rsidR="00EB4AE9" w:rsidRPr="001D4183" w:rsidRDefault="00EB4AE9" w:rsidP="00553C00">
      <w:pPr>
        <w:autoSpaceDE w:val="0"/>
        <w:autoSpaceDN w:val="0"/>
        <w:adjustRightInd w:val="0"/>
        <w:spacing w:line="360" w:lineRule="auto"/>
        <w:outlineLvl w:val="0"/>
        <w:rPr>
          <w:sz w:val="20"/>
          <w:szCs w:val="20"/>
        </w:rPr>
      </w:pPr>
      <w:r>
        <w:rPr>
          <w:sz w:val="20"/>
          <w:szCs w:val="20"/>
        </w:rPr>
        <w:t>Keywords: Seychelles,</w:t>
      </w:r>
      <w:r w:rsidR="00B42585">
        <w:rPr>
          <w:sz w:val="20"/>
          <w:szCs w:val="20"/>
        </w:rPr>
        <w:t xml:space="preserve"> </w:t>
      </w:r>
      <w:r w:rsidR="005C7362">
        <w:rPr>
          <w:sz w:val="20"/>
          <w:szCs w:val="20"/>
        </w:rPr>
        <w:t>Tropicbird</w:t>
      </w:r>
      <w:r w:rsidR="00A728B6">
        <w:rPr>
          <w:sz w:val="20"/>
          <w:szCs w:val="20"/>
        </w:rPr>
        <w:t>s, Management, Ecology,</w:t>
      </w:r>
      <w:r w:rsidR="005C7362">
        <w:rPr>
          <w:sz w:val="20"/>
          <w:szCs w:val="20"/>
        </w:rPr>
        <w:t xml:space="preserve"> Breeding</w:t>
      </w:r>
    </w:p>
    <w:p w14:paraId="26552523" w14:textId="77777777" w:rsidR="00B42585" w:rsidRPr="001D4183" w:rsidRDefault="00AD32DE" w:rsidP="00FF37A3">
      <w:pPr>
        <w:autoSpaceDE w:val="0"/>
        <w:autoSpaceDN w:val="0"/>
        <w:adjustRightInd w:val="0"/>
        <w:spacing w:line="360" w:lineRule="auto"/>
        <w:rPr>
          <w:b/>
          <w:bCs/>
        </w:rPr>
      </w:pPr>
      <w:r w:rsidRPr="001D4183">
        <w:rPr>
          <w:sz w:val="20"/>
          <w:szCs w:val="20"/>
          <w:vertAlign w:val="superscript"/>
        </w:rPr>
        <w:t>*</w:t>
      </w:r>
      <w:r w:rsidRPr="001D4183">
        <w:rPr>
          <w:sz w:val="20"/>
          <w:szCs w:val="20"/>
        </w:rPr>
        <w:t>Corresponding author.</w:t>
      </w:r>
      <w:r w:rsidR="00B42585">
        <w:rPr>
          <w:sz w:val="20"/>
          <w:szCs w:val="20"/>
        </w:rPr>
        <w:t xml:space="preserve"> </w:t>
      </w:r>
      <w:r w:rsidRPr="001D4183">
        <w:rPr>
          <w:sz w:val="20"/>
          <w:szCs w:val="20"/>
        </w:rPr>
        <w:br/>
        <w:t xml:space="preserve">Email address: </w:t>
      </w:r>
      <w:proofErr w:type="gramStart"/>
      <w:r w:rsidR="009A564F">
        <w:rPr>
          <w:sz w:val="20"/>
          <w:szCs w:val="20"/>
        </w:rPr>
        <w:t>april.burt@queens.ox.ac.uk</w:t>
      </w:r>
      <w:r w:rsidR="00CB5D38">
        <w:rPr>
          <w:sz w:val="20"/>
          <w:szCs w:val="20"/>
        </w:rPr>
        <w:t xml:space="preserve"> </w:t>
      </w:r>
      <w:r w:rsidRPr="001D4183">
        <w:rPr>
          <w:sz w:val="20"/>
          <w:szCs w:val="20"/>
        </w:rPr>
        <w:t xml:space="preserve"> (</w:t>
      </w:r>
      <w:proofErr w:type="gramEnd"/>
      <w:r w:rsidR="00B42585">
        <w:rPr>
          <w:sz w:val="20"/>
          <w:szCs w:val="20"/>
        </w:rPr>
        <w:t>A. J. Burt</w:t>
      </w:r>
      <w:r w:rsidRPr="001D4183">
        <w:rPr>
          <w:sz w:val="20"/>
          <w:szCs w:val="20"/>
        </w:rPr>
        <w:t>).</w:t>
      </w:r>
    </w:p>
    <w:p w14:paraId="203BDC3B" w14:textId="77777777" w:rsidR="009A37CC" w:rsidRDefault="009A37CC" w:rsidP="003077FD">
      <w:pPr>
        <w:spacing w:line="360" w:lineRule="auto"/>
        <w:rPr>
          <w:b/>
          <w:bCs/>
        </w:rPr>
      </w:pPr>
    </w:p>
    <w:p w14:paraId="60567879" w14:textId="77777777" w:rsidR="00423C57" w:rsidRDefault="00423C57" w:rsidP="003077FD">
      <w:pPr>
        <w:spacing w:line="360" w:lineRule="auto"/>
        <w:rPr>
          <w:ins w:id="2" w:author="April Burt" w:date="2018-01-27T16:54:00Z"/>
          <w:b/>
          <w:bCs/>
        </w:rPr>
      </w:pPr>
    </w:p>
    <w:p w14:paraId="2E57E2FB" w14:textId="77777777" w:rsidR="00423C57" w:rsidRDefault="00423C57" w:rsidP="003077FD">
      <w:pPr>
        <w:spacing w:line="360" w:lineRule="auto"/>
        <w:rPr>
          <w:ins w:id="3" w:author="April Burt" w:date="2018-01-27T16:54:00Z"/>
          <w:b/>
          <w:bCs/>
        </w:rPr>
      </w:pPr>
    </w:p>
    <w:p w14:paraId="639F7949" w14:textId="77777777" w:rsidR="00423C57" w:rsidRDefault="00423C57" w:rsidP="003077FD">
      <w:pPr>
        <w:spacing w:line="360" w:lineRule="auto"/>
        <w:rPr>
          <w:ins w:id="4" w:author="April Burt" w:date="2018-01-27T16:54:00Z"/>
          <w:b/>
          <w:bCs/>
        </w:rPr>
      </w:pPr>
    </w:p>
    <w:p w14:paraId="2B7E6B36" w14:textId="583FEDDD" w:rsidR="00487CAB" w:rsidRPr="001D4183" w:rsidRDefault="00487CAB" w:rsidP="003077FD">
      <w:pPr>
        <w:spacing w:line="360" w:lineRule="auto"/>
        <w:rPr>
          <w:b/>
          <w:bCs/>
        </w:rPr>
      </w:pPr>
      <w:r w:rsidRPr="001D4183">
        <w:rPr>
          <w:b/>
          <w:bCs/>
        </w:rPr>
        <w:lastRenderedPageBreak/>
        <w:t>I</w:t>
      </w:r>
      <w:r w:rsidR="00FF1FF9" w:rsidRPr="001D4183">
        <w:rPr>
          <w:b/>
          <w:bCs/>
        </w:rPr>
        <w:t>ntroduction</w:t>
      </w:r>
      <w:r w:rsidRPr="001D4183">
        <w:rPr>
          <w:b/>
          <w:bCs/>
        </w:rPr>
        <w:t xml:space="preserve"> </w:t>
      </w:r>
    </w:p>
    <w:p w14:paraId="42155497" w14:textId="36A54E39" w:rsidR="0044292A" w:rsidRDefault="00236122" w:rsidP="007E05EA">
      <w:pPr>
        <w:widowControl w:val="0"/>
        <w:autoSpaceDE w:val="0"/>
        <w:autoSpaceDN w:val="0"/>
        <w:adjustRightInd w:val="0"/>
        <w:spacing w:after="240" w:line="360" w:lineRule="auto"/>
      </w:pPr>
      <w:r>
        <w:rPr>
          <w:lang w:val="en-US"/>
        </w:rPr>
        <w:t xml:space="preserve">The Western Indian Ocean has recently been identified as a </w:t>
      </w:r>
      <w:r w:rsidRPr="0058475F">
        <w:rPr>
          <w:lang w:val="en-US"/>
        </w:rPr>
        <w:t>key area to prioritize for the conservation of global marine</w:t>
      </w:r>
      <w:r>
        <w:rPr>
          <w:lang w:val="en-US"/>
        </w:rPr>
        <w:t xml:space="preserve"> biodiversity</w:t>
      </w:r>
      <w:r w:rsidRPr="0058475F">
        <w:rPr>
          <w:lang w:val="en-US"/>
        </w:rPr>
        <w:t xml:space="preserve"> </w:t>
      </w:r>
      <w:r>
        <w:rPr>
          <w:lang w:val="en-US"/>
        </w:rPr>
        <w:t>in the face of climate change (</w:t>
      </w:r>
      <w:proofErr w:type="spellStart"/>
      <w:r w:rsidRPr="0058475F">
        <w:rPr>
          <w:lang w:val="en-US"/>
        </w:rPr>
        <w:t>Ramírez</w:t>
      </w:r>
      <w:proofErr w:type="spellEnd"/>
      <w:r>
        <w:rPr>
          <w:lang w:val="en-US"/>
        </w:rPr>
        <w:t xml:space="preserve"> et al. 2017).</w:t>
      </w:r>
      <w:r w:rsidRPr="000E037B">
        <w:rPr>
          <w:lang w:val="en-US"/>
        </w:rPr>
        <w:t xml:space="preserve"> </w:t>
      </w:r>
      <w:r>
        <w:rPr>
          <w:lang w:val="en-US"/>
        </w:rPr>
        <w:t xml:space="preserve">With </w:t>
      </w:r>
      <w:r w:rsidRPr="00B97521">
        <w:t>115 islands stretching across an exclusive economic zone of 3.2 million km</w:t>
      </w:r>
      <w:r w:rsidRPr="00B97521">
        <w:rPr>
          <w:vertAlign w:val="superscript"/>
        </w:rPr>
        <w:t>2</w:t>
      </w:r>
      <w:r>
        <w:rPr>
          <w:vertAlign w:val="superscript"/>
        </w:rPr>
        <w:t xml:space="preserve"> </w:t>
      </w:r>
      <w:r>
        <w:t xml:space="preserve">the Seychelles </w:t>
      </w:r>
      <w:r>
        <w:rPr>
          <w:lang w:val="en-US"/>
        </w:rPr>
        <w:t xml:space="preserve">is a </w:t>
      </w:r>
      <w:r>
        <w:t>challenging location for articulated monitoring efforts</w:t>
      </w:r>
      <w:r>
        <w:rPr>
          <w:iCs/>
          <w:lang w:val="en-US"/>
        </w:rPr>
        <w:t>.</w:t>
      </w:r>
      <w:r>
        <w:t xml:space="preserve"> M</w:t>
      </w:r>
      <w:r w:rsidR="007E05EA">
        <w:t xml:space="preserve">onitoring programmes </w:t>
      </w:r>
      <w:r w:rsidR="00DA0310">
        <w:t>are widespread across the Seychelles islands and if successful</w:t>
      </w:r>
      <w:r w:rsidR="00D839C1">
        <w:t>ly designed and implemented</w:t>
      </w:r>
      <w:r w:rsidR="00DA0310">
        <w:t xml:space="preserve"> they</w:t>
      </w:r>
      <w:r w:rsidR="00D839C1">
        <w:t xml:space="preserve"> have potential to</w:t>
      </w:r>
      <w:r w:rsidR="00DA0310">
        <w:t xml:space="preserve"> form an integral role in</w:t>
      </w:r>
      <w:r w:rsidR="007E05EA">
        <w:t xml:space="preserve"> informing conservation management</w:t>
      </w:r>
      <w:r w:rsidR="00D839C1">
        <w:t>.</w:t>
      </w:r>
      <w:r w:rsidR="007E05EA">
        <w:t xml:space="preserve"> </w:t>
      </w:r>
      <w:r w:rsidR="00B03CCC">
        <w:t xml:space="preserve">However, </w:t>
      </w:r>
      <w:r w:rsidR="00B03CCC" w:rsidRPr="00B97521">
        <w:t xml:space="preserve">poorly </w:t>
      </w:r>
      <w:r w:rsidR="00B03CCC">
        <w:t xml:space="preserve">designed </w:t>
      </w:r>
      <w:ins w:id="5" w:author="Fernando Cagua" w:date="2018-02-05T11:52:00Z">
        <w:r w:rsidR="0038290C">
          <w:t xml:space="preserve">monitoring </w:t>
        </w:r>
      </w:ins>
      <w:r w:rsidR="00B03CCC">
        <w:t>programmes</w:t>
      </w:r>
      <w:r w:rsidR="00B03CCC" w:rsidRPr="00B97521">
        <w:t xml:space="preserve"> </w:t>
      </w:r>
      <w:r w:rsidR="00B03CCC">
        <w:t xml:space="preserve">or </w:t>
      </w:r>
      <w:r w:rsidR="00B03CCC" w:rsidRPr="00B97521">
        <w:t xml:space="preserve">lack of institutional capacity </w:t>
      </w:r>
      <w:r w:rsidR="0044292A">
        <w:t xml:space="preserve">often </w:t>
      </w:r>
      <w:r w:rsidR="00B03CCC" w:rsidRPr="00B97521">
        <w:t>result in data piling up</w:t>
      </w:r>
      <w:r w:rsidR="0044292A">
        <w:t>.</w:t>
      </w:r>
      <w:r w:rsidR="00B03CCC" w:rsidRPr="00B97521">
        <w:t xml:space="preserve"> </w:t>
      </w:r>
      <w:r w:rsidR="0044292A">
        <w:t>W</w:t>
      </w:r>
      <w:r w:rsidR="00B03CCC" w:rsidRPr="00B97521">
        <w:t>ithout rigorous</w:t>
      </w:r>
      <w:r w:rsidR="0044292A">
        <w:t xml:space="preserve"> and regular</w:t>
      </w:r>
      <w:r w:rsidR="00B03CCC" w:rsidRPr="00B97521">
        <w:t xml:space="preserve"> analysis</w:t>
      </w:r>
      <w:r w:rsidR="00B03CCC">
        <w:t xml:space="preserve"> programmes </w:t>
      </w:r>
      <w:r w:rsidR="0044292A">
        <w:t xml:space="preserve">are unable to </w:t>
      </w:r>
      <w:r w:rsidR="00B03CCC">
        <w:t>fulfil their original aims</w:t>
      </w:r>
      <w:r w:rsidR="0044292A">
        <w:t>—</w:t>
      </w:r>
      <w:r w:rsidR="007E05EA">
        <w:t xml:space="preserve">delivering information on trends in key aspects of biodiversity, providing early warning of problems, generating evidence of conservation success or failure and highlighting ways to make management more effective </w:t>
      </w:r>
      <w:r w:rsidR="00030A68">
        <w:rPr>
          <w:rStyle w:val="CommentReference"/>
          <w:szCs w:val="20"/>
        </w:rPr>
        <w:commentReference w:id="6"/>
      </w:r>
      <w:r w:rsidR="00030A68">
        <w:t xml:space="preserve"> </w:t>
      </w:r>
      <w:r w:rsidR="007E05EA">
        <w:t>(</w:t>
      </w:r>
      <w:proofErr w:type="spellStart"/>
      <w:r w:rsidR="007E05EA">
        <w:t>Lindenmayer</w:t>
      </w:r>
      <w:proofErr w:type="spellEnd"/>
      <w:r w:rsidR="007E05EA">
        <w:t xml:space="preserve"> et al. 2012). </w:t>
      </w:r>
    </w:p>
    <w:p w14:paraId="11D7EB47" w14:textId="77777777" w:rsidR="00D86B41" w:rsidRDefault="00030A68" w:rsidP="007928D8">
      <w:pPr>
        <w:widowControl w:val="0"/>
        <w:autoSpaceDE w:val="0"/>
        <w:autoSpaceDN w:val="0"/>
        <w:adjustRightInd w:val="0"/>
        <w:spacing w:after="240" w:line="360" w:lineRule="auto"/>
        <w:rPr>
          <w:ins w:id="7" w:author="Fernando Cagua" w:date="2018-02-05T09:53:00Z"/>
        </w:rPr>
      </w:pPr>
      <w:r>
        <w:rPr>
          <w:rStyle w:val="CommentReference"/>
          <w:szCs w:val="20"/>
        </w:rPr>
        <w:commentReference w:id="8"/>
      </w:r>
      <w:r w:rsidR="003837B8">
        <w:t>I</w:t>
      </w:r>
      <w:r w:rsidR="007E05EA">
        <w:t>ndicator species</w:t>
      </w:r>
      <w:r w:rsidR="003837B8">
        <w:t xml:space="preserve"> </w:t>
      </w:r>
      <w:r w:rsidR="003837B8" w:rsidRPr="00804A89">
        <w:rPr>
          <w:bCs/>
        </w:rPr>
        <w:t xml:space="preserve">whose status reflects or predicts the condition(s) of the </w:t>
      </w:r>
      <w:r w:rsidR="003837B8">
        <w:rPr>
          <w:bCs/>
        </w:rPr>
        <w:t xml:space="preserve">broader </w:t>
      </w:r>
      <w:r w:rsidR="003837B8" w:rsidRPr="00804A89">
        <w:rPr>
          <w:bCs/>
        </w:rPr>
        <w:t xml:space="preserve">environment </w:t>
      </w:r>
      <w:r w:rsidR="003837B8">
        <w:t>are often the focus of monitoring efforts.</w:t>
      </w:r>
      <w:r w:rsidR="007E05EA">
        <w:t xml:space="preserve"> Seabirds </w:t>
      </w:r>
      <w:r w:rsidR="007E05EA" w:rsidRPr="00171832">
        <w:rPr>
          <w:rFonts w:ascii="Times" w:eastAsia="Times New Roman" w:hAnsi="Times"/>
          <w:color w:val="2A2A2A"/>
          <w:shd w:val="clear" w:color="auto" w:fill="FFFFFF"/>
          <w:lang w:val="en-US" w:eastAsia="en-US"/>
        </w:rPr>
        <w:t>possess several attributes that make them useful as environmental indicators</w:t>
      </w:r>
      <w:r w:rsidR="007E05EA">
        <w:rPr>
          <w:rFonts w:ascii="Times" w:eastAsia="Times New Roman" w:hAnsi="Times"/>
          <w:color w:val="2A2A2A"/>
          <w:shd w:val="clear" w:color="auto" w:fill="FFFFFF"/>
          <w:lang w:val="en-US" w:eastAsia="en-US"/>
        </w:rPr>
        <w:t xml:space="preserve"> (</w:t>
      </w:r>
      <w:proofErr w:type="spellStart"/>
      <w:r w:rsidR="007E05EA">
        <w:rPr>
          <w:rFonts w:ascii="Times" w:eastAsia="Times New Roman" w:hAnsi="Times"/>
          <w:color w:val="2A2A2A"/>
          <w:shd w:val="clear" w:color="auto" w:fill="FFFFFF"/>
          <w:lang w:val="en-US" w:eastAsia="en-US"/>
        </w:rPr>
        <w:t>Bost</w:t>
      </w:r>
      <w:proofErr w:type="spellEnd"/>
      <w:r w:rsidR="007E05EA">
        <w:rPr>
          <w:rFonts w:ascii="Times" w:eastAsia="Times New Roman" w:hAnsi="Times"/>
          <w:color w:val="2A2A2A"/>
          <w:shd w:val="clear" w:color="auto" w:fill="FFFFFF"/>
          <w:lang w:val="en-US" w:eastAsia="en-US"/>
        </w:rPr>
        <w:t xml:space="preserve"> &amp; </w:t>
      </w:r>
      <w:proofErr w:type="spellStart"/>
      <w:r w:rsidR="007E05EA">
        <w:rPr>
          <w:rFonts w:ascii="Times" w:eastAsia="Times New Roman" w:hAnsi="Times"/>
          <w:color w:val="2A2A2A"/>
          <w:shd w:val="clear" w:color="auto" w:fill="FFFFFF"/>
          <w:lang w:val="en-US" w:eastAsia="en-US"/>
        </w:rPr>
        <w:t>Maho</w:t>
      </w:r>
      <w:proofErr w:type="spellEnd"/>
      <w:r w:rsidR="007E05EA">
        <w:rPr>
          <w:rFonts w:ascii="Times" w:eastAsia="Times New Roman" w:hAnsi="Times"/>
          <w:color w:val="2A2A2A"/>
          <w:shd w:val="clear" w:color="auto" w:fill="FFFFFF"/>
          <w:lang w:val="en-US" w:eastAsia="en-US"/>
        </w:rPr>
        <w:t>, 1993),</w:t>
      </w:r>
      <w:r w:rsidR="0044292A">
        <w:rPr>
          <w:rFonts w:ascii="Times" w:eastAsia="Times New Roman" w:hAnsi="Times"/>
          <w:color w:val="2A2A2A"/>
          <w:shd w:val="clear" w:color="auto" w:fill="FFFFFF"/>
          <w:lang w:val="en-US" w:eastAsia="en-US"/>
        </w:rPr>
        <w:t xml:space="preserve"> as</w:t>
      </w:r>
      <w:r w:rsidR="007E05EA">
        <w:rPr>
          <w:rFonts w:ascii="Times" w:eastAsia="Times New Roman" w:hAnsi="Times"/>
          <w:color w:val="2A2A2A"/>
          <w:shd w:val="clear" w:color="auto" w:fill="FFFFFF"/>
          <w:lang w:val="en-US" w:eastAsia="en-US"/>
        </w:rPr>
        <w:t xml:space="preserve"> they provide both </w:t>
      </w:r>
      <w:r w:rsidR="007E05EA" w:rsidRPr="00B23B77">
        <w:t xml:space="preserve">a measure of health of the species as well as an indication of overall </w:t>
      </w:r>
      <w:r w:rsidR="007E05EA">
        <w:t>state</w:t>
      </w:r>
      <w:r w:rsidR="007E05EA" w:rsidRPr="00B23B77">
        <w:t xml:space="preserve"> of the surrounding ecosystem</w:t>
      </w:r>
      <w:r w:rsidR="007E05EA">
        <w:t xml:space="preserve"> </w:t>
      </w:r>
      <w:r w:rsidR="007E05EA" w:rsidRPr="00B23B77">
        <w:t>(</w:t>
      </w:r>
      <w:r w:rsidR="007E05EA">
        <w:t xml:space="preserve">Parsons et al. 2008; </w:t>
      </w:r>
      <w:proofErr w:type="spellStart"/>
      <w:r w:rsidR="007E05EA">
        <w:t>Piatt</w:t>
      </w:r>
      <w:proofErr w:type="spellEnd"/>
      <w:r w:rsidR="007E05EA">
        <w:t xml:space="preserve"> et al. 2007</w:t>
      </w:r>
      <w:r w:rsidR="007E05EA" w:rsidRPr="00B23B77">
        <w:t>).</w:t>
      </w:r>
      <w:r w:rsidR="007E05EA">
        <w:t xml:space="preserve">  </w:t>
      </w:r>
      <w:r w:rsidR="007E05EA">
        <w:rPr>
          <w:lang w:val="en-US"/>
        </w:rPr>
        <w:t>The Seychelles supports</w:t>
      </w:r>
      <w:r w:rsidR="007E05EA" w:rsidRPr="007F5DE7">
        <w:t xml:space="preserve"> the greatest abundance of tropic</w:t>
      </w:r>
      <w:r w:rsidR="007E05EA">
        <w:t>al seabirds in the Indian Ocean, estimated to be ca 3.4</w:t>
      </w:r>
      <w:r w:rsidR="007E05EA" w:rsidRPr="007F5DE7">
        <w:t xml:space="preserve"> million pairs (le </w:t>
      </w:r>
      <w:proofErr w:type="spellStart"/>
      <w:r w:rsidR="007E05EA" w:rsidRPr="007F5DE7">
        <w:t>Corre</w:t>
      </w:r>
      <w:proofErr w:type="spellEnd"/>
      <w:r w:rsidR="007E05EA" w:rsidRPr="007F5DE7">
        <w:t xml:space="preserve"> et al. 2012</w:t>
      </w:r>
      <w:r w:rsidR="007E05EA">
        <w:t>).</w:t>
      </w:r>
      <w:r w:rsidR="007E05EA">
        <w:rPr>
          <w:lang w:val="en-US"/>
        </w:rPr>
        <w:t xml:space="preserve"> </w:t>
      </w:r>
      <w:r w:rsidR="000E037B">
        <w:t>It</w:t>
      </w:r>
      <w:r w:rsidR="007E05EA">
        <w:t xml:space="preserve"> is the main breeding ground</w:t>
      </w:r>
      <w:r w:rsidR="007E05EA" w:rsidRPr="007F5DE7">
        <w:t xml:space="preserve"> </w:t>
      </w:r>
      <w:r w:rsidR="007E05EA">
        <w:t xml:space="preserve">for </w:t>
      </w:r>
      <w:r w:rsidR="007E05EA" w:rsidRPr="007F5DE7">
        <w:t>White-tailed Tropicbird</w:t>
      </w:r>
      <w:r w:rsidR="007E05EA">
        <w:t>s</w:t>
      </w:r>
      <w:r w:rsidR="007E05EA" w:rsidRPr="007F5DE7">
        <w:t xml:space="preserve"> (</w:t>
      </w:r>
      <w:r w:rsidR="007E05EA" w:rsidRPr="007F5DE7">
        <w:rPr>
          <w:i/>
        </w:rPr>
        <w:t xml:space="preserve">Phaethon </w:t>
      </w:r>
      <w:proofErr w:type="spellStart"/>
      <w:r w:rsidR="007E05EA" w:rsidRPr="007F5DE7">
        <w:rPr>
          <w:i/>
        </w:rPr>
        <w:t>lepturus</w:t>
      </w:r>
      <w:proofErr w:type="spellEnd"/>
      <w:r w:rsidR="007E05EA" w:rsidRPr="007F5DE7">
        <w:rPr>
          <w:i/>
        </w:rPr>
        <w:t>)</w:t>
      </w:r>
      <w:r w:rsidR="007E05EA">
        <w:rPr>
          <w:i/>
        </w:rPr>
        <w:t xml:space="preserve"> </w:t>
      </w:r>
      <w:r w:rsidR="007E05EA" w:rsidRPr="006D3B41">
        <w:t>with an</w:t>
      </w:r>
      <w:r w:rsidR="007E05EA">
        <w:rPr>
          <w:i/>
        </w:rPr>
        <w:t xml:space="preserve"> </w:t>
      </w:r>
      <w:r w:rsidR="007E05EA" w:rsidRPr="007F5DE7">
        <w:t xml:space="preserve">estimated </w:t>
      </w:r>
      <w:r w:rsidR="007E05EA">
        <w:t xml:space="preserve">56% of </w:t>
      </w:r>
      <w:r w:rsidR="007E05EA" w:rsidRPr="007F5DE7">
        <w:t>the Western Indian Ocean</w:t>
      </w:r>
      <w:r w:rsidR="007E05EA">
        <w:t xml:space="preserve"> breeding population </w:t>
      </w:r>
      <w:r w:rsidR="007E05EA" w:rsidRPr="007F5DE7">
        <w:t xml:space="preserve">(le </w:t>
      </w:r>
      <w:proofErr w:type="spellStart"/>
      <w:r w:rsidR="007E05EA" w:rsidRPr="007F5DE7">
        <w:t>Corre</w:t>
      </w:r>
      <w:proofErr w:type="spellEnd"/>
      <w:r w:rsidR="007E05EA" w:rsidRPr="007F5DE7">
        <w:t xml:space="preserve"> et al. 2012)</w:t>
      </w:r>
      <w:r w:rsidR="00206E44">
        <w:t>.</w:t>
      </w:r>
      <w:r w:rsidR="00242D82">
        <w:t xml:space="preserve"> </w:t>
      </w:r>
    </w:p>
    <w:p w14:paraId="33A68F45" w14:textId="01B6E2DA" w:rsidR="00D86B41" w:rsidRDefault="00D63631" w:rsidP="007928D8">
      <w:pPr>
        <w:widowControl w:val="0"/>
        <w:autoSpaceDE w:val="0"/>
        <w:autoSpaceDN w:val="0"/>
        <w:adjustRightInd w:val="0"/>
        <w:spacing w:after="240" w:line="360" w:lineRule="auto"/>
      </w:pPr>
      <w:r w:rsidRPr="003836E9">
        <w:rPr>
          <w:i/>
        </w:rPr>
        <w:t>P.</w:t>
      </w:r>
      <w:r w:rsidR="00242D82" w:rsidRPr="003836E9">
        <w:rPr>
          <w:i/>
        </w:rPr>
        <w:t xml:space="preserve"> </w:t>
      </w:r>
      <w:proofErr w:type="spellStart"/>
      <w:r w:rsidRPr="003836E9">
        <w:rPr>
          <w:i/>
        </w:rPr>
        <w:t>leptur</w:t>
      </w:r>
      <w:r w:rsidR="004A6953" w:rsidRPr="003836E9">
        <w:rPr>
          <w:i/>
        </w:rPr>
        <w:t>us</w:t>
      </w:r>
      <w:proofErr w:type="spellEnd"/>
      <w:r w:rsidR="004A6953">
        <w:t xml:space="preserve"> is a pelagic seabird that undertakes long foraging trips and</w:t>
      </w:r>
      <w:r w:rsidR="00081F57">
        <w:t xml:space="preserve"> </w:t>
      </w:r>
      <w:r w:rsidR="00081F57" w:rsidRPr="00081F57">
        <w:t>feed</w:t>
      </w:r>
      <w:r w:rsidR="00081F57">
        <w:t>s</w:t>
      </w:r>
      <w:r w:rsidR="00081F57" w:rsidRPr="00081F57">
        <w:t xml:space="preserve"> mainly on surface-dwelling prey, such as flying fish and squid (Schreiber &amp; Clapp 1987).</w:t>
      </w:r>
      <w:r w:rsidR="00081F57">
        <w:t xml:space="preserve"> </w:t>
      </w:r>
      <w:r w:rsidR="00E46904">
        <w:rPr>
          <w:highlight w:val="yellow"/>
        </w:rPr>
        <w:t>This</w:t>
      </w:r>
      <w:r w:rsidR="00081F57" w:rsidRPr="008F449E">
        <w:rPr>
          <w:highlight w:val="yellow"/>
        </w:rPr>
        <w:t xml:space="preserve"> specificity of their foraging strategy limits their rate of p</w:t>
      </w:r>
      <w:r w:rsidR="003B49AB" w:rsidRPr="008F449E">
        <w:rPr>
          <w:highlight w:val="yellow"/>
        </w:rPr>
        <w:t xml:space="preserve">rovisioning when </w:t>
      </w:r>
      <w:r w:rsidR="002B5704">
        <w:rPr>
          <w:highlight w:val="yellow"/>
        </w:rPr>
        <w:t xml:space="preserve">these </w:t>
      </w:r>
      <w:r w:rsidR="005D7060">
        <w:rPr>
          <w:highlight w:val="yellow"/>
        </w:rPr>
        <w:t xml:space="preserve">particular </w:t>
      </w:r>
      <w:r w:rsidR="003B49AB" w:rsidRPr="008F449E">
        <w:rPr>
          <w:highlight w:val="yellow"/>
        </w:rPr>
        <w:t>food</w:t>
      </w:r>
      <w:r w:rsidR="00FB2274">
        <w:rPr>
          <w:highlight w:val="yellow"/>
        </w:rPr>
        <w:t xml:space="preserve"> sources are</w:t>
      </w:r>
      <w:r w:rsidR="003B49AB" w:rsidRPr="008F449E">
        <w:rPr>
          <w:highlight w:val="yellow"/>
        </w:rPr>
        <w:t xml:space="preserve"> scarce</w:t>
      </w:r>
      <w:r w:rsidR="008256D1" w:rsidRPr="008F449E">
        <w:rPr>
          <w:highlight w:val="yellow"/>
        </w:rPr>
        <w:t xml:space="preserve"> (</w:t>
      </w:r>
      <w:proofErr w:type="spellStart"/>
      <w:r w:rsidR="008256D1" w:rsidRPr="008F449E">
        <w:rPr>
          <w:highlight w:val="yellow"/>
        </w:rPr>
        <w:t>Schaffner</w:t>
      </w:r>
      <w:proofErr w:type="spellEnd"/>
      <w:r w:rsidR="008256D1" w:rsidRPr="008F449E">
        <w:rPr>
          <w:highlight w:val="yellow"/>
        </w:rPr>
        <w:t>, 1990)</w:t>
      </w:r>
      <w:r w:rsidR="002E36EB">
        <w:rPr>
          <w:highlight w:val="yellow"/>
        </w:rPr>
        <w:t xml:space="preserve"> and t</w:t>
      </w:r>
      <w:r w:rsidR="006721C2">
        <w:rPr>
          <w:highlight w:val="yellow"/>
        </w:rPr>
        <w:t xml:space="preserve">he scarcity of these food sources </w:t>
      </w:r>
      <w:r w:rsidR="003B49AB" w:rsidRPr="008F449E">
        <w:rPr>
          <w:highlight w:val="yellow"/>
        </w:rPr>
        <w:t>indicates</w:t>
      </w:r>
      <w:r w:rsidR="006759D3" w:rsidRPr="008F449E">
        <w:rPr>
          <w:highlight w:val="yellow"/>
        </w:rPr>
        <w:t xml:space="preserve"> changes in lower trophic levels.</w:t>
      </w:r>
      <w:r w:rsidR="006759D3">
        <w:t xml:space="preserve"> </w:t>
      </w:r>
      <w:r w:rsidR="00F84670">
        <w:t xml:space="preserve">Additionally, </w:t>
      </w:r>
      <w:r w:rsidR="00B663FA" w:rsidRPr="009A3F91">
        <w:rPr>
          <w:i/>
        </w:rPr>
        <w:t xml:space="preserve">P. </w:t>
      </w:r>
      <w:proofErr w:type="spellStart"/>
      <w:r w:rsidR="00B663FA" w:rsidRPr="009A3F91">
        <w:rPr>
          <w:i/>
        </w:rPr>
        <w:t>lepturus</w:t>
      </w:r>
      <w:proofErr w:type="spellEnd"/>
      <w:r w:rsidR="00B663FA">
        <w:t xml:space="preserve"> is</w:t>
      </w:r>
      <w:r w:rsidR="00B663FA" w:rsidDel="00B663FA">
        <w:t xml:space="preserve"> </w:t>
      </w:r>
      <w:r w:rsidR="00F84670">
        <w:t>ground nest</w:t>
      </w:r>
      <w:r w:rsidR="00B663FA">
        <w:t>ing</w:t>
      </w:r>
      <w:r w:rsidR="00F84670">
        <w:t xml:space="preserve"> (Burger and Lawrence 2000)</w:t>
      </w:r>
      <w:r w:rsidR="003B49AB">
        <w:t xml:space="preserve"> and therefore nesting success </w:t>
      </w:r>
      <w:r w:rsidR="00C42515">
        <w:t xml:space="preserve">is </w:t>
      </w:r>
      <w:r w:rsidR="00B663FA">
        <w:t xml:space="preserve">highly </w:t>
      </w:r>
      <w:r w:rsidR="003836E9">
        <w:t>susceptible</w:t>
      </w:r>
      <w:r w:rsidR="00404B75">
        <w:t xml:space="preserve"> to </w:t>
      </w:r>
      <w:r w:rsidR="00B663FA">
        <w:t xml:space="preserve">habitat integrity and </w:t>
      </w:r>
      <w:r w:rsidR="00404B75">
        <w:t xml:space="preserve">environmental perturbations </w:t>
      </w:r>
      <w:r w:rsidR="00C42515">
        <w:t>such as</w:t>
      </w:r>
      <w:r w:rsidR="00B663FA">
        <w:t xml:space="preserve"> </w:t>
      </w:r>
      <w:ins w:id="9" w:author="April Burt" w:date="2018-02-03T09:44:00Z">
        <w:r w:rsidR="00C42515">
          <w:t>climatic variations (Ancona et al. 2011)</w:t>
        </w:r>
      </w:ins>
      <w:ins w:id="10" w:author="Fernando Cagua" w:date="2018-02-01T13:28:00Z">
        <w:r w:rsidR="00B663FA">
          <w:t xml:space="preserve"> and </w:t>
        </w:r>
      </w:ins>
      <w:ins w:id="11" w:author="April Burt" w:date="2018-02-03T09:44:00Z">
        <w:r w:rsidR="00C42515">
          <w:t>invasive alien species</w:t>
        </w:r>
      </w:ins>
      <w:ins w:id="12" w:author="April Burt" w:date="2018-02-03T09:45:00Z">
        <w:r w:rsidR="00C42515">
          <w:t xml:space="preserve"> (Russel and Le </w:t>
        </w:r>
        <w:proofErr w:type="spellStart"/>
        <w:r w:rsidR="00C42515">
          <w:t>Corre</w:t>
        </w:r>
        <w:proofErr w:type="spellEnd"/>
        <w:r w:rsidR="00C42515">
          <w:t>, 2009)</w:t>
        </w:r>
      </w:ins>
      <w:ins w:id="13" w:author="Fernando Cagua" w:date="2018-02-01T13:28:00Z">
        <w:r w:rsidR="00B663FA">
          <w:t>.</w:t>
        </w:r>
      </w:ins>
      <w:ins w:id="14" w:author="April Burt" w:date="2018-01-31T16:05:00Z">
        <w:del w:id="15" w:author="Fernando Cagua" w:date="2018-02-01T13:28:00Z">
          <w:r w:rsidR="00404B75" w:rsidDel="00B663FA">
            <w:delText xml:space="preserve">as well as their </w:delText>
          </w:r>
        </w:del>
      </w:ins>
      <w:ins w:id="16" w:author="April Burt" w:date="2018-01-31T15:36:00Z">
        <w:del w:id="17" w:author="Fernando Cagua" w:date="2018-02-01T13:28:00Z">
          <w:r w:rsidR="00404B75" w:rsidDel="00B663FA">
            <w:delText xml:space="preserve">widespread </w:delText>
          </w:r>
        </w:del>
      </w:ins>
      <w:ins w:id="18" w:author="April Burt" w:date="2018-01-31T16:04:00Z">
        <w:del w:id="19" w:author="Fernando Cagua" w:date="2018-02-01T13:28:00Z">
          <w:r w:rsidR="00404B75" w:rsidDel="00B663FA">
            <w:delText xml:space="preserve">population distribution </w:delText>
          </w:r>
        </w:del>
      </w:ins>
      <w:ins w:id="20" w:author="April Burt" w:date="2018-01-31T16:05:00Z">
        <w:del w:id="21" w:author="Fernando Cagua" w:date="2018-02-01T13:28:00Z">
          <w:r w:rsidR="00404B75" w:rsidDel="00B663FA">
            <w:delText xml:space="preserve">and </w:delText>
          </w:r>
        </w:del>
      </w:ins>
      <w:ins w:id="22" w:author="April Burt" w:date="2018-01-31T17:40:00Z">
        <w:del w:id="23" w:author="Fernando Cagua" w:date="2018-02-01T13:28:00Z">
          <w:r w:rsidR="00932509" w:rsidDel="00B663FA">
            <w:delText xml:space="preserve">the </w:delText>
          </w:r>
        </w:del>
      </w:ins>
      <w:ins w:id="24" w:author="April Burt" w:date="2018-01-31T16:05:00Z">
        <w:del w:id="25" w:author="Fernando Cagua" w:date="2018-02-01T13:28:00Z">
          <w:r w:rsidR="00404B75" w:rsidDel="00B663FA">
            <w:delText>relative ease of access to nest site</w:delText>
          </w:r>
        </w:del>
      </w:ins>
      <w:ins w:id="26" w:author="April Burt" w:date="2018-01-31T16:06:00Z">
        <w:del w:id="27" w:author="Fernando Cagua" w:date="2018-02-01T13:28:00Z">
          <w:r w:rsidR="00404B75" w:rsidDel="00B663FA">
            <w:delText>s</w:delText>
          </w:r>
        </w:del>
      </w:ins>
      <w:ins w:id="28" w:author="April Burt" w:date="2018-01-31T16:05:00Z">
        <w:del w:id="29" w:author="Fernando Cagua" w:date="2018-02-01T13:28:00Z">
          <w:r w:rsidR="00404B75" w:rsidDel="00B663FA">
            <w:delText xml:space="preserve">, </w:delText>
          </w:r>
          <w:r w:rsidR="00404B75" w:rsidRPr="00404B75" w:rsidDel="00B663FA">
            <w:rPr>
              <w:i/>
              <w:rPrChange w:id="30" w:author="April Burt" w:date="2018-01-31T16:06:00Z">
                <w:rPr/>
              </w:rPrChange>
            </w:rPr>
            <w:delText xml:space="preserve">P.lepturus </w:delText>
          </w:r>
          <w:r w:rsidR="00404B75" w:rsidDel="00B663FA">
            <w:delText>is an important indicator species for the Western Indian Ocean.</w:delText>
          </w:r>
        </w:del>
      </w:ins>
      <w:ins w:id="31" w:author="April Burt" w:date="2018-01-31T15:28:00Z">
        <w:del w:id="32" w:author="Fernando Cagua" w:date="2018-02-01T13:28:00Z">
          <w:r w:rsidR="004A6953" w:rsidDel="00B663FA">
            <w:delText xml:space="preserve"> </w:delText>
          </w:r>
        </w:del>
      </w:ins>
      <w:r w:rsidR="000E037B">
        <w:rPr>
          <w:i/>
        </w:rPr>
        <w:t xml:space="preserve"> </w:t>
      </w:r>
      <w:r w:rsidR="007E05EA">
        <w:t>Determining trends in this indicator species at a regional scale is</w:t>
      </w:r>
      <w:r w:rsidR="00882428">
        <w:t xml:space="preserve"> a</w:t>
      </w:r>
      <w:r w:rsidR="007E05EA">
        <w:t xml:space="preserve"> required </w:t>
      </w:r>
      <w:r w:rsidR="00882428">
        <w:t>first step for</w:t>
      </w:r>
      <w:r w:rsidR="007E05EA">
        <w:t xml:space="preserve"> effective management of this species</w:t>
      </w:r>
      <w:r w:rsidR="00882428">
        <w:t xml:space="preserve"> as well as</w:t>
      </w:r>
      <w:r w:rsidR="007E05EA">
        <w:t xml:space="preserve"> </w:t>
      </w:r>
      <w:commentRangeStart w:id="33"/>
      <w:r w:rsidR="007E05EA">
        <w:t xml:space="preserve">providing </w:t>
      </w:r>
      <w:commentRangeEnd w:id="33"/>
      <w:r w:rsidR="00882428">
        <w:rPr>
          <w:rStyle w:val="CommentReference"/>
        </w:rPr>
        <w:commentReference w:id="33"/>
      </w:r>
      <w:r w:rsidR="007E05EA">
        <w:t xml:space="preserve">managers with an early warning system of broader scale environmental changes. </w:t>
      </w:r>
    </w:p>
    <w:p w14:paraId="47D1871D" w14:textId="77777777" w:rsidR="00D86B41" w:rsidRDefault="007E05EA" w:rsidP="008F449E">
      <w:pPr>
        <w:widowControl w:val="0"/>
        <w:autoSpaceDE w:val="0"/>
        <w:autoSpaceDN w:val="0"/>
        <w:adjustRightInd w:val="0"/>
        <w:spacing w:after="240" w:line="360" w:lineRule="auto"/>
      </w:pPr>
      <w:r w:rsidRPr="001233F8">
        <w:lastRenderedPageBreak/>
        <w:t>Although</w:t>
      </w:r>
      <w:r>
        <w:rPr>
          <w:i/>
        </w:rPr>
        <w:t xml:space="preserve"> P. </w:t>
      </w:r>
      <w:proofErr w:type="spellStart"/>
      <w:r>
        <w:rPr>
          <w:i/>
        </w:rPr>
        <w:t>lepturus</w:t>
      </w:r>
      <w:proofErr w:type="spellEnd"/>
      <w:r>
        <w:t xml:space="preserve"> is</w:t>
      </w:r>
      <w:r w:rsidRPr="00B23B77">
        <w:t xml:space="preserve"> </w:t>
      </w:r>
      <w:r>
        <w:t xml:space="preserve">listed as ‘Least Concern’ on the IUCN red list, the species is suspected to be in decline owing to predation by invasive species at nesting sites (IUCN Red </w:t>
      </w:r>
      <w:commentRangeStart w:id="34"/>
      <w:r>
        <w:t>List</w:t>
      </w:r>
      <w:commentRangeEnd w:id="34"/>
      <w:r>
        <w:rPr>
          <w:rStyle w:val="CommentReference"/>
        </w:rPr>
        <w:commentReference w:id="34"/>
      </w:r>
      <w:r>
        <w:t xml:space="preserve">). </w:t>
      </w:r>
      <w:r w:rsidR="007C71EA">
        <w:t xml:space="preserve">As a pelagic species with large home ranges, monitoring of a single </w:t>
      </w:r>
      <w:r w:rsidR="00182955">
        <w:t xml:space="preserve">location is often not enough to assess regional trends. </w:t>
      </w:r>
      <w:r w:rsidR="007C71EA">
        <w:t xml:space="preserve">Fortunately, monitoring of </w:t>
      </w:r>
      <w:r w:rsidR="007C71EA" w:rsidRPr="007A4798">
        <w:rPr>
          <w:i/>
        </w:rPr>
        <w:t>P.</w:t>
      </w:r>
      <w:r w:rsidR="007C71EA">
        <w:rPr>
          <w:i/>
        </w:rPr>
        <w:t xml:space="preserve"> </w:t>
      </w:r>
      <w:proofErr w:type="spellStart"/>
      <w:r w:rsidR="007C71EA" w:rsidRPr="007A4798">
        <w:rPr>
          <w:i/>
        </w:rPr>
        <w:t>lepturus</w:t>
      </w:r>
      <w:proofErr w:type="spellEnd"/>
      <w:r w:rsidR="007C71EA">
        <w:t xml:space="preserve"> breeding success has been conducted on a number of Seychelles islands.</w:t>
      </w:r>
      <w:r w:rsidR="007C71EA" w:rsidRPr="0097036E">
        <w:t xml:space="preserve"> </w:t>
      </w:r>
      <w:r w:rsidR="00182955">
        <w:t>However, d</w:t>
      </w:r>
      <w:r>
        <w:t xml:space="preserve">espite the monitoring programmes in place across the Seychelles, the regional conservation status of </w:t>
      </w:r>
      <w:r w:rsidRPr="00DB3508">
        <w:rPr>
          <w:i/>
        </w:rPr>
        <w:t>P.</w:t>
      </w:r>
      <w:r w:rsidR="00C36071">
        <w:rPr>
          <w:i/>
        </w:rPr>
        <w:t xml:space="preserve"> </w:t>
      </w:r>
      <w:proofErr w:type="spellStart"/>
      <w:r w:rsidRPr="00DB3508">
        <w:rPr>
          <w:i/>
        </w:rPr>
        <w:t>lepturus</w:t>
      </w:r>
      <w:proofErr w:type="spellEnd"/>
      <w:r>
        <w:t xml:space="preserve"> is unknown. Neither is it clear whether the monitoring programmes in place are adequate to answer the questions of population and breeding status</w:t>
      </w:r>
      <w:r w:rsidR="00C36071">
        <w:t xml:space="preserve"> or broader environmental change</w:t>
      </w:r>
      <w:r>
        <w:t xml:space="preserve">. </w:t>
      </w:r>
    </w:p>
    <w:p w14:paraId="0C17267C" w14:textId="0EA20AB1" w:rsidR="007E05EA" w:rsidRPr="00B97521" w:rsidRDefault="007E05EA" w:rsidP="008F449E">
      <w:pPr>
        <w:widowControl w:val="0"/>
        <w:autoSpaceDE w:val="0"/>
        <w:autoSpaceDN w:val="0"/>
        <w:adjustRightInd w:val="0"/>
        <w:spacing w:after="240" w:line="360" w:lineRule="auto"/>
      </w:pPr>
      <w:r w:rsidRPr="00B97521">
        <w:t xml:space="preserve">Here, for the first time, we compile </w:t>
      </w:r>
      <w:r>
        <w:t xml:space="preserve">regional </w:t>
      </w:r>
      <w:r w:rsidR="00030A68">
        <w:t xml:space="preserve">multi-island </w:t>
      </w:r>
      <w:r w:rsidRPr="00B97521">
        <w:t xml:space="preserve">data </w:t>
      </w:r>
      <w:r>
        <w:t xml:space="preserve">to determine the </w:t>
      </w:r>
      <w:ins w:id="35" w:author="April Burt" w:date="2018-02-03T11:53:00Z">
        <w:r w:rsidR="005B79E5">
          <w:t xml:space="preserve">conservation </w:t>
        </w:r>
      </w:ins>
      <w:r>
        <w:t>status</w:t>
      </w:r>
      <w:r w:rsidR="00030A68">
        <w:rPr>
          <w:rStyle w:val="CommentReference"/>
          <w:szCs w:val="20"/>
        </w:rPr>
        <w:commentReference w:id="36"/>
      </w:r>
      <w:r w:rsidR="00030A68">
        <w:t xml:space="preserve"> </w:t>
      </w:r>
      <w:r>
        <w:t xml:space="preserve"> of </w:t>
      </w:r>
      <w:r w:rsidRPr="007A4798">
        <w:rPr>
          <w:i/>
        </w:rPr>
        <w:t>P.</w:t>
      </w:r>
      <w:ins w:id="37" w:author="Fernando Cagua" w:date="2018-02-01T13:32:00Z">
        <w:r w:rsidR="00C36071">
          <w:rPr>
            <w:i/>
          </w:rPr>
          <w:t xml:space="preserve"> </w:t>
        </w:r>
      </w:ins>
      <w:proofErr w:type="spellStart"/>
      <w:r w:rsidRPr="007A4798">
        <w:rPr>
          <w:i/>
        </w:rPr>
        <w:t>lepturus</w:t>
      </w:r>
      <w:proofErr w:type="spellEnd"/>
      <w:r>
        <w:rPr>
          <w:i/>
        </w:rPr>
        <w:t xml:space="preserve"> </w:t>
      </w:r>
      <w:r w:rsidRPr="007A4798">
        <w:t xml:space="preserve">in </w:t>
      </w:r>
      <w:r>
        <w:t xml:space="preserve">the </w:t>
      </w:r>
      <w:r w:rsidRPr="007A4798">
        <w:t>Seychelles</w:t>
      </w:r>
      <w:r>
        <w:t xml:space="preserve">. </w:t>
      </w:r>
      <w:r w:rsidRPr="00B97521">
        <w:t xml:space="preserve">Our primary objectives are to: (1) identify trends in </w:t>
      </w:r>
      <w:r>
        <w:t>breeding</w:t>
      </w:r>
      <w:r w:rsidRPr="00B97521">
        <w:t xml:space="preserve"> success across </w:t>
      </w:r>
      <w:r>
        <w:t>sites; (</w:t>
      </w:r>
      <w:r w:rsidR="00677FBE">
        <w:t>2</w:t>
      </w:r>
      <w:r w:rsidRPr="00B97521">
        <w:t xml:space="preserve">) </w:t>
      </w:r>
      <w:r>
        <w:t>where possible assess trends in nesting density across sites; (</w:t>
      </w:r>
      <w:r w:rsidR="00677FBE">
        <w:t>3</w:t>
      </w:r>
      <w:r>
        <w:t>) where possible identify trends in breeding seasonality across sites; and (</w:t>
      </w:r>
      <w:r w:rsidR="00677FBE">
        <w:t>4</w:t>
      </w:r>
      <w:r>
        <w:t xml:space="preserve">) determine the extent to which the current monitoring programme methods enable </w:t>
      </w:r>
      <w:proofErr w:type="spellStart"/>
      <w:proofErr w:type="gramStart"/>
      <w:r w:rsidRPr="009679CB">
        <w:rPr>
          <w:i/>
        </w:rPr>
        <w:t>P.lepturus</w:t>
      </w:r>
      <w:proofErr w:type="spellEnd"/>
      <w:proofErr w:type="gramEnd"/>
      <w:r>
        <w:t xml:space="preserve"> to be used as </w:t>
      </w:r>
      <w:r w:rsidR="00030A68">
        <w:t xml:space="preserve">environmental </w:t>
      </w:r>
      <w:r>
        <w:t>indicators. Lastly, we aim to use these results to</w:t>
      </w:r>
      <w:r w:rsidRPr="00B97521">
        <w:t xml:space="preserve"> </w:t>
      </w:r>
      <w:r w:rsidR="00C36071">
        <w:t xml:space="preserve">suggest changes to </w:t>
      </w:r>
      <w:r w:rsidRPr="00B97521">
        <w:t>monitoring programme</w:t>
      </w:r>
      <w:r>
        <w:t>s</w:t>
      </w:r>
      <w:r w:rsidRPr="00B97521">
        <w:t xml:space="preserve"> for </w:t>
      </w:r>
      <w:r w:rsidRPr="00B97521">
        <w:rPr>
          <w:i/>
        </w:rPr>
        <w:t xml:space="preserve">P. </w:t>
      </w:r>
      <w:proofErr w:type="spellStart"/>
      <w:r w:rsidRPr="00B97521">
        <w:rPr>
          <w:i/>
        </w:rPr>
        <w:t>lepturus</w:t>
      </w:r>
      <w:proofErr w:type="spellEnd"/>
      <w:r w:rsidRPr="00B97521">
        <w:t xml:space="preserve"> across the Seychelles</w:t>
      </w:r>
      <w:r w:rsidR="00C36071">
        <w:t xml:space="preserve"> </w:t>
      </w:r>
      <w:r w:rsidRPr="00B97521">
        <w:t xml:space="preserve">to ensure monitoring efforts fulfil research aims, and to allow direct comparability between sites. </w:t>
      </w:r>
    </w:p>
    <w:p w14:paraId="21E3D88F" w14:textId="77777777" w:rsidR="00B42585" w:rsidRPr="001D4183" w:rsidRDefault="00B42585" w:rsidP="00B42585">
      <w:pPr>
        <w:spacing w:line="360" w:lineRule="auto"/>
      </w:pPr>
    </w:p>
    <w:p w14:paraId="3009CB75" w14:textId="4D0BF9DF" w:rsidR="00E635E4" w:rsidRPr="002F25DB" w:rsidRDefault="00442D10" w:rsidP="00553C00">
      <w:pPr>
        <w:pStyle w:val="BodyText2"/>
        <w:pBdr>
          <w:top w:val="single" w:sz="4" w:space="1" w:color="auto"/>
        </w:pBdr>
        <w:spacing w:line="360" w:lineRule="auto"/>
        <w:jc w:val="left"/>
        <w:outlineLvl w:val="0"/>
        <w:rPr>
          <w:b/>
          <w:color w:val="000000"/>
          <w:szCs w:val="24"/>
        </w:rPr>
      </w:pPr>
      <w:r w:rsidRPr="001D4183">
        <w:rPr>
          <w:b/>
          <w:color w:val="000000"/>
          <w:szCs w:val="24"/>
        </w:rPr>
        <w:t>M</w:t>
      </w:r>
      <w:r w:rsidR="00E42BD2">
        <w:rPr>
          <w:b/>
          <w:color w:val="000000"/>
          <w:szCs w:val="24"/>
        </w:rPr>
        <w:t>aterial and m</w:t>
      </w:r>
      <w:r w:rsidRPr="001D4183">
        <w:rPr>
          <w:b/>
          <w:color w:val="000000"/>
          <w:szCs w:val="24"/>
        </w:rPr>
        <w:t>ethods</w:t>
      </w:r>
    </w:p>
    <w:p w14:paraId="61893FD5" w14:textId="77777777" w:rsidR="000E49AE" w:rsidRPr="000E49AE" w:rsidRDefault="000E49AE" w:rsidP="00BF56A1">
      <w:pPr>
        <w:spacing w:line="360" w:lineRule="auto"/>
        <w:rPr>
          <w:b/>
        </w:rPr>
      </w:pPr>
      <w:r w:rsidRPr="000E49AE">
        <w:rPr>
          <w:b/>
        </w:rPr>
        <w:t>Study Sites</w:t>
      </w:r>
    </w:p>
    <w:p w14:paraId="6CC602FD" w14:textId="77777777" w:rsidR="002C0386" w:rsidRDefault="00052467" w:rsidP="00BF56A1">
      <w:pPr>
        <w:spacing w:line="360" w:lineRule="auto"/>
      </w:pPr>
      <w:r>
        <w:t xml:space="preserve">We </w:t>
      </w:r>
      <w:r w:rsidR="00CD0B6B">
        <w:t xml:space="preserve">analysed data available from </w:t>
      </w:r>
      <w:r w:rsidR="00CB7B23">
        <w:t>five</w:t>
      </w:r>
      <w:r w:rsidR="00CD0B6B">
        <w:t xml:space="preserve"> </w:t>
      </w:r>
      <w:r w:rsidR="00BE537C">
        <w:t>islands</w:t>
      </w:r>
      <w:r w:rsidR="00CD0B6B">
        <w:t xml:space="preserve"> in</w:t>
      </w:r>
      <w:r>
        <w:t xml:space="preserve"> the Seychelles</w:t>
      </w:r>
      <w:r w:rsidR="00CD0B6B">
        <w:t xml:space="preserve">: Aldabra Atoll, </w:t>
      </w:r>
      <w:proofErr w:type="spellStart"/>
      <w:r w:rsidR="00CD0B6B">
        <w:t>Aride</w:t>
      </w:r>
      <w:proofErr w:type="spellEnd"/>
      <w:r w:rsidR="00CB7B23">
        <w:t xml:space="preserve"> Island</w:t>
      </w:r>
      <w:r w:rsidR="00CD0B6B">
        <w:t>, Cousin</w:t>
      </w:r>
      <w:r w:rsidR="00CB7B23">
        <w:t xml:space="preserve"> Island</w:t>
      </w:r>
      <w:r w:rsidR="00CD0B6B">
        <w:t xml:space="preserve">, </w:t>
      </w:r>
      <w:proofErr w:type="spellStart"/>
      <w:r w:rsidR="00CD0B6B">
        <w:t>Cousine</w:t>
      </w:r>
      <w:proofErr w:type="spellEnd"/>
      <w:r w:rsidR="00CB7B23">
        <w:t xml:space="preserve"> Island</w:t>
      </w:r>
      <w:r w:rsidR="00CD0B6B">
        <w:t>, and Denis Island</w:t>
      </w:r>
      <w:r w:rsidR="003A2969">
        <w:t xml:space="preserve"> (Figure 1)</w:t>
      </w:r>
      <w:r w:rsidR="00CD0B6B">
        <w:t xml:space="preserve">. </w:t>
      </w:r>
      <w:commentRangeStart w:id="38"/>
      <w:r w:rsidR="008E79EF">
        <w:t xml:space="preserve">These sites cover </w:t>
      </w:r>
      <w:commentRangeEnd w:id="38"/>
      <w:r w:rsidR="003234E3">
        <w:rPr>
          <w:rStyle w:val="CommentReference"/>
        </w:rPr>
        <w:commentReference w:id="38"/>
      </w:r>
      <w:r w:rsidR="008E79EF">
        <w:t xml:space="preserve">the main breeding sites in Seychelles for </w:t>
      </w:r>
      <w:proofErr w:type="spellStart"/>
      <w:proofErr w:type="gramStart"/>
      <w:r w:rsidR="008E79EF" w:rsidRPr="008E79EF">
        <w:rPr>
          <w:i/>
        </w:rPr>
        <w:t>P.lepturus</w:t>
      </w:r>
      <w:proofErr w:type="spellEnd"/>
      <w:proofErr w:type="gramEnd"/>
      <w:r w:rsidR="008E79EF">
        <w:t xml:space="preserve"> (Aldabra, Cousin, </w:t>
      </w:r>
      <w:proofErr w:type="spellStart"/>
      <w:r w:rsidR="008E79EF">
        <w:t>Cousine</w:t>
      </w:r>
      <w:proofErr w:type="spellEnd"/>
      <w:r w:rsidR="008E79EF">
        <w:t xml:space="preserve"> &amp; </w:t>
      </w:r>
      <w:proofErr w:type="spellStart"/>
      <w:r w:rsidR="008E79EF">
        <w:t>Aride</w:t>
      </w:r>
      <w:proofErr w:type="spellEnd"/>
      <w:r w:rsidR="008E79EF">
        <w:t xml:space="preserve">) as well as Denis island, of which little is known about the </w:t>
      </w:r>
      <w:proofErr w:type="spellStart"/>
      <w:r w:rsidR="008E79EF" w:rsidRPr="008E79EF">
        <w:rPr>
          <w:i/>
        </w:rPr>
        <w:t>P.lepturus</w:t>
      </w:r>
      <w:proofErr w:type="spellEnd"/>
      <w:r w:rsidR="008E79EF">
        <w:t xml:space="preserve"> population. </w:t>
      </w:r>
      <w:r w:rsidR="00030A68">
        <w:t xml:space="preserve">The sites vary in size, geomorphology, elevation, protected status, management types, predator threats and estimated </w:t>
      </w:r>
      <w:r w:rsidR="00030A68">
        <w:rPr>
          <w:i/>
        </w:rPr>
        <w:t xml:space="preserve">P. </w:t>
      </w:r>
      <w:proofErr w:type="spellStart"/>
      <w:r w:rsidR="00030A68" w:rsidRPr="003A2969">
        <w:rPr>
          <w:i/>
        </w:rPr>
        <w:t>lepturus</w:t>
      </w:r>
      <w:proofErr w:type="spellEnd"/>
      <w:r w:rsidR="00030A68">
        <w:t xml:space="preserve"> population size (Table 1). </w:t>
      </w:r>
      <w:r w:rsidR="00BB3FE6">
        <w:t>Although o</w:t>
      </w:r>
      <w:r w:rsidR="00937E13">
        <w:t xml:space="preserve">ther islands </w:t>
      </w:r>
      <w:r w:rsidR="00A53953">
        <w:t xml:space="preserve">also </w:t>
      </w:r>
      <w:r w:rsidR="00937E13">
        <w:t xml:space="preserve">have </w:t>
      </w:r>
      <w:r w:rsidR="00937E13">
        <w:rPr>
          <w:i/>
        </w:rPr>
        <w:t>P.</w:t>
      </w:r>
      <w:r w:rsidR="00A53953">
        <w:rPr>
          <w:i/>
        </w:rPr>
        <w:t xml:space="preserve"> </w:t>
      </w:r>
      <w:proofErr w:type="spellStart"/>
      <w:r w:rsidR="00937E13" w:rsidRPr="00937E13">
        <w:rPr>
          <w:i/>
        </w:rPr>
        <w:t>lepturus</w:t>
      </w:r>
      <w:proofErr w:type="spellEnd"/>
      <w:r w:rsidR="00937E13">
        <w:t xml:space="preserve"> breeding populations</w:t>
      </w:r>
      <w:r w:rsidR="00A53953">
        <w:t>,</w:t>
      </w:r>
      <w:r w:rsidR="00937E13">
        <w:t xml:space="preserve"> most are un-monitored. </w:t>
      </w:r>
    </w:p>
    <w:p w14:paraId="06158A9D" w14:textId="357559EF" w:rsidR="00CD0B6B" w:rsidRDefault="001A0F28" w:rsidP="00BF56A1">
      <w:pPr>
        <w:spacing w:line="360" w:lineRule="auto"/>
      </w:pPr>
      <w:r>
        <w:t xml:space="preserve">All </w:t>
      </w:r>
      <w:r w:rsidR="006E5545">
        <w:t xml:space="preserve">the </w:t>
      </w:r>
      <w:r>
        <w:t xml:space="preserve">monitoring programmes were </w:t>
      </w:r>
      <w:r w:rsidR="00D3594F">
        <w:t xml:space="preserve">developed separately and despite being based on the </w:t>
      </w:r>
      <w:r w:rsidR="00A53953">
        <w:t>g</w:t>
      </w:r>
      <w:r w:rsidR="00906A8B">
        <w:t>u</w:t>
      </w:r>
      <w:r w:rsidR="00764E33">
        <w:t>idelines developed by a local NGO</w:t>
      </w:r>
      <w:r w:rsidR="00A53953">
        <w:t xml:space="preserve"> </w:t>
      </w:r>
      <w:r>
        <w:t>in</w:t>
      </w:r>
      <w:r w:rsidR="00D3594F">
        <w:t xml:space="preserve"> the “Seabird monitoring handbook for Seychelles” (</w:t>
      </w:r>
      <w:commentRangeStart w:id="39"/>
      <w:r w:rsidR="00D3594F">
        <w:t>ref, date</w:t>
      </w:r>
      <w:commentRangeEnd w:id="39"/>
      <w:r w:rsidR="00D3594F">
        <w:rPr>
          <w:rStyle w:val="CommentReference"/>
        </w:rPr>
        <w:commentReference w:id="39"/>
      </w:r>
      <w:r w:rsidR="00D3594F">
        <w:t xml:space="preserve">), </w:t>
      </w:r>
      <w:r w:rsidR="00684015">
        <w:t xml:space="preserve">guidelines are limited to a </w:t>
      </w:r>
      <w:r w:rsidR="00D3594F">
        <w:t>descri</w:t>
      </w:r>
      <w:r w:rsidR="00684015">
        <w:t xml:space="preserve">ption of the methods </w:t>
      </w:r>
      <w:r w:rsidR="00D3594F">
        <w:t xml:space="preserve">to obtain breeding success data, </w:t>
      </w:r>
      <w:r w:rsidR="00684015">
        <w:t xml:space="preserve">and </w:t>
      </w:r>
      <w:r w:rsidR="00D3594F">
        <w:lastRenderedPageBreak/>
        <w:t xml:space="preserve">not specifically how to set up a long-term monitoring programme. </w:t>
      </w:r>
      <w:r w:rsidR="003A2969">
        <w:t xml:space="preserve">The studies varied in area covered, monitoring duration, frequency, methods and monitoring area habitat type </w:t>
      </w:r>
      <w:r w:rsidR="001B402D">
        <w:t xml:space="preserve">(Table </w:t>
      </w:r>
      <w:r w:rsidR="003A2969">
        <w:t>2</w:t>
      </w:r>
      <w:r w:rsidR="001B402D">
        <w:t>).</w:t>
      </w:r>
      <w:r w:rsidR="00B42585">
        <w:t xml:space="preserve"> </w:t>
      </w:r>
    </w:p>
    <w:p w14:paraId="17BEAEE2" w14:textId="77777777" w:rsidR="00BB3FE6" w:rsidRDefault="00BB3FE6" w:rsidP="00BB3FE6">
      <w:pPr>
        <w:spacing w:line="360" w:lineRule="auto"/>
      </w:pPr>
      <w:r>
        <w:rPr>
          <w:noProof/>
          <w:lang w:val="en-US" w:eastAsia="en-US"/>
        </w:rPr>
        <w:drawing>
          <wp:inline distT="0" distB="0" distL="0" distR="0" wp14:anchorId="20C635B1" wp14:editId="6F068796">
            <wp:extent cx="4800600" cy="4004945"/>
            <wp:effectExtent l="0" t="0" r="0" b="8255"/>
            <wp:docPr id="10" name="Picture 10"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p>
    <w:p w14:paraId="0947C110" w14:textId="77777777" w:rsidR="00BB3FE6" w:rsidRPr="00857CD4" w:rsidRDefault="00BB3FE6" w:rsidP="00BB3FE6">
      <w:pPr>
        <w:spacing w:line="360" w:lineRule="auto"/>
        <w:outlineLvl w:val="0"/>
      </w:pPr>
      <w:r>
        <w:t>Figure 1: Map of showing location of Seychelles and the five monitoring site locations.</w:t>
      </w:r>
    </w:p>
    <w:p w14:paraId="3E1449F1" w14:textId="77777777" w:rsidR="00BB3FE6" w:rsidRDefault="00BB3FE6" w:rsidP="00BF56A1">
      <w:pPr>
        <w:spacing w:line="360" w:lineRule="auto"/>
      </w:pPr>
    </w:p>
    <w:p w14:paraId="1173DC26" w14:textId="77777777" w:rsidR="006D09DF" w:rsidRDefault="006D09DF" w:rsidP="00BF56A1">
      <w:pPr>
        <w:spacing w:line="360" w:lineRule="auto"/>
      </w:pPr>
    </w:p>
    <w:p w14:paraId="64F6A327" w14:textId="77777777" w:rsidR="006D09DF" w:rsidRDefault="006D09DF" w:rsidP="00BF56A1">
      <w:pPr>
        <w:spacing w:line="360" w:lineRule="auto"/>
      </w:pPr>
    </w:p>
    <w:p w14:paraId="06C0D5B4" w14:textId="77777777" w:rsidR="006D09DF" w:rsidRDefault="006D09DF" w:rsidP="006D09DF">
      <w:pPr>
        <w:sectPr w:rsidR="006D09DF" w:rsidSect="000F547D">
          <w:headerReference w:type="even" r:id="rId12"/>
          <w:headerReference w:type="default" r:id="rId13"/>
          <w:headerReference w:type="first" r:id="rId14"/>
          <w:pgSz w:w="12240" w:h="15840"/>
          <w:pgMar w:top="1440" w:right="1440" w:bottom="1440" w:left="1440" w:header="720" w:footer="720" w:gutter="0"/>
          <w:lnNumType w:countBy="1" w:restart="continuous"/>
          <w:cols w:space="720"/>
          <w:docGrid w:linePitch="360"/>
        </w:sectPr>
      </w:pPr>
    </w:p>
    <w:p w14:paraId="3A46C984" w14:textId="4CC40E94" w:rsidR="006D09DF" w:rsidRDefault="006D09DF" w:rsidP="009E2BB6">
      <w:r>
        <w:lastRenderedPageBreak/>
        <w:t xml:space="preserve">Table 1: Details of the five </w:t>
      </w:r>
      <w:del w:id="40" w:author="Fernando Cagua" w:date="2018-02-05T09:56:00Z">
        <w:r w:rsidDel="00D86B41">
          <w:delText xml:space="preserve">islands in the </w:delText>
        </w:r>
      </w:del>
      <w:r>
        <w:t>study</w:t>
      </w:r>
      <w:ins w:id="41" w:author="Fernando Cagua" w:date="2018-02-05T09:56:00Z">
        <w:r w:rsidR="00D86B41">
          <w:t xml:space="preserve"> locations.</w:t>
        </w:r>
      </w:ins>
      <w:del w:id="42" w:author="Fernando Cagua" w:date="2018-02-05T09:56:00Z">
        <w:r w:rsidDel="00D86B41">
          <w:delText>, including protection status, size, geomorphology, location,</w:delText>
        </w:r>
        <w:r w:rsidR="000E49AE" w:rsidDel="00D86B41">
          <w:delText xml:space="preserve"> </w:delText>
        </w:r>
        <w:r w:rsidDel="00D86B41">
          <w:delText>management/ownership,</w:delText>
        </w:r>
        <w:r w:rsidR="0070356C" w:rsidDel="00D86B41">
          <w:delText xml:space="preserve"> </w:delText>
        </w:r>
        <w:r w:rsidDel="00D86B41">
          <w:delText>population estimates, nest predators and other potentially disruptive species</w:delText>
        </w:r>
        <w:r w:rsidR="009E2BB6" w:rsidDel="00D86B41">
          <w:delText>.</w:delText>
        </w:r>
      </w:del>
    </w:p>
    <w:tbl>
      <w:tblPr>
        <w:tblStyle w:val="TableGrid"/>
        <w:tblpPr w:leftFromText="180" w:rightFromText="180" w:vertAnchor="text" w:horzAnchor="page" w:tblpX="1570" w:tblpY="354"/>
        <w:tblW w:w="0" w:type="auto"/>
        <w:tblLayout w:type="fixed"/>
        <w:tblLook w:val="04A0" w:firstRow="1" w:lastRow="0" w:firstColumn="1" w:lastColumn="0" w:noHBand="0" w:noVBand="1"/>
      </w:tblPr>
      <w:tblGrid>
        <w:gridCol w:w="917"/>
        <w:gridCol w:w="1704"/>
        <w:gridCol w:w="898"/>
        <w:gridCol w:w="1059"/>
        <w:gridCol w:w="1155"/>
        <w:gridCol w:w="860"/>
        <w:gridCol w:w="1581"/>
        <w:gridCol w:w="1236"/>
        <w:gridCol w:w="1848"/>
        <w:gridCol w:w="1692"/>
      </w:tblGrid>
      <w:tr w:rsidR="009E2BB6" w:rsidRPr="00913DDA" w14:paraId="0F88093C" w14:textId="77777777" w:rsidTr="00C42515">
        <w:tc>
          <w:tcPr>
            <w:tcW w:w="917" w:type="dxa"/>
          </w:tcPr>
          <w:p w14:paraId="7240D119" w14:textId="77777777" w:rsidR="009E2BB6" w:rsidRPr="00C42515" w:rsidRDefault="009E2BB6" w:rsidP="009E2BB6">
            <w:pPr>
              <w:outlineLvl w:val="0"/>
              <w:rPr>
                <w:b/>
                <w:sz w:val="20"/>
                <w:szCs w:val="20"/>
              </w:rPr>
            </w:pPr>
            <w:r w:rsidRPr="00C42515">
              <w:rPr>
                <w:b/>
                <w:sz w:val="20"/>
                <w:szCs w:val="20"/>
              </w:rPr>
              <w:t>Island</w:t>
            </w:r>
          </w:p>
        </w:tc>
        <w:tc>
          <w:tcPr>
            <w:tcW w:w="1704" w:type="dxa"/>
          </w:tcPr>
          <w:p w14:paraId="3BA29F19" w14:textId="61ADDD9A" w:rsidR="009E2BB6" w:rsidRPr="003819D2" w:rsidRDefault="009E2BB6" w:rsidP="009E2BB6">
            <w:pPr>
              <w:outlineLvl w:val="0"/>
              <w:rPr>
                <w:b/>
                <w:sz w:val="20"/>
                <w:szCs w:val="20"/>
              </w:rPr>
            </w:pPr>
            <w:r w:rsidRPr="00C42515">
              <w:rPr>
                <w:b/>
                <w:sz w:val="20"/>
                <w:szCs w:val="20"/>
              </w:rPr>
              <w:t>Protect</w:t>
            </w:r>
            <w:r w:rsidR="00690C3B">
              <w:rPr>
                <w:b/>
                <w:sz w:val="20"/>
                <w:szCs w:val="20"/>
              </w:rPr>
              <w:t>ion</w:t>
            </w:r>
            <w:r w:rsidRPr="00C42515">
              <w:rPr>
                <w:b/>
                <w:sz w:val="20"/>
                <w:szCs w:val="20"/>
              </w:rPr>
              <w:t xml:space="preserve"> </w:t>
            </w:r>
            <w:r w:rsidR="00690C3B">
              <w:rPr>
                <w:b/>
                <w:sz w:val="20"/>
                <w:szCs w:val="20"/>
              </w:rPr>
              <w:t>s</w:t>
            </w:r>
            <w:r w:rsidRPr="003819D2">
              <w:rPr>
                <w:b/>
                <w:sz w:val="20"/>
                <w:szCs w:val="20"/>
              </w:rPr>
              <w:t>tatus</w:t>
            </w:r>
          </w:p>
        </w:tc>
        <w:tc>
          <w:tcPr>
            <w:tcW w:w="898" w:type="dxa"/>
          </w:tcPr>
          <w:p w14:paraId="68BE5507" w14:textId="0AF6D907" w:rsidR="009E2BB6" w:rsidRPr="003819D2" w:rsidRDefault="00690C3B" w:rsidP="009E2BB6">
            <w:pPr>
              <w:outlineLvl w:val="0"/>
              <w:rPr>
                <w:b/>
                <w:sz w:val="20"/>
                <w:szCs w:val="20"/>
              </w:rPr>
            </w:pPr>
            <w:r>
              <w:rPr>
                <w:b/>
                <w:sz w:val="20"/>
                <w:szCs w:val="20"/>
              </w:rPr>
              <w:t>L</w:t>
            </w:r>
            <w:r w:rsidR="009E2BB6" w:rsidRPr="003819D2">
              <w:rPr>
                <w:b/>
                <w:sz w:val="20"/>
                <w:szCs w:val="20"/>
              </w:rPr>
              <w:t>and area (ha)</w:t>
            </w:r>
          </w:p>
        </w:tc>
        <w:tc>
          <w:tcPr>
            <w:tcW w:w="1059" w:type="dxa"/>
          </w:tcPr>
          <w:p w14:paraId="68D0CA4D" w14:textId="6A47C5CA" w:rsidR="009E2BB6" w:rsidRPr="003819D2" w:rsidRDefault="009E2BB6" w:rsidP="009E2BB6">
            <w:pPr>
              <w:outlineLvl w:val="0"/>
              <w:rPr>
                <w:b/>
                <w:sz w:val="20"/>
                <w:szCs w:val="20"/>
              </w:rPr>
            </w:pPr>
            <w:proofErr w:type="spellStart"/>
            <w:r w:rsidRPr="003819D2">
              <w:rPr>
                <w:b/>
                <w:sz w:val="20"/>
                <w:szCs w:val="20"/>
              </w:rPr>
              <w:t>Geomor</w:t>
            </w:r>
            <w:r w:rsidR="00690C3B">
              <w:rPr>
                <w:b/>
                <w:sz w:val="20"/>
                <w:szCs w:val="20"/>
              </w:rPr>
              <w:t>-</w:t>
            </w:r>
            <w:r w:rsidRPr="003819D2">
              <w:rPr>
                <w:b/>
                <w:sz w:val="20"/>
                <w:szCs w:val="20"/>
              </w:rPr>
              <w:t>phology</w:t>
            </w:r>
            <w:proofErr w:type="spellEnd"/>
          </w:p>
        </w:tc>
        <w:tc>
          <w:tcPr>
            <w:tcW w:w="1155" w:type="dxa"/>
          </w:tcPr>
          <w:p w14:paraId="2CEDE73B" w14:textId="77777777" w:rsidR="009E2BB6" w:rsidRPr="003819D2" w:rsidRDefault="009E2BB6" w:rsidP="009E2BB6">
            <w:pPr>
              <w:outlineLvl w:val="0"/>
              <w:rPr>
                <w:b/>
                <w:sz w:val="20"/>
                <w:szCs w:val="20"/>
              </w:rPr>
            </w:pPr>
            <w:r w:rsidRPr="003819D2">
              <w:rPr>
                <w:b/>
                <w:sz w:val="20"/>
                <w:szCs w:val="20"/>
              </w:rPr>
              <w:t>Location</w:t>
            </w:r>
          </w:p>
        </w:tc>
        <w:tc>
          <w:tcPr>
            <w:tcW w:w="860" w:type="dxa"/>
          </w:tcPr>
          <w:p w14:paraId="3DCC948E" w14:textId="77777777" w:rsidR="009E2BB6" w:rsidRPr="003819D2" w:rsidRDefault="009E2BB6" w:rsidP="009E2BB6">
            <w:pPr>
              <w:outlineLvl w:val="0"/>
              <w:rPr>
                <w:b/>
                <w:sz w:val="20"/>
                <w:szCs w:val="20"/>
              </w:rPr>
            </w:pPr>
            <w:r w:rsidRPr="003819D2">
              <w:rPr>
                <w:b/>
                <w:sz w:val="20"/>
                <w:szCs w:val="20"/>
              </w:rPr>
              <w:t xml:space="preserve">Max height </w:t>
            </w:r>
            <w:proofErr w:type="spellStart"/>
            <w:r w:rsidRPr="003819D2">
              <w:rPr>
                <w:b/>
                <w:sz w:val="20"/>
                <w:szCs w:val="20"/>
              </w:rPr>
              <w:t>asl</w:t>
            </w:r>
            <w:proofErr w:type="spellEnd"/>
            <w:r w:rsidRPr="003819D2">
              <w:rPr>
                <w:b/>
                <w:sz w:val="20"/>
                <w:szCs w:val="20"/>
              </w:rPr>
              <w:t xml:space="preserve"> (m)</w:t>
            </w:r>
          </w:p>
        </w:tc>
        <w:tc>
          <w:tcPr>
            <w:tcW w:w="1581" w:type="dxa"/>
          </w:tcPr>
          <w:p w14:paraId="6C6BE86B" w14:textId="0156E2C0" w:rsidR="009E2BB6" w:rsidRPr="003819D2" w:rsidRDefault="00690C3B" w:rsidP="009E2BB6">
            <w:pPr>
              <w:outlineLvl w:val="0"/>
              <w:rPr>
                <w:b/>
                <w:sz w:val="20"/>
                <w:szCs w:val="20"/>
              </w:rPr>
            </w:pPr>
            <w:r>
              <w:rPr>
                <w:b/>
                <w:sz w:val="20"/>
                <w:szCs w:val="20"/>
              </w:rPr>
              <w:t>M</w:t>
            </w:r>
            <w:r w:rsidR="009E2BB6" w:rsidRPr="003819D2">
              <w:rPr>
                <w:b/>
                <w:sz w:val="20"/>
                <w:szCs w:val="20"/>
              </w:rPr>
              <w:t>anagement</w:t>
            </w:r>
          </w:p>
        </w:tc>
        <w:tc>
          <w:tcPr>
            <w:tcW w:w="1236" w:type="dxa"/>
          </w:tcPr>
          <w:p w14:paraId="02C0531A" w14:textId="77777777" w:rsidR="009E2BB6" w:rsidRPr="003819D2" w:rsidRDefault="009E2BB6" w:rsidP="009E2BB6">
            <w:pPr>
              <w:outlineLvl w:val="0"/>
              <w:rPr>
                <w:b/>
                <w:sz w:val="20"/>
                <w:szCs w:val="20"/>
              </w:rPr>
            </w:pPr>
            <w:r w:rsidRPr="003819D2">
              <w:rPr>
                <w:b/>
                <w:sz w:val="20"/>
                <w:szCs w:val="20"/>
              </w:rPr>
              <w:t>Population estimates</w:t>
            </w:r>
          </w:p>
        </w:tc>
        <w:tc>
          <w:tcPr>
            <w:tcW w:w="1848" w:type="dxa"/>
          </w:tcPr>
          <w:p w14:paraId="2740B43C" w14:textId="77777777" w:rsidR="009E2BB6" w:rsidRPr="003819D2" w:rsidRDefault="009E2BB6" w:rsidP="009E2BB6">
            <w:pPr>
              <w:outlineLvl w:val="0"/>
              <w:rPr>
                <w:b/>
                <w:sz w:val="20"/>
                <w:szCs w:val="20"/>
              </w:rPr>
            </w:pPr>
            <w:r w:rsidRPr="003819D2">
              <w:rPr>
                <w:b/>
                <w:sz w:val="20"/>
                <w:szCs w:val="20"/>
              </w:rPr>
              <w:t>Nest predators</w:t>
            </w:r>
          </w:p>
        </w:tc>
        <w:tc>
          <w:tcPr>
            <w:tcW w:w="1692" w:type="dxa"/>
          </w:tcPr>
          <w:p w14:paraId="784F2695" w14:textId="77777777" w:rsidR="009E2BB6" w:rsidRPr="003819D2" w:rsidRDefault="009E2BB6" w:rsidP="009E2BB6">
            <w:pPr>
              <w:outlineLvl w:val="0"/>
              <w:rPr>
                <w:b/>
                <w:sz w:val="20"/>
                <w:szCs w:val="20"/>
              </w:rPr>
            </w:pPr>
            <w:r w:rsidRPr="003819D2">
              <w:rPr>
                <w:b/>
                <w:sz w:val="20"/>
                <w:szCs w:val="20"/>
              </w:rPr>
              <w:t>Other Disruptive* species</w:t>
            </w:r>
          </w:p>
        </w:tc>
      </w:tr>
      <w:tr w:rsidR="009E2BB6" w:rsidRPr="00913DDA" w14:paraId="4BB1D7FF" w14:textId="77777777" w:rsidTr="00C42515">
        <w:tc>
          <w:tcPr>
            <w:tcW w:w="917" w:type="dxa"/>
          </w:tcPr>
          <w:p w14:paraId="70D6F3DF" w14:textId="77777777" w:rsidR="009E2BB6" w:rsidRPr="003819D2" w:rsidRDefault="009E2BB6" w:rsidP="009E2BB6">
            <w:pPr>
              <w:outlineLvl w:val="0"/>
              <w:rPr>
                <w:sz w:val="20"/>
                <w:szCs w:val="20"/>
              </w:rPr>
            </w:pPr>
            <w:r w:rsidRPr="003819D2">
              <w:rPr>
                <w:sz w:val="20"/>
                <w:szCs w:val="20"/>
              </w:rPr>
              <w:t>Aldabra Atoll</w:t>
            </w:r>
          </w:p>
        </w:tc>
        <w:tc>
          <w:tcPr>
            <w:tcW w:w="1704" w:type="dxa"/>
          </w:tcPr>
          <w:p w14:paraId="0156B13E" w14:textId="77777777" w:rsidR="009E2BB6" w:rsidRPr="003819D2" w:rsidRDefault="009E2BB6" w:rsidP="009E2BB6">
            <w:pPr>
              <w:outlineLvl w:val="0"/>
              <w:rPr>
                <w:sz w:val="20"/>
                <w:szCs w:val="20"/>
              </w:rPr>
            </w:pPr>
            <w:r w:rsidRPr="003819D2">
              <w:rPr>
                <w:sz w:val="20"/>
                <w:szCs w:val="20"/>
              </w:rPr>
              <w:t>UNESCO World Heritage site (1982); Special Reserve (1975)</w:t>
            </w:r>
          </w:p>
        </w:tc>
        <w:tc>
          <w:tcPr>
            <w:tcW w:w="898" w:type="dxa"/>
          </w:tcPr>
          <w:p w14:paraId="75DA5B7B" w14:textId="77777777" w:rsidR="009E2BB6" w:rsidRPr="003819D2" w:rsidRDefault="009E2BB6" w:rsidP="009E2BB6">
            <w:pPr>
              <w:outlineLvl w:val="0"/>
              <w:rPr>
                <w:sz w:val="20"/>
                <w:szCs w:val="20"/>
              </w:rPr>
            </w:pPr>
            <w:r w:rsidRPr="003819D2">
              <w:rPr>
                <w:sz w:val="20"/>
                <w:szCs w:val="20"/>
              </w:rPr>
              <w:t>15,254</w:t>
            </w:r>
          </w:p>
        </w:tc>
        <w:tc>
          <w:tcPr>
            <w:tcW w:w="1059" w:type="dxa"/>
          </w:tcPr>
          <w:p w14:paraId="54F47438" w14:textId="77777777" w:rsidR="009E2BB6" w:rsidRPr="003819D2" w:rsidRDefault="009E2BB6" w:rsidP="009E2BB6">
            <w:pPr>
              <w:outlineLvl w:val="0"/>
              <w:rPr>
                <w:sz w:val="20"/>
                <w:szCs w:val="20"/>
              </w:rPr>
            </w:pPr>
            <w:r w:rsidRPr="003819D2">
              <w:rPr>
                <w:sz w:val="20"/>
                <w:szCs w:val="20"/>
              </w:rPr>
              <w:t xml:space="preserve">Coralline </w:t>
            </w:r>
          </w:p>
        </w:tc>
        <w:tc>
          <w:tcPr>
            <w:tcW w:w="1155" w:type="dxa"/>
          </w:tcPr>
          <w:p w14:paraId="411B7B5C" w14:textId="77777777" w:rsidR="009E2BB6" w:rsidRPr="003819D2" w:rsidRDefault="009E2BB6" w:rsidP="009E2BB6">
            <w:pPr>
              <w:outlineLvl w:val="0"/>
              <w:rPr>
                <w:sz w:val="20"/>
                <w:szCs w:val="20"/>
              </w:rPr>
            </w:pPr>
            <w:r w:rsidRPr="003819D2">
              <w:rPr>
                <w:sz w:val="20"/>
                <w:szCs w:val="20"/>
              </w:rPr>
              <w:t>9</w:t>
            </w:r>
            <w:r w:rsidRPr="003819D2">
              <w:rPr>
                <w:sz w:val="20"/>
                <w:szCs w:val="20"/>
                <w:lang w:val="en-US"/>
              </w:rPr>
              <w:t>.</w:t>
            </w:r>
            <w:r w:rsidRPr="003819D2">
              <w:rPr>
                <w:sz w:val="20"/>
                <w:szCs w:val="20"/>
              </w:rPr>
              <w:t>2255</w:t>
            </w:r>
            <w:r w:rsidRPr="003819D2">
              <w:rPr>
                <w:b/>
                <w:sz w:val="20"/>
                <w:szCs w:val="20"/>
              </w:rPr>
              <w:t>°</w:t>
            </w:r>
            <w:r w:rsidRPr="003819D2">
              <w:rPr>
                <w:sz w:val="20"/>
                <w:szCs w:val="20"/>
              </w:rPr>
              <w:t xml:space="preserve">S, </w:t>
            </w:r>
          </w:p>
          <w:p w14:paraId="56584B4B" w14:textId="77777777" w:rsidR="009E2BB6" w:rsidRPr="003819D2" w:rsidRDefault="009E2BB6" w:rsidP="009E2BB6">
            <w:pPr>
              <w:outlineLvl w:val="0"/>
              <w:rPr>
                <w:sz w:val="20"/>
                <w:szCs w:val="20"/>
                <w:lang w:val="en-US"/>
              </w:rPr>
            </w:pPr>
            <w:r w:rsidRPr="003819D2">
              <w:rPr>
                <w:sz w:val="20"/>
                <w:szCs w:val="20"/>
              </w:rPr>
              <w:t>46.1310</w:t>
            </w:r>
            <w:r w:rsidRPr="003819D2">
              <w:rPr>
                <w:b/>
                <w:sz w:val="20"/>
                <w:szCs w:val="20"/>
              </w:rPr>
              <w:t>°</w:t>
            </w:r>
            <w:r w:rsidRPr="003819D2">
              <w:rPr>
                <w:sz w:val="20"/>
                <w:szCs w:val="20"/>
              </w:rPr>
              <w:t>E</w:t>
            </w:r>
          </w:p>
        </w:tc>
        <w:tc>
          <w:tcPr>
            <w:tcW w:w="860" w:type="dxa"/>
          </w:tcPr>
          <w:p w14:paraId="144D520B" w14:textId="77777777" w:rsidR="009E2BB6" w:rsidRPr="003819D2" w:rsidRDefault="009E2BB6" w:rsidP="009E2BB6">
            <w:pPr>
              <w:outlineLvl w:val="0"/>
              <w:rPr>
                <w:sz w:val="20"/>
                <w:szCs w:val="20"/>
              </w:rPr>
            </w:pPr>
            <w:r w:rsidRPr="003819D2">
              <w:rPr>
                <w:sz w:val="20"/>
                <w:szCs w:val="20"/>
              </w:rPr>
              <w:t>8</w:t>
            </w:r>
          </w:p>
        </w:tc>
        <w:tc>
          <w:tcPr>
            <w:tcW w:w="1581" w:type="dxa"/>
          </w:tcPr>
          <w:p w14:paraId="755122A5" w14:textId="77777777" w:rsidR="009E2BB6" w:rsidRPr="003819D2" w:rsidRDefault="009E2BB6" w:rsidP="009E2BB6">
            <w:pPr>
              <w:outlineLvl w:val="0"/>
              <w:rPr>
                <w:sz w:val="20"/>
                <w:szCs w:val="20"/>
              </w:rPr>
            </w:pPr>
            <w:r w:rsidRPr="003819D2">
              <w:rPr>
                <w:sz w:val="20"/>
                <w:szCs w:val="20"/>
              </w:rPr>
              <w:t>Public Trust</w:t>
            </w:r>
          </w:p>
        </w:tc>
        <w:tc>
          <w:tcPr>
            <w:tcW w:w="1236" w:type="dxa"/>
          </w:tcPr>
          <w:p w14:paraId="44AB0C0D" w14:textId="77777777" w:rsidR="009E2BB6" w:rsidRPr="003819D2" w:rsidRDefault="009E2BB6" w:rsidP="009E2BB6">
            <w:pPr>
              <w:outlineLvl w:val="0"/>
              <w:rPr>
                <w:sz w:val="20"/>
                <w:szCs w:val="20"/>
                <w:vertAlign w:val="superscript"/>
              </w:rPr>
            </w:pPr>
            <w:r w:rsidRPr="003819D2">
              <w:rPr>
                <w:sz w:val="20"/>
                <w:szCs w:val="20"/>
              </w:rPr>
              <w:t xml:space="preserve">2000 pairs </w:t>
            </w:r>
            <w:r w:rsidRPr="003819D2">
              <w:rPr>
                <w:sz w:val="20"/>
                <w:szCs w:val="20"/>
                <w:vertAlign w:val="superscript"/>
              </w:rPr>
              <w:t>1</w:t>
            </w:r>
          </w:p>
        </w:tc>
        <w:tc>
          <w:tcPr>
            <w:tcW w:w="1848" w:type="dxa"/>
          </w:tcPr>
          <w:p w14:paraId="70FA2F27" w14:textId="77777777" w:rsidR="009E2BB6" w:rsidRPr="003819D2" w:rsidRDefault="009E2BB6" w:rsidP="009E2BB6">
            <w:pPr>
              <w:outlineLvl w:val="0"/>
              <w:rPr>
                <w:sz w:val="20"/>
                <w:szCs w:val="20"/>
                <w:vertAlign w:val="superscript"/>
              </w:rPr>
            </w:pPr>
            <w:r w:rsidRPr="003819D2">
              <w:rPr>
                <w:sz w:val="20"/>
                <w:szCs w:val="20"/>
              </w:rPr>
              <w:t>Black rat</w:t>
            </w:r>
            <w:r w:rsidRPr="003819D2">
              <w:rPr>
                <w:i/>
                <w:sz w:val="20"/>
                <w:szCs w:val="20"/>
              </w:rPr>
              <w:t xml:space="preserve">, </w:t>
            </w:r>
            <w:r w:rsidRPr="003819D2">
              <w:rPr>
                <w:sz w:val="20"/>
                <w:szCs w:val="20"/>
              </w:rPr>
              <w:t>grey heron, Aldabra drongo</w:t>
            </w:r>
            <w:r w:rsidRPr="003819D2">
              <w:rPr>
                <w:sz w:val="20"/>
                <w:szCs w:val="20"/>
                <w:vertAlign w:val="superscript"/>
              </w:rPr>
              <w:t>4</w:t>
            </w:r>
          </w:p>
          <w:p w14:paraId="48EFE29A" w14:textId="77777777" w:rsidR="009E2BB6" w:rsidRPr="003819D2" w:rsidRDefault="009E2BB6" w:rsidP="009E2BB6">
            <w:pPr>
              <w:outlineLvl w:val="0"/>
              <w:rPr>
                <w:sz w:val="20"/>
                <w:szCs w:val="20"/>
                <w:vertAlign w:val="superscript"/>
              </w:rPr>
            </w:pPr>
            <w:r w:rsidRPr="003819D2">
              <w:rPr>
                <w:sz w:val="20"/>
                <w:szCs w:val="20"/>
              </w:rPr>
              <w:t>Coconut crab</w:t>
            </w:r>
            <w:r w:rsidRPr="003819D2">
              <w:rPr>
                <w:sz w:val="20"/>
                <w:szCs w:val="20"/>
                <w:vertAlign w:val="superscript"/>
              </w:rPr>
              <w:t>1</w:t>
            </w:r>
          </w:p>
        </w:tc>
        <w:tc>
          <w:tcPr>
            <w:tcW w:w="1692" w:type="dxa"/>
          </w:tcPr>
          <w:p w14:paraId="35D51C77" w14:textId="7BECAC22" w:rsidR="009E2BB6" w:rsidRPr="00141379" w:rsidRDefault="009E2BB6" w:rsidP="009E2BB6">
            <w:pPr>
              <w:outlineLvl w:val="0"/>
              <w:rPr>
                <w:sz w:val="20"/>
                <w:szCs w:val="20"/>
              </w:rPr>
            </w:pPr>
            <w:r w:rsidRPr="003819D2">
              <w:rPr>
                <w:sz w:val="20"/>
                <w:szCs w:val="20"/>
              </w:rPr>
              <w:t>Red-tailed tropicbirds</w:t>
            </w:r>
            <w:ins w:id="43" w:author="April Burt" w:date="2018-02-03T12:17:00Z">
              <w:r w:rsidR="00141379">
                <w:rPr>
                  <w:sz w:val="20"/>
                  <w:szCs w:val="20"/>
                  <w:vertAlign w:val="superscript"/>
                </w:rPr>
                <w:t>4</w:t>
              </w:r>
            </w:ins>
          </w:p>
        </w:tc>
      </w:tr>
      <w:tr w:rsidR="009E2BB6" w:rsidRPr="00913DDA" w14:paraId="0B13FC37" w14:textId="77777777" w:rsidTr="00C42515">
        <w:tc>
          <w:tcPr>
            <w:tcW w:w="917" w:type="dxa"/>
          </w:tcPr>
          <w:p w14:paraId="00B83884" w14:textId="77777777" w:rsidR="009E2BB6" w:rsidRPr="003819D2" w:rsidRDefault="009E2BB6" w:rsidP="009E2BB6">
            <w:pPr>
              <w:outlineLvl w:val="0"/>
              <w:rPr>
                <w:sz w:val="20"/>
                <w:szCs w:val="20"/>
              </w:rPr>
            </w:pPr>
            <w:proofErr w:type="spellStart"/>
            <w:r w:rsidRPr="003819D2">
              <w:rPr>
                <w:sz w:val="20"/>
                <w:szCs w:val="20"/>
              </w:rPr>
              <w:t>Aride</w:t>
            </w:r>
            <w:proofErr w:type="spellEnd"/>
          </w:p>
        </w:tc>
        <w:tc>
          <w:tcPr>
            <w:tcW w:w="1704" w:type="dxa"/>
          </w:tcPr>
          <w:p w14:paraId="365CE27E" w14:textId="77777777" w:rsidR="009E2BB6" w:rsidRPr="003819D2" w:rsidRDefault="009E2BB6" w:rsidP="009E2BB6">
            <w:pPr>
              <w:outlineLvl w:val="0"/>
              <w:rPr>
                <w:sz w:val="20"/>
                <w:szCs w:val="20"/>
              </w:rPr>
            </w:pPr>
            <w:r w:rsidRPr="003819D2">
              <w:rPr>
                <w:sz w:val="20"/>
                <w:szCs w:val="20"/>
              </w:rPr>
              <w:t>Special Reserve (1975)</w:t>
            </w:r>
          </w:p>
        </w:tc>
        <w:tc>
          <w:tcPr>
            <w:tcW w:w="898" w:type="dxa"/>
          </w:tcPr>
          <w:p w14:paraId="2469BAA4" w14:textId="77777777" w:rsidR="009E2BB6" w:rsidRPr="003819D2" w:rsidRDefault="009E2BB6" w:rsidP="009E2BB6">
            <w:pPr>
              <w:outlineLvl w:val="0"/>
              <w:rPr>
                <w:sz w:val="20"/>
                <w:szCs w:val="20"/>
              </w:rPr>
            </w:pPr>
            <w:r w:rsidRPr="003819D2">
              <w:rPr>
                <w:sz w:val="20"/>
                <w:szCs w:val="20"/>
              </w:rPr>
              <w:t>74</w:t>
            </w:r>
          </w:p>
        </w:tc>
        <w:tc>
          <w:tcPr>
            <w:tcW w:w="1059" w:type="dxa"/>
          </w:tcPr>
          <w:p w14:paraId="0729F3BB" w14:textId="77777777" w:rsidR="009E2BB6" w:rsidRPr="003819D2" w:rsidRDefault="009E2BB6" w:rsidP="009E2BB6">
            <w:pPr>
              <w:outlineLvl w:val="0"/>
              <w:rPr>
                <w:sz w:val="20"/>
                <w:szCs w:val="20"/>
              </w:rPr>
            </w:pPr>
            <w:r w:rsidRPr="003819D2">
              <w:rPr>
                <w:sz w:val="20"/>
                <w:szCs w:val="20"/>
              </w:rPr>
              <w:t>Granitic</w:t>
            </w:r>
          </w:p>
        </w:tc>
        <w:tc>
          <w:tcPr>
            <w:tcW w:w="1155" w:type="dxa"/>
          </w:tcPr>
          <w:p w14:paraId="6F7811B7" w14:textId="77777777" w:rsidR="009E2BB6" w:rsidRPr="003819D2" w:rsidRDefault="009E2BB6" w:rsidP="009E2BB6">
            <w:pPr>
              <w:outlineLvl w:val="0"/>
              <w:rPr>
                <w:sz w:val="20"/>
                <w:szCs w:val="20"/>
              </w:rPr>
            </w:pPr>
            <w:r w:rsidRPr="003819D2">
              <w:rPr>
                <w:sz w:val="20"/>
                <w:szCs w:val="20"/>
              </w:rPr>
              <w:t>4.2000</w:t>
            </w:r>
            <w:r w:rsidRPr="003819D2">
              <w:rPr>
                <w:b/>
                <w:sz w:val="20"/>
                <w:szCs w:val="20"/>
              </w:rPr>
              <w:t>°</w:t>
            </w:r>
            <w:r w:rsidRPr="003819D2">
              <w:rPr>
                <w:sz w:val="20"/>
                <w:szCs w:val="20"/>
              </w:rPr>
              <w:t>S, 55.6667</w:t>
            </w:r>
            <w:r w:rsidRPr="003819D2">
              <w:rPr>
                <w:b/>
                <w:sz w:val="20"/>
                <w:szCs w:val="20"/>
              </w:rPr>
              <w:t>°</w:t>
            </w:r>
            <w:r w:rsidRPr="003819D2">
              <w:rPr>
                <w:sz w:val="20"/>
                <w:szCs w:val="20"/>
              </w:rPr>
              <w:t>E</w:t>
            </w:r>
          </w:p>
        </w:tc>
        <w:tc>
          <w:tcPr>
            <w:tcW w:w="860" w:type="dxa"/>
          </w:tcPr>
          <w:p w14:paraId="6C4C8FF1" w14:textId="77777777" w:rsidR="009E2BB6" w:rsidRPr="003819D2" w:rsidRDefault="009E2BB6" w:rsidP="009E2BB6">
            <w:pPr>
              <w:tabs>
                <w:tab w:val="left" w:pos="816"/>
              </w:tabs>
              <w:outlineLvl w:val="0"/>
              <w:rPr>
                <w:sz w:val="20"/>
                <w:szCs w:val="20"/>
              </w:rPr>
            </w:pPr>
            <w:r w:rsidRPr="003819D2">
              <w:rPr>
                <w:sz w:val="20"/>
                <w:szCs w:val="20"/>
              </w:rPr>
              <w:t>134</w:t>
            </w:r>
          </w:p>
        </w:tc>
        <w:tc>
          <w:tcPr>
            <w:tcW w:w="1581" w:type="dxa"/>
          </w:tcPr>
          <w:p w14:paraId="503AF122" w14:textId="77777777" w:rsidR="009E2BB6" w:rsidRPr="003819D2" w:rsidRDefault="009E2BB6" w:rsidP="009E2BB6">
            <w:pPr>
              <w:outlineLvl w:val="0"/>
              <w:rPr>
                <w:sz w:val="20"/>
                <w:szCs w:val="20"/>
              </w:rPr>
            </w:pPr>
            <w:r w:rsidRPr="003819D2">
              <w:rPr>
                <w:sz w:val="20"/>
                <w:szCs w:val="20"/>
              </w:rPr>
              <w:t>NGO</w:t>
            </w:r>
          </w:p>
        </w:tc>
        <w:tc>
          <w:tcPr>
            <w:tcW w:w="1236" w:type="dxa"/>
          </w:tcPr>
          <w:p w14:paraId="00418471" w14:textId="77777777" w:rsidR="009E2BB6" w:rsidRPr="003819D2" w:rsidRDefault="009E2BB6" w:rsidP="009E2BB6">
            <w:pPr>
              <w:outlineLvl w:val="0"/>
              <w:rPr>
                <w:sz w:val="20"/>
                <w:szCs w:val="20"/>
              </w:rPr>
            </w:pPr>
            <w:r w:rsidRPr="003819D2">
              <w:rPr>
                <w:rFonts w:eastAsia="Calibri"/>
                <w:sz w:val="20"/>
                <w:szCs w:val="20"/>
                <w:lang w:val="en-US" w:eastAsia="en-US"/>
              </w:rPr>
              <w:t xml:space="preserve">1,446 pairs </w:t>
            </w:r>
            <w:r w:rsidRPr="003819D2">
              <w:rPr>
                <w:rFonts w:eastAsia="Calibri"/>
                <w:sz w:val="20"/>
                <w:szCs w:val="20"/>
                <w:vertAlign w:val="superscript"/>
                <w:lang w:val="en-US" w:eastAsia="en-US"/>
              </w:rPr>
              <w:t>2</w:t>
            </w:r>
            <w:r w:rsidRPr="003819D2">
              <w:rPr>
                <w:rFonts w:eastAsia="Calibri"/>
                <w:sz w:val="20"/>
                <w:szCs w:val="20"/>
                <w:lang w:val="en-US" w:eastAsia="en-US"/>
              </w:rPr>
              <w:t xml:space="preserve"> </w:t>
            </w:r>
          </w:p>
        </w:tc>
        <w:tc>
          <w:tcPr>
            <w:tcW w:w="1848" w:type="dxa"/>
          </w:tcPr>
          <w:p w14:paraId="6C82836B" w14:textId="77777777" w:rsidR="009E2BB6" w:rsidRPr="003819D2" w:rsidRDefault="009E2BB6" w:rsidP="009E2BB6">
            <w:pPr>
              <w:rPr>
                <w:sz w:val="20"/>
                <w:szCs w:val="20"/>
              </w:rPr>
            </w:pPr>
            <w:r w:rsidRPr="003819D2">
              <w:rPr>
                <w:sz w:val="20"/>
                <w:szCs w:val="20"/>
              </w:rPr>
              <w:t>Seychelles skink, wright’s skink and Seychelles fody</w:t>
            </w:r>
            <w:r w:rsidRPr="003819D2">
              <w:rPr>
                <w:sz w:val="20"/>
                <w:szCs w:val="20"/>
                <w:vertAlign w:val="superscript"/>
              </w:rPr>
              <w:t>5</w:t>
            </w:r>
            <w:r w:rsidRPr="003819D2">
              <w:rPr>
                <w:sz w:val="20"/>
                <w:szCs w:val="20"/>
              </w:rPr>
              <w:t xml:space="preserve"> </w:t>
            </w:r>
          </w:p>
        </w:tc>
        <w:tc>
          <w:tcPr>
            <w:tcW w:w="1692" w:type="dxa"/>
          </w:tcPr>
          <w:p w14:paraId="65F88BB1" w14:textId="71B9FAE9" w:rsidR="009E2BB6" w:rsidRPr="003819D2" w:rsidRDefault="009E2BB6" w:rsidP="009E2BB6">
            <w:pPr>
              <w:outlineLvl w:val="0"/>
              <w:rPr>
                <w:sz w:val="20"/>
                <w:szCs w:val="20"/>
              </w:rPr>
            </w:pPr>
            <w:proofErr w:type="spellStart"/>
            <w:r w:rsidRPr="003819D2">
              <w:rPr>
                <w:i/>
                <w:sz w:val="20"/>
                <w:szCs w:val="20"/>
              </w:rPr>
              <w:t>Pisonia</w:t>
            </w:r>
            <w:proofErr w:type="spellEnd"/>
            <w:r w:rsidRPr="003819D2">
              <w:rPr>
                <w:i/>
                <w:sz w:val="20"/>
                <w:szCs w:val="20"/>
              </w:rPr>
              <w:t xml:space="preserve"> </w:t>
            </w:r>
            <w:proofErr w:type="spellStart"/>
            <w:r w:rsidRPr="003819D2">
              <w:rPr>
                <w:i/>
                <w:sz w:val="20"/>
                <w:szCs w:val="20"/>
              </w:rPr>
              <w:t>grandis</w:t>
            </w:r>
            <w:proofErr w:type="spellEnd"/>
            <w:r w:rsidRPr="003819D2">
              <w:rPr>
                <w:sz w:val="20"/>
                <w:szCs w:val="20"/>
              </w:rPr>
              <w:t xml:space="preserve"> </w:t>
            </w:r>
            <w:r w:rsidR="00141379">
              <w:rPr>
                <w:sz w:val="20"/>
                <w:szCs w:val="20"/>
                <w:vertAlign w:val="superscript"/>
              </w:rPr>
              <w:t xml:space="preserve">4 </w:t>
            </w:r>
            <w:r w:rsidRPr="003819D2">
              <w:rPr>
                <w:sz w:val="20"/>
                <w:szCs w:val="20"/>
              </w:rPr>
              <w:t>(bird-catcher tree), big headed ants</w:t>
            </w:r>
            <w:r w:rsidR="00141379">
              <w:rPr>
                <w:sz w:val="20"/>
                <w:szCs w:val="20"/>
                <w:vertAlign w:val="superscript"/>
              </w:rPr>
              <w:t>4</w:t>
            </w:r>
            <w:r w:rsidRPr="003819D2">
              <w:rPr>
                <w:sz w:val="20"/>
                <w:szCs w:val="20"/>
              </w:rPr>
              <w:t xml:space="preserve"> (until 2016), ticks. </w:t>
            </w:r>
          </w:p>
        </w:tc>
      </w:tr>
      <w:tr w:rsidR="009E2BB6" w:rsidRPr="00913DDA" w14:paraId="0216288C" w14:textId="77777777" w:rsidTr="00C42515">
        <w:tc>
          <w:tcPr>
            <w:tcW w:w="917" w:type="dxa"/>
          </w:tcPr>
          <w:p w14:paraId="18BF8793" w14:textId="77777777" w:rsidR="009E2BB6" w:rsidRPr="003819D2" w:rsidRDefault="009E2BB6" w:rsidP="009E2BB6">
            <w:pPr>
              <w:outlineLvl w:val="0"/>
              <w:rPr>
                <w:sz w:val="20"/>
                <w:szCs w:val="20"/>
              </w:rPr>
            </w:pPr>
            <w:r w:rsidRPr="003819D2">
              <w:rPr>
                <w:sz w:val="20"/>
                <w:szCs w:val="20"/>
              </w:rPr>
              <w:t>Cousin</w:t>
            </w:r>
          </w:p>
        </w:tc>
        <w:tc>
          <w:tcPr>
            <w:tcW w:w="1704" w:type="dxa"/>
          </w:tcPr>
          <w:p w14:paraId="06C0D1B8" w14:textId="77777777" w:rsidR="009E2BB6" w:rsidRPr="003819D2" w:rsidRDefault="009E2BB6" w:rsidP="009E2BB6">
            <w:pPr>
              <w:outlineLvl w:val="0"/>
              <w:rPr>
                <w:sz w:val="20"/>
                <w:szCs w:val="20"/>
              </w:rPr>
            </w:pPr>
            <w:r w:rsidRPr="003819D2">
              <w:rPr>
                <w:sz w:val="20"/>
                <w:szCs w:val="20"/>
              </w:rPr>
              <w:t>IUCN class 1A Special Reserve (1975)</w:t>
            </w:r>
          </w:p>
        </w:tc>
        <w:tc>
          <w:tcPr>
            <w:tcW w:w="898" w:type="dxa"/>
          </w:tcPr>
          <w:p w14:paraId="2E3A45FA" w14:textId="77777777" w:rsidR="009E2BB6" w:rsidRPr="003819D2" w:rsidRDefault="009E2BB6" w:rsidP="009E2BB6">
            <w:pPr>
              <w:outlineLvl w:val="0"/>
              <w:rPr>
                <w:sz w:val="20"/>
                <w:szCs w:val="20"/>
              </w:rPr>
            </w:pPr>
            <w:r w:rsidRPr="003819D2">
              <w:rPr>
                <w:sz w:val="20"/>
                <w:szCs w:val="20"/>
              </w:rPr>
              <w:t>27</w:t>
            </w:r>
          </w:p>
        </w:tc>
        <w:tc>
          <w:tcPr>
            <w:tcW w:w="1059" w:type="dxa"/>
          </w:tcPr>
          <w:p w14:paraId="0C9B6243" w14:textId="77777777" w:rsidR="009E2BB6" w:rsidRPr="003819D2" w:rsidRDefault="009E2BB6" w:rsidP="009E2BB6">
            <w:pPr>
              <w:outlineLvl w:val="0"/>
              <w:rPr>
                <w:sz w:val="20"/>
                <w:szCs w:val="20"/>
              </w:rPr>
            </w:pPr>
            <w:r w:rsidRPr="003819D2">
              <w:rPr>
                <w:sz w:val="20"/>
                <w:szCs w:val="20"/>
              </w:rPr>
              <w:t>Granitic</w:t>
            </w:r>
          </w:p>
        </w:tc>
        <w:tc>
          <w:tcPr>
            <w:tcW w:w="1155" w:type="dxa"/>
          </w:tcPr>
          <w:p w14:paraId="40156108" w14:textId="77777777" w:rsidR="009E2BB6" w:rsidRPr="003819D2" w:rsidRDefault="009E2BB6" w:rsidP="009E2BB6">
            <w:pPr>
              <w:outlineLvl w:val="0"/>
              <w:rPr>
                <w:sz w:val="20"/>
                <w:szCs w:val="20"/>
              </w:rPr>
            </w:pPr>
            <w:r w:rsidRPr="003819D2">
              <w:rPr>
                <w:sz w:val="20"/>
                <w:szCs w:val="20"/>
              </w:rPr>
              <w:t>4.3314</w:t>
            </w:r>
            <w:r w:rsidRPr="003819D2">
              <w:rPr>
                <w:b/>
                <w:sz w:val="20"/>
                <w:szCs w:val="20"/>
              </w:rPr>
              <w:t>°</w:t>
            </w:r>
            <w:r w:rsidRPr="003819D2">
              <w:rPr>
                <w:sz w:val="20"/>
                <w:szCs w:val="20"/>
              </w:rPr>
              <w:t>S, 55.6631</w:t>
            </w:r>
            <w:r w:rsidRPr="003819D2">
              <w:rPr>
                <w:b/>
                <w:sz w:val="20"/>
                <w:szCs w:val="20"/>
              </w:rPr>
              <w:t>°</w:t>
            </w:r>
            <w:r w:rsidRPr="003819D2">
              <w:rPr>
                <w:sz w:val="20"/>
                <w:szCs w:val="20"/>
              </w:rPr>
              <w:t>E</w:t>
            </w:r>
          </w:p>
        </w:tc>
        <w:tc>
          <w:tcPr>
            <w:tcW w:w="860" w:type="dxa"/>
          </w:tcPr>
          <w:p w14:paraId="0F384EB2" w14:textId="77777777" w:rsidR="009E2BB6" w:rsidRPr="003819D2" w:rsidRDefault="009E2BB6" w:rsidP="009E2BB6">
            <w:pPr>
              <w:outlineLvl w:val="0"/>
              <w:rPr>
                <w:sz w:val="20"/>
                <w:szCs w:val="20"/>
              </w:rPr>
            </w:pPr>
            <w:r w:rsidRPr="003819D2">
              <w:rPr>
                <w:sz w:val="20"/>
                <w:szCs w:val="20"/>
              </w:rPr>
              <w:t>69</w:t>
            </w:r>
          </w:p>
        </w:tc>
        <w:tc>
          <w:tcPr>
            <w:tcW w:w="1581" w:type="dxa"/>
          </w:tcPr>
          <w:p w14:paraId="7E2FAD85" w14:textId="77777777" w:rsidR="009E2BB6" w:rsidRPr="003819D2" w:rsidRDefault="009E2BB6" w:rsidP="009E2BB6">
            <w:pPr>
              <w:outlineLvl w:val="0"/>
              <w:rPr>
                <w:sz w:val="20"/>
                <w:szCs w:val="20"/>
              </w:rPr>
            </w:pPr>
            <w:r w:rsidRPr="003819D2">
              <w:rPr>
                <w:sz w:val="20"/>
                <w:szCs w:val="20"/>
              </w:rPr>
              <w:t>NGO</w:t>
            </w:r>
          </w:p>
        </w:tc>
        <w:tc>
          <w:tcPr>
            <w:tcW w:w="1236" w:type="dxa"/>
          </w:tcPr>
          <w:p w14:paraId="0620C3A0" w14:textId="77777777" w:rsidR="009E2BB6" w:rsidRPr="003819D2" w:rsidRDefault="009E2BB6" w:rsidP="009E2BB6">
            <w:pPr>
              <w:outlineLvl w:val="0"/>
              <w:rPr>
                <w:sz w:val="20"/>
                <w:szCs w:val="20"/>
                <w:vertAlign w:val="superscript"/>
              </w:rPr>
            </w:pPr>
            <w:r w:rsidRPr="003819D2">
              <w:rPr>
                <w:sz w:val="20"/>
                <w:szCs w:val="20"/>
              </w:rPr>
              <w:t xml:space="preserve">2110 pairs </w:t>
            </w:r>
            <w:r w:rsidRPr="003819D2">
              <w:rPr>
                <w:sz w:val="20"/>
                <w:szCs w:val="20"/>
                <w:vertAlign w:val="superscript"/>
              </w:rPr>
              <w:t>3</w:t>
            </w:r>
          </w:p>
        </w:tc>
        <w:tc>
          <w:tcPr>
            <w:tcW w:w="1848" w:type="dxa"/>
          </w:tcPr>
          <w:p w14:paraId="31FD91CA" w14:textId="77777777" w:rsidR="009E2BB6" w:rsidRPr="003819D2" w:rsidRDefault="009E2BB6" w:rsidP="009E2BB6">
            <w:pPr>
              <w:rPr>
                <w:sz w:val="20"/>
                <w:szCs w:val="20"/>
              </w:rPr>
            </w:pPr>
            <w:r w:rsidRPr="003819D2">
              <w:rPr>
                <w:sz w:val="20"/>
                <w:szCs w:val="20"/>
              </w:rPr>
              <w:t xml:space="preserve">Seychelles skink, wright’s skink and Seychelles </w:t>
            </w:r>
            <w:proofErr w:type="spellStart"/>
            <w:r w:rsidRPr="003819D2">
              <w:rPr>
                <w:sz w:val="20"/>
                <w:szCs w:val="20"/>
              </w:rPr>
              <w:t>fody</w:t>
            </w:r>
            <w:proofErr w:type="spellEnd"/>
            <w:r w:rsidRPr="003819D2">
              <w:rPr>
                <w:sz w:val="20"/>
                <w:szCs w:val="20"/>
              </w:rPr>
              <w:t>, ghost crabs</w:t>
            </w:r>
            <w:r w:rsidRPr="003819D2">
              <w:rPr>
                <w:sz w:val="20"/>
                <w:szCs w:val="20"/>
                <w:vertAlign w:val="superscript"/>
              </w:rPr>
              <w:t>6</w:t>
            </w:r>
          </w:p>
        </w:tc>
        <w:tc>
          <w:tcPr>
            <w:tcW w:w="1692" w:type="dxa"/>
          </w:tcPr>
          <w:p w14:paraId="67CEC2DB" w14:textId="0375AF67" w:rsidR="009E2BB6" w:rsidRPr="008F449E" w:rsidRDefault="009E2BB6" w:rsidP="009E2BB6">
            <w:pPr>
              <w:outlineLvl w:val="0"/>
              <w:rPr>
                <w:sz w:val="20"/>
                <w:szCs w:val="20"/>
                <w:vertAlign w:val="superscript"/>
              </w:rPr>
            </w:pPr>
            <w:proofErr w:type="spellStart"/>
            <w:r w:rsidRPr="003819D2">
              <w:rPr>
                <w:i/>
                <w:sz w:val="20"/>
                <w:szCs w:val="20"/>
              </w:rPr>
              <w:t>Pisonia</w:t>
            </w:r>
            <w:proofErr w:type="spellEnd"/>
            <w:r w:rsidRPr="003819D2">
              <w:rPr>
                <w:i/>
                <w:sz w:val="20"/>
                <w:szCs w:val="20"/>
              </w:rPr>
              <w:t xml:space="preserve"> grandis</w:t>
            </w:r>
            <w:r w:rsidR="00141379">
              <w:rPr>
                <w:sz w:val="20"/>
                <w:szCs w:val="20"/>
                <w:vertAlign w:val="superscript"/>
              </w:rPr>
              <w:t>4</w:t>
            </w:r>
          </w:p>
        </w:tc>
      </w:tr>
      <w:tr w:rsidR="009E2BB6" w:rsidRPr="00913DDA" w14:paraId="350D8717" w14:textId="77777777" w:rsidTr="00C42515">
        <w:tc>
          <w:tcPr>
            <w:tcW w:w="917" w:type="dxa"/>
          </w:tcPr>
          <w:p w14:paraId="271E464C" w14:textId="77777777" w:rsidR="009E2BB6" w:rsidRPr="003819D2" w:rsidRDefault="009E2BB6" w:rsidP="009E2BB6">
            <w:pPr>
              <w:outlineLvl w:val="0"/>
              <w:rPr>
                <w:sz w:val="20"/>
                <w:szCs w:val="20"/>
              </w:rPr>
            </w:pPr>
            <w:proofErr w:type="spellStart"/>
            <w:r w:rsidRPr="003819D2">
              <w:rPr>
                <w:sz w:val="20"/>
                <w:szCs w:val="20"/>
              </w:rPr>
              <w:t>Cousine</w:t>
            </w:r>
            <w:proofErr w:type="spellEnd"/>
          </w:p>
        </w:tc>
        <w:tc>
          <w:tcPr>
            <w:tcW w:w="1704" w:type="dxa"/>
          </w:tcPr>
          <w:p w14:paraId="4F7B975F" w14:textId="77777777" w:rsidR="009E2BB6" w:rsidRPr="003819D2" w:rsidRDefault="009E2BB6" w:rsidP="009E2BB6">
            <w:pPr>
              <w:outlineLvl w:val="0"/>
              <w:rPr>
                <w:sz w:val="20"/>
                <w:szCs w:val="20"/>
              </w:rPr>
            </w:pPr>
            <w:r w:rsidRPr="003819D2">
              <w:rPr>
                <w:sz w:val="20"/>
                <w:szCs w:val="20"/>
              </w:rPr>
              <w:t>Privately owned</w:t>
            </w:r>
          </w:p>
        </w:tc>
        <w:tc>
          <w:tcPr>
            <w:tcW w:w="898" w:type="dxa"/>
          </w:tcPr>
          <w:p w14:paraId="536AE61C" w14:textId="77777777" w:rsidR="009E2BB6" w:rsidRPr="003819D2" w:rsidRDefault="009E2BB6" w:rsidP="009E2BB6">
            <w:pPr>
              <w:outlineLvl w:val="0"/>
              <w:rPr>
                <w:sz w:val="20"/>
                <w:szCs w:val="20"/>
              </w:rPr>
            </w:pPr>
            <w:r w:rsidRPr="003819D2">
              <w:rPr>
                <w:sz w:val="20"/>
                <w:szCs w:val="20"/>
              </w:rPr>
              <w:t>26</w:t>
            </w:r>
          </w:p>
        </w:tc>
        <w:tc>
          <w:tcPr>
            <w:tcW w:w="1059" w:type="dxa"/>
          </w:tcPr>
          <w:p w14:paraId="470AAEC4" w14:textId="77777777" w:rsidR="009E2BB6" w:rsidRPr="003819D2" w:rsidRDefault="009E2BB6" w:rsidP="009E2BB6">
            <w:pPr>
              <w:outlineLvl w:val="0"/>
              <w:rPr>
                <w:sz w:val="20"/>
                <w:szCs w:val="20"/>
              </w:rPr>
            </w:pPr>
            <w:r w:rsidRPr="003819D2">
              <w:rPr>
                <w:sz w:val="20"/>
                <w:szCs w:val="20"/>
              </w:rPr>
              <w:t>Granitic</w:t>
            </w:r>
          </w:p>
        </w:tc>
        <w:tc>
          <w:tcPr>
            <w:tcW w:w="1155" w:type="dxa"/>
          </w:tcPr>
          <w:p w14:paraId="7FDF72EF" w14:textId="77777777" w:rsidR="009E2BB6" w:rsidRPr="003819D2" w:rsidRDefault="009E2BB6" w:rsidP="009E2BB6">
            <w:pPr>
              <w:outlineLvl w:val="0"/>
              <w:rPr>
                <w:sz w:val="20"/>
                <w:szCs w:val="20"/>
              </w:rPr>
            </w:pPr>
            <w:r w:rsidRPr="003819D2">
              <w:rPr>
                <w:sz w:val="20"/>
                <w:szCs w:val="20"/>
              </w:rPr>
              <w:t>4.3500</w:t>
            </w:r>
            <w:r w:rsidRPr="003819D2">
              <w:rPr>
                <w:b/>
                <w:sz w:val="20"/>
                <w:szCs w:val="20"/>
              </w:rPr>
              <w:t>°</w:t>
            </w:r>
            <w:r w:rsidRPr="003819D2">
              <w:rPr>
                <w:sz w:val="20"/>
                <w:szCs w:val="20"/>
              </w:rPr>
              <w:t>S, 55.6333</w:t>
            </w:r>
            <w:r w:rsidRPr="003819D2">
              <w:rPr>
                <w:b/>
                <w:sz w:val="20"/>
                <w:szCs w:val="20"/>
              </w:rPr>
              <w:t>°</w:t>
            </w:r>
            <w:r w:rsidRPr="003819D2">
              <w:rPr>
                <w:sz w:val="20"/>
                <w:szCs w:val="20"/>
              </w:rPr>
              <w:t>E</w:t>
            </w:r>
          </w:p>
        </w:tc>
        <w:tc>
          <w:tcPr>
            <w:tcW w:w="860" w:type="dxa"/>
          </w:tcPr>
          <w:p w14:paraId="3A4943F2" w14:textId="77777777" w:rsidR="009E2BB6" w:rsidRPr="003819D2" w:rsidRDefault="009E2BB6" w:rsidP="009E2BB6">
            <w:pPr>
              <w:outlineLvl w:val="0"/>
              <w:rPr>
                <w:sz w:val="20"/>
                <w:szCs w:val="20"/>
              </w:rPr>
            </w:pPr>
            <w:r w:rsidRPr="003819D2">
              <w:rPr>
                <w:sz w:val="20"/>
                <w:szCs w:val="20"/>
              </w:rPr>
              <w:t>72</w:t>
            </w:r>
          </w:p>
        </w:tc>
        <w:tc>
          <w:tcPr>
            <w:tcW w:w="1581" w:type="dxa"/>
          </w:tcPr>
          <w:p w14:paraId="27C05DFA" w14:textId="77777777" w:rsidR="009E2BB6" w:rsidRPr="003819D2" w:rsidRDefault="009E2BB6" w:rsidP="009E2BB6">
            <w:pPr>
              <w:outlineLvl w:val="0"/>
              <w:rPr>
                <w:sz w:val="20"/>
                <w:szCs w:val="20"/>
              </w:rPr>
            </w:pPr>
            <w:r w:rsidRPr="003819D2">
              <w:rPr>
                <w:sz w:val="20"/>
                <w:szCs w:val="20"/>
              </w:rPr>
              <w:t>Private</w:t>
            </w:r>
          </w:p>
        </w:tc>
        <w:tc>
          <w:tcPr>
            <w:tcW w:w="1236" w:type="dxa"/>
          </w:tcPr>
          <w:p w14:paraId="19E2091A" w14:textId="77777777" w:rsidR="009E2BB6" w:rsidRPr="003819D2" w:rsidRDefault="009E2BB6" w:rsidP="009E2BB6">
            <w:pPr>
              <w:outlineLvl w:val="0"/>
              <w:rPr>
                <w:sz w:val="20"/>
                <w:szCs w:val="20"/>
                <w:vertAlign w:val="superscript"/>
              </w:rPr>
            </w:pPr>
            <w:r w:rsidRPr="003819D2">
              <w:rPr>
                <w:sz w:val="20"/>
                <w:szCs w:val="20"/>
              </w:rPr>
              <w:t>450–850 pairs</w:t>
            </w:r>
            <w:r w:rsidRPr="003819D2">
              <w:rPr>
                <w:sz w:val="20"/>
                <w:szCs w:val="20"/>
                <w:vertAlign w:val="superscript"/>
              </w:rPr>
              <w:t>8</w:t>
            </w:r>
          </w:p>
        </w:tc>
        <w:tc>
          <w:tcPr>
            <w:tcW w:w="1848" w:type="dxa"/>
          </w:tcPr>
          <w:p w14:paraId="0F83F6A7" w14:textId="5E4EF939" w:rsidR="009E2BB6" w:rsidRPr="003819D2" w:rsidRDefault="009E2BB6" w:rsidP="009E2BB6">
            <w:pPr>
              <w:rPr>
                <w:sz w:val="20"/>
                <w:szCs w:val="20"/>
              </w:rPr>
            </w:pPr>
            <w:r w:rsidRPr="003819D2">
              <w:rPr>
                <w:sz w:val="20"/>
                <w:szCs w:val="20"/>
              </w:rPr>
              <w:t xml:space="preserve">Seychelles skink, wright’s skink and Seychelles </w:t>
            </w:r>
            <w:proofErr w:type="spellStart"/>
            <w:r w:rsidRPr="003819D2">
              <w:rPr>
                <w:sz w:val="20"/>
                <w:szCs w:val="20"/>
              </w:rPr>
              <w:t>fody</w:t>
            </w:r>
            <w:proofErr w:type="spellEnd"/>
            <w:r w:rsidRPr="003819D2">
              <w:rPr>
                <w:sz w:val="20"/>
                <w:szCs w:val="20"/>
              </w:rPr>
              <w:t xml:space="preserve">, ghost crabs </w:t>
            </w:r>
            <w:r w:rsidRPr="003819D2">
              <w:rPr>
                <w:sz w:val="20"/>
                <w:szCs w:val="20"/>
                <w:vertAlign w:val="superscript"/>
              </w:rPr>
              <w:t>7</w:t>
            </w:r>
            <w:r w:rsidRPr="003819D2">
              <w:rPr>
                <w:sz w:val="20"/>
                <w:szCs w:val="20"/>
              </w:rPr>
              <w:t>, Seychelles magpie-robin</w:t>
            </w:r>
            <w:r w:rsidR="00141379">
              <w:rPr>
                <w:sz w:val="20"/>
                <w:szCs w:val="20"/>
                <w:vertAlign w:val="superscript"/>
              </w:rPr>
              <w:t>5</w:t>
            </w:r>
            <w:r w:rsidRPr="003819D2">
              <w:rPr>
                <w:sz w:val="20"/>
                <w:szCs w:val="20"/>
              </w:rPr>
              <w:t>.</w:t>
            </w:r>
          </w:p>
        </w:tc>
        <w:tc>
          <w:tcPr>
            <w:tcW w:w="1692" w:type="dxa"/>
          </w:tcPr>
          <w:p w14:paraId="549A0DBA" w14:textId="3170E00B" w:rsidR="009E2BB6" w:rsidRPr="003819D2" w:rsidRDefault="009E2BB6" w:rsidP="009E2BB6">
            <w:pPr>
              <w:outlineLvl w:val="0"/>
              <w:rPr>
                <w:sz w:val="20"/>
                <w:szCs w:val="20"/>
              </w:rPr>
            </w:pPr>
            <w:proofErr w:type="spellStart"/>
            <w:r w:rsidRPr="003819D2">
              <w:rPr>
                <w:i/>
                <w:sz w:val="20"/>
                <w:szCs w:val="20"/>
              </w:rPr>
              <w:t>Pisonia</w:t>
            </w:r>
            <w:proofErr w:type="spellEnd"/>
            <w:r w:rsidRPr="003819D2">
              <w:rPr>
                <w:i/>
                <w:sz w:val="20"/>
                <w:szCs w:val="20"/>
              </w:rPr>
              <w:t xml:space="preserve"> grandis</w:t>
            </w:r>
            <w:r w:rsidR="00141379" w:rsidRPr="008F449E">
              <w:rPr>
                <w:sz w:val="20"/>
                <w:szCs w:val="20"/>
                <w:vertAlign w:val="superscript"/>
              </w:rPr>
              <w:t>4</w:t>
            </w:r>
            <w:r w:rsidRPr="008F449E">
              <w:rPr>
                <w:sz w:val="20"/>
                <w:szCs w:val="20"/>
              </w:rPr>
              <w:t>,</w:t>
            </w:r>
            <w:r w:rsidRPr="003819D2">
              <w:rPr>
                <w:i/>
                <w:sz w:val="20"/>
                <w:szCs w:val="20"/>
              </w:rPr>
              <w:t xml:space="preserve"> </w:t>
            </w:r>
            <w:r w:rsidRPr="008F449E">
              <w:rPr>
                <w:sz w:val="20"/>
                <w:szCs w:val="20"/>
              </w:rPr>
              <w:t>giant tortoise</w:t>
            </w:r>
            <w:r w:rsidR="00141379" w:rsidRPr="008F449E">
              <w:rPr>
                <w:sz w:val="20"/>
                <w:szCs w:val="20"/>
                <w:vertAlign w:val="superscript"/>
              </w:rPr>
              <w:t>5</w:t>
            </w:r>
            <w:commentRangeStart w:id="44"/>
            <w:r w:rsidRPr="003819D2">
              <w:rPr>
                <w:i/>
                <w:sz w:val="20"/>
                <w:szCs w:val="20"/>
              </w:rPr>
              <w:t xml:space="preserve">, </w:t>
            </w:r>
            <w:r w:rsidRPr="003819D2">
              <w:rPr>
                <w:sz w:val="20"/>
                <w:szCs w:val="20"/>
              </w:rPr>
              <w:t>big- headed ants</w:t>
            </w:r>
            <w:r w:rsidR="00141379">
              <w:rPr>
                <w:sz w:val="20"/>
                <w:szCs w:val="20"/>
                <w:vertAlign w:val="superscript"/>
              </w:rPr>
              <w:t>4</w:t>
            </w:r>
            <w:r w:rsidRPr="003819D2">
              <w:rPr>
                <w:sz w:val="20"/>
                <w:szCs w:val="20"/>
              </w:rPr>
              <w:t>.</w:t>
            </w:r>
            <w:commentRangeEnd w:id="44"/>
            <w:r w:rsidRPr="003819D2">
              <w:rPr>
                <w:rStyle w:val="CommentReference"/>
                <w:sz w:val="20"/>
                <w:szCs w:val="20"/>
              </w:rPr>
              <w:commentReference w:id="44"/>
            </w:r>
          </w:p>
        </w:tc>
      </w:tr>
      <w:tr w:rsidR="009E2BB6" w:rsidRPr="00913DDA" w14:paraId="54A64317" w14:textId="77777777" w:rsidTr="00C42515">
        <w:tc>
          <w:tcPr>
            <w:tcW w:w="917" w:type="dxa"/>
          </w:tcPr>
          <w:p w14:paraId="6304541F" w14:textId="77777777" w:rsidR="009E2BB6" w:rsidRPr="003819D2" w:rsidRDefault="009E2BB6" w:rsidP="009E2BB6">
            <w:pPr>
              <w:outlineLvl w:val="0"/>
              <w:rPr>
                <w:sz w:val="20"/>
                <w:szCs w:val="20"/>
              </w:rPr>
            </w:pPr>
            <w:r w:rsidRPr="003819D2">
              <w:rPr>
                <w:sz w:val="20"/>
                <w:szCs w:val="20"/>
              </w:rPr>
              <w:t>Denis</w:t>
            </w:r>
          </w:p>
        </w:tc>
        <w:tc>
          <w:tcPr>
            <w:tcW w:w="1704" w:type="dxa"/>
          </w:tcPr>
          <w:p w14:paraId="381C1024" w14:textId="77777777" w:rsidR="009E2BB6" w:rsidRPr="003819D2" w:rsidRDefault="009E2BB6" w:rsidP="009E2BB6">
            <w:pPr>
              <w:outlineLvl w:val="0"/>
              <w:rPr>
                <w:sz w:val="20"/>
                <w:szCs w:val="20"/>
              </w:rPr>
            </w:pPr>
            <w:r w:rsidRPr="003819D2">
              <w:rPr>
                <w:sz w:val="20"/>
                <w:szCs w:val="20"/>
              </w:rPr>
              <w:t>Privately owned</w:t>
            </w:r>
          </w:p>
        </w:tc>
        <w:tc>
          <w:tcPr>
            <w:tcW w:w="898" w:type="dxa"/>
          </w:tcPr>
          <w:p w14:paraId="27A3F79E" w14:textId="77777777" w:rsidR="009E2BB6" w:rsidRPr="003819D2" w:rsidRDefault="009E2BB6" w:rsidP="009E2BB6">
            <w:pPr>
              <w:outlineLvl w:val="0"/>
              <w:rPr>
                <w:sz w:val="20"/>
                <w:szCs w:val="20"/>
              </w:rPr>
            </w:pPr>
            <w:r w:rsidRPr="003819D2">
              <w:rPr>
                <w:sz w:val="20"/>
                <w:szCs w:val="20"/>
              </w:rPr>
              <w:t>140</w:t>
            </w:r>
          </w:p>
        </w:tc>
        <w:tc>
          <w:tcPr>
            <w:tcW w:w="1059" w:type="dxa"/>
          </w:tcPr>
          <w:p w14:paraId="585F2743" w14:textId="77777777" w:rsidR="009E2BB6" w:rsidRPr="003819D2" w:rsidRDefault="009E2BB6" w:rsidP="009E2BB6">
            <w:pPr>
              <w:outlineLvl w:val="0"/>
              <w:rPr>
                <w:sz w:val="20"/>
                <w:szCs w:val="20"/>
              </w:rPr>
            </w:pPr>
            <w:r w:rsidRPr="003819D2">
              <w:rPr>
                <w:sz w:val="20"/>
                <w:szCs w:val="20"/>
              </w:rPr>
              <w:t>Sand cay</w:t>
            </w:r>
          </w:p>
        </w:tc>
        <w:tc>
          <w:tcPr>
            <w:tcW w:w="1155" w:type="dxa"/>
          </w:tcPr>
          <w:p w14:paraId="55721E63" w14:textId="77777777" w:rsidR="009E2BB6" w:rsidRPr="003819D2" w:rsidRDefault="009E2BB6" w:rsidP="009E2BB6">
            <w:pPr>
              <w:outlineLvl w:val="0"/>
              <w:rPr>
                <w:sz w:val="20"/>
                <w:szCs w:val="20"/>
              </w:rPr>
            </w:pPr>
            <w:r w:rsidRPr="003819D2">
              <w:rPr>
                <w:sz w:val="20"/>
                <w:szCs w:val="20"/>
              </w:rPr>
              <w:t>3.8000</w:t>
            </w:r>
            <w:r w:rsidRPr="003819D2">
              <w:rPr>
                <w:b/>
                <w:sz w:val="20"/>
                <w:szCs w:val="20"/>
              </w:rPr>
              <w:t>°</w:t>
            </w:r>
            <w:r w:rsidRPr="003819D2">
              <w:rPr>
                <w:sz w:val="20"/>
                <w:szCs w:val="20"/>
              </w:rPr>
              <w:t>S, 55.6667</w:t>
            </w:r>
            <w:r w:rsidRPr="003819D2">
              <w:rPr>
                <w:b/>
                <w:sz w:val="20"/>
                <w:szCs w:val="20"/>
              </w:rPr>
              <w:t>°</w:t>
            </w:r>
            <w:r w:rsidRPr="003819D2">
              <w:rPr>
                <w:sz w:val="20"/>
                <w:szCs w:val="20"/>
              </w:rPr>
              <w:t>E</w:t>
            </w:r>
          </w:p>
        </w:tc>
        <w:tc>
          <w:tcPr>
            <w:tcW w:w="860" w:type="dxa"/>
          </w:tcPr>
          <w:p w14:paraId="1604AF22" w14:textId="77777777" w:rsidR="009E2BB6" w:rsidRPr="003819D2" w:rsidRDefault="009E2BB6" w:rsidP="009E2BB6">
            <w:pPr>
              <w:outlineLvl w:val="0"/>
              <w:rPr>
                <w:sz w:val="20"/>
                <w:szCs w:val="20"/>
              </w:rPr>
            </w:pPr>
            <w:r w:rsidRPr="003819D2">
              <w:rPr>
                <w:sz w:val="20"/>
                <w:szCs w:val="20"/>
              </w:rPr>
              <w:t>&lt;4</w:t>
            </w:r>
          </w:p>
        </w:tc>
        <w:tc>
          <w:tcPr>
            <w:tcW w:w="1581" w:type="dxa"/>
          </w:tcPr>
          <w:p w14:paraId="4CBF65CC" w14:textId="77777777" w:rsidR="009E2BB6" w:rsidRPr="003819D2" w:rsidRDefault="009E2BB6" w:rsidP="009E2BB6">
            <w:pPr>
              <w:outlineLvl w:val="0"/>
              <w:rPr>
                <w:sz w:val="20"/>
                <w:szCs w:val="20"/>
              </w:rPr>
            </w:pPr>
            <w:r w:rsidRPr="003819D2">
              <w:rPr>
                <w:sz w:val="20"/>
                <w:szCs w:val="20"/>
              </w:rPr>
              <w:t>Private</w:t>
            </w:r>
          </w:p>
        </w:tc>
        <w:tc>
          <w:tcPr>
            <w:tcW w:w="1236" w:type="dxa"/>
          </w:tcPr>
          <w:p w14:paraId="65B110A8" w14:textId="22CBEF61" w:rsidR="009E2BB6" w:rsidRPr="003819D2" w:rsidRDefault="00141379" w:rsidP="009E2BB6">
            <w:pPr>
              <w:outlineLvl w:val="0"/>
              <w:rPr>
                <w:sz w:val="20"/>
                <w:szCs w:val="20"/>
              </w:rPr>
            </w:pPr>
            <w:r>
              <w:rPr>
                <w:sz w:val="20"/>
                <w:szCs w:val="20"/>
              </w:rPr>
              <w:t>ca.</w:t>
            </w:r>
            <w:r w:rsidR="0070356C">
              <w:rPr>
                <w:sz w:val="20"/>
                <w:szCs w:val="20"/>
              </w:rPr>
              <w:t xml:space="preserve"> 40 pairs (this study)</w:t>
            </w:r>
          </w:p>
        </w:tc>
        <w:tc>
          <w:tcPr>
            <w:tcW w:w="1848" w:type="dxa"/>
          </w:tcPr>
          <w:p w14:paraId="54D8FD28" w14:textId="77777777" w:rsidR="009E2BB6" w:rsidRPr="003819D2" w:rsidRDefault="009E2BB6" w:rsidP="009E2BB6">
            <w:pPr>
              <w:outlineLvl w:val="0"/>
              <w:rPr>
                <w:sz w:val="20"/>
                <w:szCs w:val="20"/>
              </w:rPr>
            </w:pPr>
            <w:commentRangeStart w:id="45"/>
            <w:r w:rsidRPr="003819D2">
              <w:rPr>
                <w:sz w:val="20"/>
                <w:szCs w:val="20"/>
              </w:rPr>
              <w:t>None perceived, cats removed in 2000, rats removed in 2002.</w:t>
            </w:r>
            <w:commentRangeEnd w:id="45"/>
            <w:r w:rsidRPr="003819D2">
              <w:rPr>
                <w:rStyle w:val="CommentReference"/>
                <w:sz w:val="20"/>
                <w:szCs w:val="20"/>
              </w:rPr>
              <w:commentReference w:id="45"/>
            </w:r>
          </w:p>
        </w:tc>
        <w:tc>
          <w:tcPr>
            <w:tcW w:w="1692" w:type="dxa"/>
          </w:tcPr>
          <w:p w14:paraId="2374D89A" w14:textId="77777777" w:rsidR="009E2BB6" w:rsidRPr="003819D2" w:rsidRDefault="009E2BB6" w:rsidP="009E2BB6">
            <w:pPr>
              <w:outlineLvl w:val="0"/>
              <w:rPr>
                <w:sz w:val="20"/>
                <w:szCs w:val="20"/>
              </w:rPr>
            </w:pPr>
          </w:p>
        </w:tc>
      </w:tr>
      <w:tr w:rsidR="009E2BB6" w:rsidRPr="00913DDA" w14:paraId="569832A5" w14:textId="77777777" w:rsidTr="00C42515">
        <w:tc>
          <w:tcPr>
            <w:tcW w:w="12950" w:type="dxa"/>
            <w:gridSpan w:val="10"/>
          </w:tcPr>
          <w:p w14:paraId="0968BD93" w14:textId="706F610C" w:rsidR="009E2BB6" w:rsidRPr="003819D2" w:rsidRDefault="009E2BB6" w:rsidP="009E2BB6">
            <w:pPr>
              <w:outlineLvl w:val="0"/>
              <w:rPr>
                <w:sz w:val="20"/>
                <w:szCs w:val="20"/>
              </w:rPr>
            </w:pPr>
            <w:r w:rsidRPr="003819D2">
              <w:rPr>
                <w:sz w:val="20"/>
                <w:szCs w:val="20"/>
                <w:vertAlign w:val="superscript"/>
              </w:rPr>
              <w:t>1</w:t>
            </w:r>
            <w:r w:rsidRPr="003819D2">
              <w:rPr>
                <w:sz w:val="20"/>
                <w:szCs w:val="20"/>
              </w:rPr>
              <w:t xml:space="preserve">Diamond 1971, </w:t>
            </w:r>
            <w:r w:rsidRPr="003819D2">
              <w:rPr>
                <w:rFonts w:eastAsia="Calibri"/>
                <w:sz w:val="20"/>
                <w:szCs w:val="20"/>
                <w:vertAlign w:val="superscript"/>
                <w:lang w:val="en-US" w:eastAsia="en-US"/>
              </w:rPr>
              <w:t>2</w:t>
            </w:r>
            <w:r w:rsidRPr="003819D2">
              <w:rPr>
                <w:rFonts w:eastAsia="Calibri"/>
                <w:sz w:val="20"/>
                <w:szCs w:val="20"/>
                <w:lang w:val="en-US" w:eastAsia="en-US"/>
              </w:rPr>
              <w:t>Burger and Lawrence 2000,</w:t>
            </w:r>
            <w:r w:rsidRPr="003819D2">
              <w:rPr>
                <w:sz w:val="20"/>
                <w:szCs w:val="20"/>
              </w:rPr>
              <w:t xml:space="preserve"> </w:t>
            </w:r>
            <w:r w:rsidRPr="003819D2">
              <w:rPr>
                <w:sz w:val="20"/>
                <w:szCs w:val="20"/>
                <w:vertAlign w:val="superscript"/>
              </w:rPr>
              <w:t>3</w:t>
            </w:r>
            <w:r w:rsidRPr="003819D2">
              <w:rPr>
                <w:sz w:val="20"/>
                <w:szCs w:val="20"/>
              </w:rPr>
              <w:t xml:space="preserve">Bowler et al. 2002, </w:t>
            </w:r>
            <w:r w:rsidRPr="003819D2">
              <w:rPr>
                <w:sz w:val="20"/>
                <w:szCs w:val="20"/>
                <w:vertAlign w:val="superscript"/>
              </w:rPr>
              <w:t>4</w:t>
            </w:r>
            <w:r w:rsidRPr="003819D2">
              <w:rPr>
                <w:sz w:val="20"/>
                <w:szCs w:val="20"/>
              </w:rPr>
              <w:t xml:space="preserve">Recorded but unpublished, </w:t>
            </w:r>
            <w:r w:rsidRPr="003819D2">
              <w:rPr>
                <w:sz w:val="20"/>
                <w:szCs w:val="20"/>
                <w:vertAlign w:val="superscript"/>
              </w:rPr>
              <w:t>5</w:t>
            </w:r>
            <w:r w:rsidRPr="003819D2">
              <w:rPr>
                <w:sz w:val="20"/>
                <w:szCs w:val="20"/>
              </w:rPr>
              <w:t>Observed but unpublished</w:t>
            </w:r>
            <w:r w:rsidR="0069274F">
              <w:rPr>
                <w:rStyle w:val="CommentReference"/>
                <w:szCs w:val="20"/>
              </w:rPr>
              <w:commentReference w:id="46"/>
            </w:r>
            <w:r w:rsidRPr="003819D2">
              <w:rPr>
                <w:sz w:val="20"/>
                <w:szCs w:val="20"/>
              </w:rPr>
              <w:t xml:space="preserve">, </w:t>
            </w:r>
            <w:r w:rsidRPr="003819D2">
              <w:rPr>
                <w:sz w:val="20"/>
                <w:szCs w:val="20"/>
                <w:vertAlign w:val="superscript"/>
              </w:rPr>
              <w:t>6</w:t>
            </w:r>
            <w:r w:rsidRPr="003819D2">
              <w:rPr>
                <w:sz w:val="20"/>
                <w:szCs w:val="20"/>
              </w:rPr>
              <w:t>Phillips 1987,</w:t>
            </w:r>
          </w:p>
          <w:p w14:paraId="123D5951" w14:textId="77777777" w:rsidR="009E2BB6" w:rsidRPr="003819D2" w:rsidRDefault="009E2BB6" w:rsidP="009E2BB6">
            <w:pPr>
              <w:outlineLvl w:val="0"/>
              <w:rPr>
                <w:sz w:val="20"/>
                <w:szCs w:val="20"/>
              </w:rPr>
            </w:pPr>
            <w:r w:rsidRPr="003819D2">
              <w:rPr>
                <w:sz w:val="20"/>
                <w:szCs w:val="20"/>
                <w:vertAlign w:val="superscript"/>
              </w:rPr>
              <w:t>7</w:t>
            </w:r>
            <w:r w:rsidRPr="003819D2">
              <w:rPr>
                <w:sz w:val="20"/>
                <w:szCs w:val="20"/>
              </w:rPr>
              <w:t xml:space="preserve">Malan et al. 2010, </w:t>
            </w:r>
            <w:r w:rsidRPr="003819D2">
              <w:rPr>
                <w:sz w:val="20"/>
                <w:szCs w:val="20"/>
                <w:vertAlign w:val="superscript"/>
              </w:rPr>
              <w:t>8</w:t>
            </w:r>
            <w:r w:rsidRPr="003819D2">
              <w:rPr>
                <w:sz w:val="20"/>
                <w:szCs w:val="20"/>
              </w:rPr>
              <w:t>Skerrett et al. 2001, *Observed to or thought to hinder breeding success by increasing nest desertion or causing parent mortality.</w:t>
            </w:r>
          </w:p>
        </w:tc>
      </w:tr>
    </w:tbl>
    <w:p w14:paraId="1F536109" w14:textId="77777777" w:rsidR="006D09DF" w:rsidRDefault="006D09DF" w:rsidP="00BF56A1">
      <w:pPr>
        <w:spacing w:line="360" w:lineRule="auto"/>
      </w:pPr>
    </w:p>
    <w:p w14:paraId="27806FF1" w14:textId="55C6A9B8" w:rsidR="00CB2D91" w:rsidRDefault="00CB2D91" w:rsidP="00423C57">
      <w:pPr>
        <w:spacing w:line="360" w:lineRule="auto"/>
        <w:rPr>
          <w:lang w:val="en-US"/>
        </w:rPr>
        <w:sectPr w:rsidR="00CB2D91" w:rsidSect="009E2BB6">
          <w:pgSz w:w="15840" w:h="12240" w:orient="landscape"/>
          <w:pgMar w:top="1440" w:right="1440" w:bottom="1440" w:left="1440" w:header="720" w:footer="720" w:gutter="0"/>
          <w:lnNumType w:countBy="1" w:restart="continuous"/>
          <w:cols w:space="720"/>
          <w:docGrid w:linePitch="360"/>
        </w:sectPr>
      </w:pPr>
    </w:p>
    <w:p w14:paraId="1DC18AAA" w14:textId="3184C33B" w:rsidR="000E49AE" w:rsidRPr="000E49AE" w:rsidRDefault="000E49AE" w:rsidP="00CF1705">
      <w:pPr>
        <w:spacing w:line="360" w:lineRule="auto"/>
        <w:rPr>
          <w:b/>
          <w:lang w:val="en-US"/>
        </w:rPr>
      </w:pPr>
      <w:r w:rsidRPr="000E49AE">
        <w:rPr>
          <w:b/>
          <w:lang w:val="en-US"/>
        </w:rPr>
        <w:lastRenderedPageBreak/>
        <w:t xml:space="preserve">Monitoring </w:t>
      </w:r>
      <w:r>
        <w:rPr>
          <w:b/>
          <w:lang w:val="en-US"/>
        </w:rPr>
        <w:t>nesting</w:t>
      </w:r>
      <w:r w:rsidRPr="000E49AE">
        <w:rPr>
          <w:b/>
          <w:lang w:val="en-US"/>
        </w:rPr>
        <w:t xml:space="preserve"> success</w:t>
      </w:r>
    </w:p>
    <w:p w14:paraId="62D29776" w14:textId="56499EB9" w:rsidR="00CF1705" w:rsidRPr="00576425" w:rsidRDefault="00CF1705" w:rsidP="00576425">
      <w:pPr>
        <w:spacing w:line="360" w:lineRule="auto"/>
        <w:sectPr w:rsidR="00CF1705" w:rsidRPr="00576425" w:rsidSect="00CF1705">
          <w:pgSz w:w="12240" w:h="15840"/>
          <w:pgMar w:top="1440" w:right="1440" w:bottom="1440" w:left="1440" w:header="720" w:footer="720" w:gutter="0"/>
          <w:lnNumType w:countBy="1" w:restart="continuous"/>
          <w:cols w:space="720"/>
          <w:docGrid w:linePitch="360"/>
        </w:sectPr>
      </w:pPr>
      <w:r>
        <w:rPr>
          <w:lang w:val="en-US"/>
        </w:rPr>
        <w:t xml:space="preserve">For all five islands, nesting </w:t>
      </w:r>
      <w:r>
        <w:rPr>
          <w:i/>
          <w:lang w:val="en-US"/>
        </w:rPr>
        <w:t xml:space="preserve">P. </w:t>
      </w:r>
      <w:proofErr w:type="spellStart"/>
      <w:r>
        <w:rPr>
          <w:i/>
          <w:lang w:val="en-US"/>
        </w:rPr>
        <w:t>lepturus</w:t>
      </w:r>
      <w:proofErr w:type="spellEnd"/>
      <w:r>
        <w:rPr>
          <w:lang w:val="en-US"/>
        </w:rPr>
        <w:t xml:space="preserve"> were defined as an adult with an egg or a chick on a nest</w:t>
      </w:r>
      <w:r w:rsidR="00690C3B">
        <w:rPr>
          <w:lang w:val="en-US"/>
        </w:rPr>
        <w:t>.</w:t>
      </w:r>
      <w:r>
        <w:rPr>
          <w:lang w:val="en-US"/>
        </w:rPr>
        <w:t xml:space="preserve"> Nests were checked (and new nests searched for) between every 2–3 days and every two weeks, depending on the island (see Table 2). </w:t>
      </w:r>
      <w:r w:rsidRPr="009C0A75">
        <w:rPr>
          <w:lang w:val="en-US"/>
        </w:rPr>
        <w:t xml:space="preserve">To determine nest </w:t>
      </w:r>
      <w:r>
        <w:rPr>
          <w:lang w:val="en-US"/>
        </w:rPr>
        <w:t>outcome</w:t>
      </w:r>
      <w:r w:rsidRPr="009C0A75">
        <w:rPr>
          <w:lang w:val="en-US"/>
        </w:rPr>
        <w:t xml:space="preserve">, the stage at which </w:t>
      </w:r>
      <w:r>
        <w:rPr>
          <w:lang w:val="en-US"/>
        </w:rPr>
        <w:t>the nest</w:t>
      </w:r>
      <w:r w:rsidRPr="009C0A75">
        <w:rPr>
          <w:lang w:val="en-US"/>
        </w:rPr>
        <w:t xml:space="preserve"> was last observed</w:t>
      </w:r>
      <w:r>
        <w:rPr>
          <w:lang w:val="en-US"/>
        </w:rPr>
        <w:t xml:space="preserve"> active was recorded</w:t>
      </w:r>
      <w:r w:rsidRPr="009C0A75">
        <w:rPr>
          <w:lang w:val="en-US"/>
        </w:rPr>
        <w:t>. If a nest was observed to</w:t>
      </w:r>
      <w:r>
        <w:rPr>
          <w:lang w:val="en-US"/>
        </w:rPr>
        <w:t xml:space="preserve"> have</w:t>
      </w:r>
      <w:r w:rsidRPr="009C0A75">
        <w:rPr>
          <w:lang w:val="en-US"/>
        </w:rPr>
        <w:t xml:space="preserve"> be</w:t>
      </w:r>
      <w:r>
        <w:rPr>
          <w:lang w:val="en-US"/>
        </w:rPr>
        <w:t>en</w:t>
      </w:r>
      <w:r w:rsidRPr="009C0A75">
        <w:rPr>
          <w:lang w:val="en-US"/>
        </w:rPr>
        <w:t xml:space="preserve"> occupied by an egg or a </w:t>
      </w:r>
      <w:r>
        <w:rPr>
          <w:lang w:val="en-US"/>
        </w:rPr>
        <w:t>young (</w:t>
      </w:r>
      <w:r w:rsidRPr="009C0A75">
        <w:rPr>
          <w:lang w:val="en-US"/>
        </w:rPr>
        <w:t>partially feathered</w:t>
      </w:r>
      <w:r>
        <w:rPr>
          <w:lang w:val="en-US"/>
        </w:rPr>
        <w:t>)</w:t>
      </w:r>
      <w:r w:rsidRPr="009C0A75">
        <w:rPr>
          <w:lang w:val="en-US"/>
        </w:rPr>
        <w:t xml:space="preserve"> chick and it was </w:t>
      </w:r>
      <w:r>
        <w:rPr>
          <w:lang w:val="en-US"/>
        </w:rPr>
        <w:t>subsequently</w:t>
      </w:r>
      <w:r w:rsidRPr="009C0A75">
        <w:rPr>
          <w:lang w:val="en-US"/>
        </w:rPr>
        <w:t xml:space="preserve"> observed empty or with signs of predation</w:t>
      </w:r>
      <w:r>
        <w:rPr>
          <w:lang w:val="en-US"/>
        </w:rPr>
        <w:t>/death on the succeeding visit</w:t>
      </w:r>
      <w:r w:rsidRPr="009C0A75">
        <w:rPr>
          <w:lang w:val="en-US"/>
        </w:rPr>
        <w:t xml:space="preserve">, </w:t>
      </w:r>
      <w:r>
        <w:rPr>
          <w:lang w:val="en-US"/>
        </w:rPr>
        <w:t>it was</w:t>
      </w:r>
      <w:r w:rsidRPr="009C0A75">
        <w:rPr>
          <w:lang w:val="en-US"/>
        </w:rPr>
        <w:t xml:space="preserve"> assumed </w:t>
      </w:r>
      <w:r>
        <w:rPr>
          <w:lang w:val="en-US"/>
        </w:rPr>
        <w:t xml:space="preserve">that the </w:t>
      </w:r>
      <w:r w:rsidRPr="009C0A75">
        <w:rPr>
          <w:lang w:val="en-US"/>
        </w:rPr>
        <w:t>nest</w:t>
      </w:r>
      <w:r>
        <w:rPr>
          <w:lang w:val="en-US"/>
        </w:rPr>
        <w:t xml:space="preserve"> had failed</w:t>
      </w:r>
      <w:r w:rsidRPr="009C0A75">
        <w:rPr>
          <w:lang w:val="en-US"/>
        </w:rPr>
        <w:t>. If</w:t>
      </w:r>
      <w:r>
        <w:rPr>
          <w:lang w:val="en-US"/>
        </w:rPr>
        <w:t xml:space="preserve"> </w:t>
      </w:r>
      <w:r w:rsidRPr="009C0A75">
        <w:rPr>
          <w:lang w:val="en-US"/>
        </w:rPr>
        <w:t xml:space="preserve">a nest was observed to be occupied by a fully feathered chick and </w:t>
      </w:r>
      <w:r>
        <w:rPr>
          <w:lang w:val="en-US"/>
        </w:rPr>
        <w:t xml:space="preserve">then </w:t>
      </w:r>
      <w:r w:rsidRPr="009C0A75">
        <w:rPr>
          <w:lang w:val="en-US"/>
        </w:rPr>
        <w:t xml:space="preserve">found empty in </w:t>
      </w:r>
      <w:r>
        <w:rPr>
          <w:lang w:val="en-US"/>
        </w:rPr>
        <w:t xml:space="preserve">the subsequent visit </w:t>
      </w:r>
      <w:r w:rsidRPr="009C0A75">
        <w:rPr>
          <w:lang w:val="en-US"/>
        </w:rPr>
        <w:t>without signs of predation</w:t>
      </w:r>
      <w:r>
        <w:rPr>
          <w:lang w:val="en-US"/>
        </w:rPr>
        <w:t>/death</w:t>
      </w:r>
      <w:r w:rsidRPr="009C0A75">
        <w:rPr>
          <w:lang w:val="en-US"/>
        </w:rPr>
        <w:t xml:space="preserve">, </w:t>
      </w:r>
      <w:r>
        <w:rPr>
          <w:lang w:val="en-US"/>
        </w:rPr>
        <w:t>it was</w:t>
      </w:r>
      <w:r w:rsidRPr="009C0A75">
        <w:rPr>
          <w:lang w:val="en-US"/>
        </w:rPr>
        <w:t xml:space="preserve"> assumed that</w:t>
      </w:r>
      <w:r>
        <w:rPr>
          <w:lang w:val="en-US"/>
        </w:rPr>
        <w:t xml:space="preserve"> </w:t>
      </w:r>
      <w:commentRangeStart w:id="47"/>
      <w:r>
        <w:rPr>
          <w:lang w:val="en-US"/>
        </w:rPr>
        <w:t xml:space="preserve">fledging had occurred </w:t>
      </w:r>
      <w:commentRangeEnd w:id="47"/>
      <w:r>
        <w:rPr>
          <w:rStyle w:val="CommentReference"/>
        </w:rPr>
        <w:commentReference w:id="47"/>
      </w:r>
      <w:r>
        <w:rPr>
          <w:lang w:val="en-US"/>
        </w:rPr>
        <w:t>and therefore that the</w:t>
      </w:r>
      <w:r w:rsidRPr="009C0A75">
        <w:rPr>
          <w:lang w:val="en-US"/>
        </w:rPr>
        <w:t xml:space="preserve"> nest was successful (hereafter</w:t>
      </w:r>
      <w:r>
        <w:rPr>
          <w:lang w:val="en-US"/>
        </w:rPr>
        <w:t xml:space="preserve"> breeding success</w:t>
      </w:r>
      <w:r w:rsidRPr="009C0A75">
        <w:rPr>
          <w:lang w:val="en-US"/>
        </w:rPr>
        <w:t>).</w:t>
      </w:r>
      <w:r>
        <w:rPr>
          <w:lang w:val="en-US"/>
        </w:rPr>
        <w:t xml:space="preserve"> For those sites that monitored all nests within a specific area (</w:t>
      </w:r>
      <w:proofErr w:type="spellStart"/>
      <w:r>
        <w:rPr>
          <w:lang w:val="en-US"/>
        </w:rPr>
        <w:t>Aride</w:t>
      </w:r>
      <w:proofErr w:type="spellEnd"/>
      <w:r>
        <w:rPr>
          <w:lang w:val="en-US"/>
        </w:rPr>
        <w:t xml:space="preserve">, Aldabra, </w:t>
      </w:r>
      <w:proofErr w:type="spellStart"/>
      <w:r>
        <w:rPr>
          <w:lang w:val="en-US"/>
        </w:rPr>
        <w:t>Cousine</w:t>
      </w:r>
      <w:proofErr w:type="spellEnd"/>
      <w:r>
        <w:rPr>
          <w:lang w:val="en-US"/>
        </w:rPr>
        <w:t xml:space="preserve">) the number of nests is hereafter referred to as nesting density and is used as a proxy for breeding population size. </w:t>
      </w:r>
      <w:r w:rsidR="00302707">
        <w:rPr>
          <w:lang w:val="en-US"/>
        </w:rPr>
        <w:t>New nesting attempts were only included in the dataset when the attempt was at the egg incubation stage to avoid including nesting attempts that had already successfully reached chick stage.</w:t>
      </w:r>
      <w:r w:rsidR="00302707">
        <w:t xml:space="preserve"> </w:t>
      </w:r>
      <w:r>
        <w:t xml:space="preserve">Each nesting attempt was </w:t>
      </w:r>
      <w:r w:rsidR="00AB03E9">
        <w:t xml:space="preserve">characterised </w:t>
      </w:r>
      <w:r>
        <w:t xml:space="preserve">by the date of the first record, </w:t>
      </w:r>
      <w:r w:rsidR="00136BB7">
        <w:t xml:space="preserve">and </w:t>
      </w:r>
      <w:r>
        <w:t>whether the attempt resulted in a successful fledged chick or</w:t>
      </w:r>
      <w:r w:rsidR="00302707">
        <w:t xml:space="preserve"> </w:t>
      </w:r>
      <w:commentRangeStart w:id="48"/>
      <w:r w:rsidR="00302707">
        <w:t>not</w:t>
      </w:r>
      <w:commentRangeEnd w:id="48"/>
      <w:r w:rsidR="00302707">
        <w:rPr>
          <w:rStyle w:val="CommentReference"/>
        </w:rPr>
        <w:commentReference w:id="48"/>
      </w:r>
      <w:r>
        <w:t>.</w:t>
      </w:r>
      <w:r w:rsidR="00AB03E9" w:rsidRPr="00AB03E9">
        <w:rPr>
          <w:lang w:val="en-US"/>
        </w:rPr>
        <w:t xml:space="preserve"> </w:t>
      </w:r>
      <w:r w:rsidR="00136BB7">
        <w:rPr>
          <w:lang w:val="en-US"/>
        </w:rPr>
        <w:t>If the nest was unsuccessful we also recorded whether failure occurred at the egg or at the chick stage.</w:t>
      </w:r>
    </w:p>
    <w:p w14:paraId="1731257E" w14:textId="77777777" w:rsidR="006D09DF" w:rsidRDefault="006D09DF" w:rsidP="00423C57">
      <w:pPr>
        <w:spacing w:line="360" w:lineRule="auto"/>
      </w:pPr>
    </w:p>
    <w:p w14:paraId="7811AB7D" w14:textId="1043FBE8" w:rsidR="006D09DF" w:rsidRDefault="006D09DF" w:rsidP="006D09DF">
      <w:pPr>
        <w:outlineLvl w:val="0"/>
      </w:pPr>
      <w:r>
        <w:t xml:space="preserve">Table 2. </w:t>
      </w:r>
      <w:r w:rsidR="00264C0D">
        <w:t>Details of the five</w:t>
      </w:r>
      <w:r w:rsidR="000E49AE">
        <w:t xml:space="preserve"> </w:t>
      </w:r>
      <w:proofErr w:type="spellStart"/>
      <w:r w:rsidRPr="003A6A1A">
        <w:rPr>
          <w:i/>
        </w:rPr>
        <w:t>P</w:t>
      </w:r>
      <w:r>
        <w:t>.</w:t>
      </w:r>
      <w:r>
        <w:rPr>
          <w:i/>
        </w:rPr>
        <w:t>lepturus</w:t>
      </w:r>
      <w:proofErr w:type="spellEnd"/>
      <w:r>
        <w:t xml:space="preserve"> monitoring </w:t>
      </w:r>
      <w:r w:rsidR="000E49AE">
        <w:t>programme</w:t>
      </w:r>
      <w:r w:rsidR="00264C0D">
        <w:t xml:space="preserve">s including </w:t>
      </w:r>
      <w:del w:id="49" w:author="Fernando Cagua" w:date="2018-02-05T09:57:00Z">
        <w:r w:rsidR="00264C0D" w:rsidDel="00D86B41">
          <w:delText xml:space="preserve">the area and habitat monitored, the duration of the monitoring data used in this study, the frequency of the monitoring efforts and the methods used, and </w:delText>
        </w:r>
      </w:del>
      <w:r w:rsidR="00264C0D">
        <w:t>the last assessment conducted of breeding success</w:t>
      </w:r>
      <w:del w:id="50" w:author="Fernando Cagua" w:date="2018-02-05T09:57:00Z">
        <w:r w:rsidR="00264C0D" w:rsidDel="00D86B41">
          <w:delText xml:space="preserve"> at each site</w:delText>
        </w:r>
      </w:del>
      <w:r w:rsidR="00264C0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170"/>
        <w:gridCol w:w="1080"/>
        <w:gridCol w:w="1350"/>
        <w:gridCol w:w="2790"/>
        <w:gridCol w:w="2340"/>
        <w:gridCol w:w="2160"/>
        <w:gridCol w:w="1165"/>
      </w:tblGrid>
      <w:tr w:rsidR="008025E3" w:rsidRPr="00AB03E9" w14:paraId="57BC9596" w14:textId="6307190B" w:rsidTr="008025E3">
        <w:trPr>
          <w:trHeight w:val="463"/>
        </w:trPr>
        <w:tc>
          <w:tcPr>
            <w:tcW w:w="895" w:type="dxa"/>
          </w:tcPr>
          <w:p w14:paraId="58ECCEC6" w14:textId="77777777" w:rsidR="009B6B43" w:rsidRPr="003819D2" w:rsidRDefault="009B6B43" w:rsidP="0044292A">
            <w:pPr>
              <w:rPr>
                <w:b/>
                <w:sz w:val="20"/>
                <w:szCs w:val="20"/>
              </w:rPr>
            </w:pPr>
            <w:r w:rsidRPr="003819D2">
              <w:rPr>
                <w:b/>
                <w:sz w:val="20"/>
                <w:szCs w:val="20"/>
              </w:rPr>
              <w:t>Island</w:t>
            </w:r>
          </w:p>
        </w:tc>
        <w:tc>
          <w:tcPr>
            <w:tcW w:w="1170" w:type="dxa"/>
          </w:tcPr>
          <w:p w14:paraId="0FC55F38" w14:textId="77777777" w:rsidR="009B6B43" w:rsidRPr="003819D2" w:rsidRDefault="009B6B43" w:rsidP="0044292A">
            <w:pPr>
              <w:rPr>
                <w:b/>
                <w:sz w:val="20"/>
                <w:szCs w:val="20"/>
              </w:rPr>
            </w:pPr>
            <w:r w:rsidRPr="003819D2">
              <w:rPr>
                <w:b/>
                <w:sz w:val="20"/>
                <w:szCs w:val="20"/>
              </w:rPr>
              <w:t>Area monitored (ha)</w:t>
            </w:r>
          </w:p>
        </w:tc>
        <w:tc>
          <w:tcPr>
            <w:tcW w:w="1080" w:type="dxa"/>
          </w:tcPr>
          <w:p w14:paraId="21E2A04B" w14:textId="77777777" w:rsidR="009B6B43" w:rsidRPr="003819D2" w:rsidRDefault="009B6B43" w:rsidP="0044292A">
            <w:pPr>
              <w:rPr>
                <w:b/>
                <w:sz w:val="20"/>
                <w:szCs w:val="20"/>
              </w:rPr>
            </w:pPr>
            <w:r w:rsidRPr="003819D2">
              <w:rPr>
                <w:b/>
                <w:sz w:val="20"/>
                <w:szCs w:val="20"/>
              </w:rPr>
              <w:t>Dates of data collection</w:t>
            </w:r>
          </w:p>
        </w:tc>
        <w:tc>
          <w:tcPr>
            <w:tcW w:w="1350" w:type="dxa"/>
          </w:tcPr>
          <w:p w14:paraId="0E2C1286" w14:textId="77777777" w:rsidR="009B6B43" w:rsidRPr="003819D2" w:rsidRDefault="009B6B43" w:rsidP="0044292A">
            <w:pPr>
              <w:rPr>
                <w:b/>
                <w:sz w:val="20"/>
                <w:szCs w:val="20"/>
              </w:rPr>
            </w:pPr>
            <w:r w:rsidRPr="003819D2">
              <w:rPr>
                <w:b/>
                <w:sz w:val="20"/>
                <w:szCs w:val="20"/>
              </w:rPr>
              <w:t>Frequency of monitoring</w:t>
            </w:r>
          </w:p>
        </w:tc>
        <w:tc>
          <w:tcPr>
            <w:tcW w:w="2790" w:type="dxa"/>
          </w:tcPr>
          <w:p w14:paraId="4BCF57C6" w14:textId="4E030889" w:rsidR="009B6B43" w:rsidRPr="003819D2" w:rsidRDefault="009B6B43" w:rsidP="0044292A">
            <w:pPr>
              <w:rPr>
                <w:b/>
                <w:sz w:val="20"/>
                <w:szCs w:val="20"/>
              </w:rPr>
            </w:pPr>
            <w:r w:rsidRPr="003819D2">
              <w:rPr>
                <w:b/>
                <w:sz w:val="20"/>
                <w:szCs w:val="20"/>
              </w:rPr>
              <w:t>Methods</w:t>
            </w:r>
            <w:r>
              <w:rPr>
                <w:b/>
                <w:sz w:val="20"/>
                <w:szCs w:val="20"/>
              </w:rPr>
              <w:t xml:space="preserve"> </w:t>
            </w:r>
          </w:p>
        </w:tc>
        <w:tc>
          <w:tcPr>
            <w:tcW w:w="2340" w:type="dxa"/>
          </w:tcPr>
          <w:p w14:paraId="6C673080" w14:textId="77777777" w:rsidR="009B6B43" w:rsidRPr="003819D2" w:rsidRDefault="009B6B43" w:rsidP="0044292A">
            <w:pPr>
              <w:rPr>
                <w:b/>
                <w:sz w:val="20"/>
                <w:szCs w:val="20"/>
              </w:rPr>
            </w:pPr>
            <w:r w:rsidRPr="003819D2">
              <w:rPr>
                <w:b/>
                <w:sz w:val="20"/>
                <w:szCs w:val="20"/>
              </w:rPr>
              <w:t>Nest Distribution</w:t>
            </w:r>
          </w:p>
        </w:tc>
        <w:tc>
          <w:tcPr>
            <w:tcW w:w="2160" w:type="dxa"/>
          </w:tcPr>
          <w:p w14:paraId="4DBC9C14" w14:textId="77777777" w:rsidR="009B6B43" w:rsidRPr="003819D2" w:rsidRDefault="009B6B43" w:rsidP="0044292A">
            <w:pPr>
              <w:rPr>
                <w:b/>
                <w:sz w:val="20"/>
                <w:szCs w:val="20"/>
              </w:rPr>
            </w:pPr>
            <w:r w:rsidRPr="003819D2">
              <w:rPr>
                <w:b/>
                <w:sz w:val="20"/>
                <w:szCs w:val="20"/>
              </w:rPr>
              <w:t>Nest Habitat Type</w:t>
            </w:r>
          </w:p>
        </w:tc>
        <w:tc>
          <w:tcPr>
            <w:tcW w:w="1165" w:type="dxa"/>
          </w:tcPr>
          <w:p w14:paraId="2258AF96" w14:textId="0B23AE5C" w:rsidR="009B6B43" w:rsidRPr="009B6B43" w:rsidRDefault="009B6B43" w:rsidP="0044292A">
            <w:pPr>
              <w:rPr>
                <w:b/>
                <w:sz w:val="20"/>
                <w:szCs w:val="20"/>
              </w:rPr>
            </w:pPr>
            <w:r>
              <w:rPr>
                <w:b/>
                <w:sz w:val="20"/>
                <w:szCs w:val="20"/>
              </w:rPr>
              <w:t>Last assessment</w:t>
            </w:r>
          </w:p>
        </w:tc>
      </w:tr>
      <w:tr w:rsidR="008025E3" w:rsidRPr="00AB03E9" w14:paraId="640C4615" w14:textId="3F54D93F" w:rsidTr="008025E3">
        <w:trPr>
          <w:trHeight w:val="684"/>
        </w:trPr>
        <w:tc>
          <w:tcPr>
            <w:tcW w:w="895" w:type="dxa"/>
          </w:tcPr>
          <w:p w14:paraId="78C39207" w14:textId="77777777" w:rsidR="009B6B43" w:rsidRPr="003819D2" w:rsidRDefault="009B6B43" w:rsidP="0044292A">
            <w:pPr>
              <w:rPr>
                <w:sz w:val="20"/>
                <w:szCs w:val="20"/>
              </w:rPr>
            </w:pPr>
            <w:r w:rsidRPr="003819D2">
              <w:rPr>
                <w:sz w:val="20"/>
                <w:szCs w:val="20"/>
              </w:rPr>
              <w:t>Aldabra Atoll</w:t>
            </w:r>
          </w:p>
        </w:tc>
        <w:tc>
          <w:tcPr>
            <w:tcW w:w="1170" w:type="dxa"/>
          </w:tcPr>
          <w:p w14:paraId="01C5FE06" w14:textId="77777777" w:rsidR="009B6B43" w:rsidRPr="003819D2" w:rsidRDefault="009B6B43" w:rsidP="0044292A">
            <w:pPr>
              <w:rPr>
                <w:sz w:val="20"/>
                <w:szCs w:val="20"/>
              </w:rPr>
            </w:pPr>
            <w:r w:rsidRPr="003819D2">
              <w:rPr>
                <w:sz w:val="20"/>
                <w:szCs w:val="20"/>
                <w:highlight w:val="yellow"/>
              </w:rPr>
              <w:t>??</w:t>
            </w:r>
            <w:r w:rsidRPr="003819D2">
              <w:rPr>
                <w:sz w:val="20"/>
                <w:szCs w:val="20"/>
              </w:rPr>
              <w:t xml:space="preserve"> </w:t>
            </w:r>
          </w:p>
        </w:tc>
        <w:tc>
          <w:tcPr>
            <w:tcW w:w="1080" w:type="dxa"/>
          </w:tcPr>
          <w:p w14:paraId="23AED9D0" w14:textId="77777777" w:rsidR="009B6B43" w:rsidRPr="003819D2" w:rsidRDefault="009B6B43" w:rsidP="0044292A">
            <w:pPr>
              <w:rPr>
                <w:sz w:val="20"/>
                <w:szCs w:val="20"/>
              </w:rPr>
            </w:pPr>
            <w:r w:rsidRPr="003819D2">
              <w:rPr>
                <w:sz w:val="20"/>
                <w:szCs w:val="20"/>
              </w:rPr>
              <w:t>Feb 2009</w:t>
            </w:r>
            <w:r w:rsidRPr="003819D2">
              <w:rPr>
                <w:sz w:val="20"/>
                <w:szCs w:val="20"/>
                <w:lang w:eastAsia="en-US"/>
              </w:rPr>
              <w:t>– Nov 2016</w:t>
            </w:r>
          </w:p>
        </w:tc>
        <w:tc>
          <w:tcPr>
            <w:tcW w:w="1350" w:type="dxa"/>
          </w:tcPr>
          <w:p w14:paraId="05E6CBCC" w14:textId="77777777" w:rsidR="009B6B43" w:rsidRPr="003819D2" w:rsidRDefault="009B6B43" w:rsidP="0044292A">
            <w:pPr>
              <w:rPr>
                <w:sz w:val="20"/>
                <w:szCs w:val="20"/>
              </w:rPr>
            </w:pPr>
            <w:r w:rsidRPr="003819D2">
              <w:rPr>
                <w:sz w:val="20"/>
                <w:szCs w:val="20"/>
              </w:rPr>
              <w:t xml:space="preserve">Continuous year-round monitoring, every 2 weeks </w:t>
            </w:r>
          </w:p>
        </w:tc>
        <w:tc>
          <w:tcPr>
            <w:tcW w:w="2790" w:type="dxa"/>
          </w:tcPr>
          <w:p w14:paraId="02250351" w14:textId="7ACB2933" w:rsidR="009B6B43" w:rsidRPr="003819D2" w:rsidRDefault="00BA1FDA" w:rsidP="00BA1FDA">
            <w:pPr>
              <w:rPr>
                <w:sz w:val="20"/>
                <w:szCs w:val="20"/>
              </w:rPr>
            </w:pPr>
            <w:r>
              <w:rPr>
                <w:sz w:val="20"/>
                <w:szCs w:val="20"/>
              </w:rPr>
              <w:t>T</w:t>
            </w:r>
            <w:r w:rsidR="00585CCD" w:rsidRPr="00585CCD">
              <w:rPr>
                <w:sz w:val="20"/>
                <w:szCs w:val="20"/>
              </w:rPr>
              <w:t xml:space="preserve">he entire monitoring area was searched </w:t>
            </w:r>
            <w:r>
              <w:rPr>
                <w:sz w:val="20"/>
                <w:szCs w:val="20"/>
              </w:rPr>
              <w:t>and all new nests recorded</w:t>
            </w:r>
            <w:r w:rsidR="006417BD">
              <w:rPr>
                <w:sz w:val="20"/>
                <w:szCs w:val="20"/>
              </w:rPr>
              <w:t xml:space="preserve"> and tagged</w:t>
            </w:r>
            <w:r>
              <w:rPr>
                <w:sz w:val="20"/>
                <w:szCs w:val="20"/>
              </w:rPr>
              <w:t>. These nests were visited on subsequent surveys until nest outcome was determined.</w:t>
            </w:r>
          </w:p>
        </w:tc>
        <w:tc>
          <w:tcPr>
            <w:tcW w:w="2340" w:type="dxa"/>
          </w:tcPr>
          <w:p w14:paraId="60FCE25C" w14:textId="599776C6" w:rsidR="009B6B43" w:rsidRPr="003819D2" w:rsidRDefault="009B6B43" w:rsidP="00415AA5">
            <w:pPr>
              <w:rPr>
                <w:sz w:val="20"/>
                <w:szCs w:val="20"/>
              </w:rPr>
            </w:pPr>
            <w:r w:rsidRPr="003819D2">
              <w:rPr>
                <w:sz w:val="20"/>
                <w:szCs w:val="20"/>
              </w:rPr>
              <w:t xml:space="preserve">Only on lime stone islets or coastal outcrops. Only monitored on </w:t>
            </w:r>
            <w:r w:rsidR="00415AA5" w:rsidRPr="00585CCD">
              <w:rPr>
                <w:sz w:val="20"/>
                <w:szCs w:val="20"/>
              </w:rPr>
              <w:t>13 lagoon islets</w:t>
            </w:r>
            <w:r w:rsidR="00415AA5">
              <w:rPr>
                <w:sz w:val="20"/>
                <w:szCs w:val="20"/>
              </w:rPr>
              <w:t xml:space="preserve"> and an outcrop of Picard Island.</w:t>
            </w:r>
          </w:p>
        </w:tc>
        <w:tc>
          <w:tcPr>
            <w:tcW w:w="2160" w:type="dxa"/>
          </w:tcPr>
          <w:p w14:paraId="6084DC82" w14:textId="77777777" w:rsidR="009B6B43" w:rsidRPr="003819D2" w:rsidRDefault="009B6B43" w:rsidP="0044292A">
            <w:pPr>
              <w:rPr>
                <w:sz w:val="20"/>
                <w:szCs w:val="20"/>
              </w:rPr>
            </w:pPr>
            <w:r w:rsidRPr="003819D2">
              <w:rPr>
                <w:sz w:val="20"/>
                <w:szCs w:val="20"/>
              </w:rPr>
              <w:t>Lime stone cavities or cavities in dense vegetation on small islets and coastal outcrops.</w:t>
            </w:r>
          </w:p>
        </w:tc>
        <w:tc>
          <w:tcPr>
            <w:tcW w:w="1165" w:type="dxa"/>
          </w:tcPr>
          <w:p w14:paraId="351F11DD" w14:textId="0B2E4F46" w:rsidR="009B6B43" w:rsidRPr="00264C0D" w:rsidRDefault="00BC20A6" w:rsidP="0044292A">
            <w:pPr>
              <w:rPr>
                <w:sz w:val="20"/>
                <w:szCs w:val="20"/>
              </w:rPr>
            </w:pPr>
            <w:proofErr w:type="spellStart"/>
            <w:r w:rsidRPr="00264C0D">
              <w:rPr>
                <w:sz w:val="20"/>
                <w:szCs w:val="20"/>
              </w:rPr>
              <w:t>Prys</w:t>
            </w:r>
            <w:proofErr w:type="spellEnd"/>
            <w:r w:rsidRPr="00264C0D">
              <w:rPr>
                <w:sz w:val="20"/>
                <w:szCs w:val="20"/>
              </w:rPr>
              <w:t>-Jones et al.</w:t>
            </w:r>
            <w:r w:rsidR="00A8264B" w:rsidRPr="00264C0D">
              <w:rPr>
                <w:sz w:val="20"/>
                <w:szCs w:val="20"/>
              </w:rPr>
              <w:t xml:space="preserve"> 1980</w:t>
            </w:r>
          </w:p>
        </w:tc>
      </w:tr>
      <w:tr w:rsidR="008025E3" w:rsidRPr="00AB03E9" w14:paraId="12C095B4" w14:textId="03FD2C2C" w:rsidTr="008025E3">
        <w:trPr>
          <w:trHeight w:val="974"/>
        </w:trPr>
        <w:tc>
          <w:tcPr>
            <w:tcW w:w="895" w:type="dxa"/>
          </w:tcPr>
          <w:p w14:paraId="45E9922F" w14:textId="77777777" w:rsidR="009B6B43" w:rsidRPr="003819D2" w:rsidRDefault="009B6B43" w:rsidP="0044292A">
            <w:pPr>
              <w:rPr>
                <w:sz w:val="20"/>
                <w:szCs w:val="20"/>
              </w:rPr>
            </w:pPr>
            <w:r w:rsidRPr="003819D2">
              <w:rPr>
                <w:sz w:val="20"/>
                <w:szCs w:val="20"/>
              </w:rPr>
              <w:t>Cousin Island</w:t>
            </w:r>
          </w:p>
        </w:tc>
        <w:tc>
          <w:tcPr>
            <w:tcW w:w="1170" w:type="dxa"/>
          </w:tcPr>
          <w:p w14:paraId="2C99E6E6" w14:textId="77777777" w:rsidR="009B6B43" w:rsidRPr="003819D2" w:rsidRDefault="009B6B43" w:rsidP="0044292A">
            <w:pPr>
              <w:rPr>
                <w:sz w:val="20"/>
                <w:szCs w:val="20"/>
              </w:rPr>
            </w:pPr>
            <w:r w:rsidRPr="003819D2">
              <w:rPr>
                <w:sz w:val="20"/>
                <w:szCs w:val="20"/>
              </w:rPr>
              <w:t>20</w:t>
            </w:r>
          </w:p>
        </w:tc>
        <w:tc>
          <w:tcPr>
            <w:tcW w:w="1080" w:type="dxa"/>
          </w:tcPr>
          <w:p w14:paraId="273BC685" w14:textId="77777777" w:rsidR="009B6B43" w:rsidRPr="003819D2" w:rsidRDefault="009B6B43" w:rsidP="0044292A">
            <w:pPr>
              <w:rPr>
                <w:sz w:val="20"/>
                <w:szCs w:val="20"/>
              </w:rPr>
            </w:pPr>
            <w:r w:rsidRPr="003819D2">
              <w:rPr>
                <w:sz w:val="20"/>
                <w:szCs w:val="20"/>
              </w:rPr>
              <w:t>2005</w:t>
            </w:r>
            <w:r w:rsidRPr="003819D2">
              <w:rPr>
                <w:sz w:val="20"/>
                <w:szCs w:val="20"/>
                <w:lang w:eastAsia="en-US"/>
              </w:rPr>
              <w:t>–2007, 2009–2016</w:t>
            </w:r>
          </w:p>
        </w:tc>
        <w:tc>
          <w:tcPr>
            <w:tcW w:w="1350" w:type="dxa"/>
          </w:tcPr>
          <w:p w14:paraId="3B3BA24D" w14:textId="4137D6CE" w:rsidR="009B6B43" w:rsidRPr="003819D2" w:rsidRDefault="009B6B43" w:rsidP="0044292A">
            <w:pPr>
              <w:rPr>
                <w:sz w:val="20"/>
                <w:szCs w:val="20"/>
              </w:rPr>
            </w:pPr>
            <w:r w:rsidRPr="003819D2">
              <w:rPr>
                <w:sz w:val="20"/>
                <w:szCs w:val="20"/>
              </w:rPr>
              <w:t xml:space="preserve">Once/twice a year </w:t>
            </w:r>
            <w:ins w:id="51" w:author="April Burt" w:date="2018-02-03T12:22:00Z">
              <w:r w:rsidR="00141379">
                <w:rPr>
                  <w:sz w:val="20"/>
                  <w:szCs w:val="20"/>
                </w:rPr>
                <w:t xml:space="preserve">beginning in </w:t>
              </w:r>
            </w:ins>
            <w:r w:rsidRPr="003819D2">
              <w:rPr>
                <w:sz w:val="20"/>
                <w:szCs w:val="20"/>
              </w:rPr>
              <w:t xml:space="preserve">Feb and/or July </w:t>
            </w:r>
          </w:p>
        </w:tc>
        <w:tc>
          <w:tcPr>
            <w:tcW w:w="2790" w:type="dxa"/>
          </w:tcPr>
          <w:p w14:paraId="79CE3079" w14:textId="6688E1EF" w:rsidR="009B6B43" w:rsidRPr="003819D2" w:rsidRDefault="00BA1FDA" w:rsidP="008025E3">
            <w:pPr>
              <w:rPr>
                <w:rFonts w:eastAsia="Calibri"/>
                <w:sz w:val="20"/>
                <w:szCs w:val="20"/>
                <w:lang w:val="en-US" w:eastAsia="en-US"/>
              </w:rPr>
            </w:pPr>
            <w:r>
              <w:rPr>
                <w:rFonts w:eastAsia="Calibri"/>
                <w:sz w:val="20"/>
                <w:szCs w:val="20"/>
                <w:lang w:eastAsia="en-US"/>
              </w:rPr>
              <w:t>The s</w:t>
            </w:r>
            <w:r w:rsidR="008D19B6" w:rsidRPr="008D19B6">
              <w:rPr>
                <w:rFonts w:eastAsia="Calibri"/>
                <w:sz w:val="20"/>
                <w:szCs w:val="20"/>
                <w:lang w:eastAsia="en-US"/>
              </w:rPr>
              <w:t xml:space="preserve">urvey effort </w:t>
            </w:r>
            <w:r>
              <w:rPr>
                <w:rFonts w:eastAsia="Calibri"/>
                <w:sz w:val="20"/>
                <w:szCs w:val="20"/>
                <w:lang w:eastAsia="en-US"/>
              </w:rPr>
              <w:t>was</w:t>
            </w:r>
            <w:r w:rsidR="008D19B6" w:rsidRPr="008D19B6">
              <w:rPr>
                <w:rFonts w:eastAsia="Calibri"/>
                <w:sz w:val="20"/>
                <w:szCs w:val="20"/>
                <w:lang w:eastAsia="en-US"/>
              </w:rPr>
              <w:t xml:space="preserve"> defined by a set number of nests rather than a specific area. Approximately </w:t>
            </w:r>
            <w:commentRangeStart w:id="52"/>
            <w:r w:rsidR="008D19B6" w:rsidRPr="008D19B6">
              <w:rPr>
                <w:rFonts w:eastAsia="Calibri"/>
                <w:sz w:val="20"/>
                <w:szCs w:val="20"/>
                <w:lang w:eastAsia="en-US"/>
              </w:rPr>
              <w:t xml:space="preserve">100 nests at incubation </w:t>
            </w:r>
            <w:commentRangeEnd w:id="52"/>
            <w:r w:rsidR="008D19B6" w:rsidRPr="008D19B6">
              <w:rPr>
                <w:rFonts w:eastAsia="Calibri"/>
                <w:sz w:val="20"/>
                <w:szCs w:val="20"/>
                <w:lang w:eastAsia="en-US"/>
              </w:rPr>
              <w:commentReference w:id="52"/>
            </w:r>
            <w:r w:rsidR="008D19B6" w:rsidRPr="008D19B6">
              <w:rPr>
                <w:rFonts w:eastAsia="Calibri"/>
                <w:sz w:val="20"/>
                <w:szCs w:val="20"/>
                <w:lang w:eastAsia="en-US"/>
              </w:rPr>
              <w:t xml:space="preserve">stage </w:t>
            </w:r>
            <w:r w:rsidR="008025E3">
              <w:rPr>
                <w:rFonts w:eastAsia="Calibri"/>
                <w:sz w:val="20"/>
                <w:szCs w:val="20"/>
                <w:lang w:eastAsia="en-US"/>
              </w:rPr>
              <w:t>were</w:t>
            </w:r>
            <w:r w:rsidR="008D19B6" w:rsidRPr="008D19B6">
              <w:rPr>
                <w:rFonts w:eastAsia="Calibri"/>
                <w:sz w:val="20"/>
                <w:szCs w:val="20"/>
                <w:lang w:eastAsia="en-US"/>
              </w:rPr>
              <w:t xml:space="preserve"> </w:t>
            </w:r>
            <w:r w:rsidR="008025E3">
              <w:rPr>
                <w:rFonts w:eastAsia="Calibri"/>
                <w:sz w:val="20"/>
                <w:szCs w:val="20"/>
                <w:lang w:eastAsia="en-US"/>
              </w:rPr>
              <w:t>tagged.</w:t>
            </w:r>
            <w:ins w:id="53" w:author="April Burt" w:date="2018-02-03T12:22:00Z">
              <w:r w:rsidR="00141379">
                <w:rPr>
                  <w:rFonts w:eastAsia="Calibri"/>
                  <w:sz w:val="20"/>
                  <w:szCs w:val="20"/>
                  <w:lang w:eastAsia="en-US"/>
                </w:rPr>
                <w:t xml:space="preserve"> </w:t>
              </w:r>
            </w:ins>
            <w:r w:rsidR="00415AA5">
              <w:rPr>
                <w:sz w:val="20"/>
                <w:szCs w:val="20"/>
              </w:rPr>
              <w:t>These nests were visited on subsequent surveys until nest outcome was determined.</w:t>
            </w:r>
          </w:p>
        </w:tc>
        <w:tc>
          <w:tcPr>
            <w:tcW w:w="2340" w:type="dxa"/>
          </w:tcPr>
          <w:p w14:paraId="76267D40" w14:textId="32FEB606" w:rsidR="009B6B43" w:rsidRPr="003819D2" w:rsidRDefault="009B6B43" w:rsidP="0044292A">
            <w:pPr>
              <w:rPr>
                <w:rFonts w:eastAsia="Calibri"/>
                <w:sz w:val="20"/>
                <w:szCs w:val="20"/>
                <w:lang w:eastAsia="en-US"/>
              </w:rPr>
            </w:pPr>
            <w:r w:rsidRPr="003819D2">
              <w:rPr>
                <w:rFonts w:eastAsia="Calibri"/>
                <w:sz w:val="20"/>
                <w:szCs w:val="20"/>
                <w:lang w:eastAsia="en-US"/>
              </w:rPr>
              <w:t>Ubiquitous</w:t>
            </w:r>
            <w:r w:rsidR="00415AA5">
              <w:rPr>
                <w:rFonts w:eastAsia="Calibri"/>
                <w:sz w:val="20"/>
                <w:szCs w:val="20"/>
                <w:lang w:eastAsia="en-US"/>
              </w:rPr>
              <w:t xml:space="preserve"> though </w:t>
            </w:r>
            <w:r w:rsidR="00415AA5" w:rsidRPr="00415AA5">
              <w:rPr>
                <w:rFonts w:eastAsia="Calibri"/>
                <w:sz w:val="20"/>
                <w:szCs w:val="20"/>
                <w:lang w:eastAsia="en-US"/>
              </w:rPr>
              <w:t>predominantly monitored on the plateau both along the coast and inland</w:t>
            </w:r>
            <w:r w:rsidR="00415AA5">
              <w:rPr>
                <w:rFonts w:eastAsia="Calibri"/>
                <w:sz w:val="20"/>
                <w:szCs w:val="20"/>
                <w:lang w:eastAsia="en-US"/>
              </w:rPr>
              <w:t>.</w:t>
            </w:r>
          </w:p>
        </w:tc>
        <w:tc>
          <w:tcPr>
            <w:tcW w:w="2160" w:type="dxa"/>
          </w:tcPr>
          <w:p w14:paraId="3DA004A6" w14:textId="77777777" w:rsidR="009B6B43" w:rsidRPr="003819D2" w:rsidRDefault="009B6B43" w:rsidP="0044292A">
            <w:pPr>
              <w:rPr>
                <w:rFonts w:eastAsia="Calibri"/>
                <w:sz w:val="20"/>
                <w:szCs w:val="20"/>
                <w:lang w:eastAsia="en-US"/>
              </w:rPr>
            </w:pPr>
            <w:r w:rsidRPr="003819D2">
              <w:rPr>
                <w:rFonts w:eastAsia="Calibri"/>
                <w:sz w:val="20"/>
                <w:szCs w:val="20"/>
                <w:lang w:eastAsia="en-US"/>
              </w:rPr>
              <w:t>Bare scratched patches inside rock or log cavities or against tree roots or boulders.</w:t>
            </w:r>
          </w:p>
          <w:p w14:paraId="3EDF2CA5" w14:textId="77777777" w:rsidR="009B6B43" w:rsidRPr="003819D2" w:rsidRDefault="009B6B43" w:rsidP="0044292A">
            <w:pPr>
              <w:rPr>
                <w:rFonts w:eastAsia="Calibri"/>
                <w:sz w:val="20"/>
                <w:szCs w:val="20"/>
                <w:lang w:val="en-US" w:eastAsia="en-US"/>
              </w:rPr>
            </w:pPr>
          </w:p>
        </w:tc>
        <w:tc>
          <w:tcPr>
            <w:tcW w:w="1165" w:type="dxa"/>
          </w:tcPr>
          <w:p w14:paraId="22944224" w14:textId="540486BE" w:rsidR="009B6B43" w:rsidRPr="00264C0D" w:rsidRDefault="00BC20A6" w:rsidP="0044292A">
            <w:pPr>
              <w:rPr>
                <w:rFonts w:eastAsia="Calibri"/>
                <w:sz w:val="20"/>
                <w:szCs w:val="20"/>
                <w:lang w:eastAsia="en-US"/>
              </w:rPr>
            </w:pPr>
            <w:r w:rsidRPr="00264C0D">
              <w:rPr>
                <w:sz w:val="20"/>
                <w:szCs w:val="20"/>
              </w:rPr>
              <w:t>Phillips</w:t>
            </w:r>
            <w:r w:rsidR="00A8264B" w:rsidRPr="00264C0D">
              <w:rPr>
                <w:sz w:val="20"/>
                <w:szCs w:val="20"/>
              </w:rPr>
              <w:t>, 1987</w:t>
            </w:r>
          </w:p>
        </w:tc>
      </w:tr>
      <w:tr w:rsidR="008025E3" w:rsidRPr="00AB03E9" w14:paraId="0C204F48" w14:textId="2CBA34B9" w:rsidTr="008025E3">
        <w:trPr>
          <w:trHeight w:val="684"/>
        </w:trPr>
        <w:tc>
          <w:tcPr>
            <w:tcW w:w="895" w:type="dxa"/>
          </w:tcPr>
          <w:p w14:paraId="013BD31E" w14:textId="77777777" w:rsidR="009B6B43" w:rsidRPr="003819D2" w:rsidRDefault="009B6B43" w:rsidP="0044292A">
            <w:pPr>
              <w:rPr>
                <w:sz w:val="20"/>
                <w:szCs w:val="20"/>
              </w:rPr>
            </w:pPr>
            <w:proofErr w:type="spellStart"/>
            <w:r w:rsidRPr="003819D2">
              <w:rPr>
                <w:sz w:val="20"/>
                <w:szCs w:val="20"/>
              </w:rPr>
              <w:t>Aride</w:t>
            </w:r>
            <w:proofErr w:type="spellEnd"/>
            <w:r w:rsidRPr="003819D2">
              <w:rPr>
                <w:sz w:val="20"/>
                <w:szCs w:val="20"/>
              </w:rPr>
              <w:t xml:space="preserve"> Island</w:t>
            </w:r>
          </w:p>
        </w:tc>
        <w:tc>
          <w:tcPr>
            <w:tcW w:w="1170" w:type="dxa"/>
          </w:tcPr>
          <w:p w14:paraId="6F1EC644" w14:textId="77777777" w:rsidR="009B6B43" w:rsidRPr="003819D2" w:rsidRDefault="009B6B43" w:rsidP="0044292A">
            <w:pPr>
              <w:rPr>
                <w:sz w:val="20"/>
                <w:szCs w:val="20"/>
              </w:rPr>
            </w:pPr>
            <w:r w:rsidRPr="003819D2">
              <w:rPr>
                <w:sz w:val="20"/>
                <w:szCs w:val="20"/>
              </w:rPr>
              <w:t>5</w:t>
            </w:r>
          </w:p>
        </w:tc>
        <w:tc>
          <w:tcPr>
            <w:tcW w:w="1080" w:type="dxa"/>
          </w:tcPr>
          <w:p w14:paraId="0AA90A88" w14:textId="77777777" w:rsidR="009B6B43" w:rsidRPr="003819D2" w:rsidRDefault="009B6B43" w:rsidP="0044292A">
            <w:pPr>
              <w:rPr>
                <w:sz w:val="20"/>
                <w:szCs w:val="20"/>
              </w:rPr>
            </w:pPr>
            <w:r w:rsidRPr="003819D2">
              <w:rPr>
                <w:sz w:val="20"/>
                <w:szCs w:val="20"/>
              </w:rPr>
              <w:t>Jan 2011</w:t>
            </w:r>
            <w:r w:rsidRPr="003819D2">
              <w:rPr>
                <w:sz w:val="20"/>
                <w:szCs w:val="20"/>
                <w:lang w:eastAsia="en-US"/>
              </w:rPr>
              <w:t>– Dec 2016</w:t>
            </w:r>
          </w:p>
        </w:tc>
        <w:tc>
          <w:tcPr>
            <w:tcW w:w="1350" w:type="dxa"/>
          </w:tcPr>
          <w:p w14:paraId="1205AABF" w14:textId="77777777" w:rsidR="009B6B43" w:rsidRPr="003819D2" w:rsidRDefault="009B6B43" w:rsidP="0044292A">
            <w:pPr>
              <w:rPr>
                <w:sz w:val="20"/>
                <w:szCs w:val="20"/>
              </w:rPr>
            </w:pPr>
            <w:r w:rsidRPr="003819D2">
              <w:rPr>
                <w:sz w:val="20"/>
                <w:szCs w:val="20"/>
              </w:rPr>
              <w:t xml:space="preserve">Continuous year-round weekly monitoring </w:t>
            </w:r>
          </w:p>
        </w:tc>
        <w:tc>
          <w:tcPr>
            <w:tcW w:w="2790" w:type="dxa"/>
          </w:tcPr>
          <w:p w14:paraId="7E7422B9" w14:textId="7317991D" w:rsidR="009B6B43" w:rsidRPr="003819D2" w:rsidRDefault="006417BD" w:rsidP="00415AA5">
            <w:pPr>
              <w:rPr>
                <w:sz w:val="20"/>
                <w:szCs w:val="20"/>
              </w:rPr>
            </w:pPr>
            <w:r>
              <w:rPr>
                <w:sz w:val="20"/>
                <w:szCs w:val="20"/>
              </w:rPr>
              <w:t>T</w:t>
            </w:r>
            <w:r w:rsidRPr="00585CCD">
              <w:rPr>
                <w:sz w:val="20"/>
                <w:szCs w:val="20"/>
              </w:rPr>
              <w:t xml:space="preserve">he entire monitoring area was searched </w:t>
            </w:r>
            <w:r>
              <w:rPr>
                <w:sz w:val="20"/>
                <w:szCs w:val="20"/>
              </w:rPr>
              <w:t>and all new nests recorded and tagged. These nests were visited on subsequent surveys until nest outcome was determined.</w:t>
            </w:r>
          </w:p>
        </w:tc>
        <w:tc>
          <w:tcPr>
            <w:tcW w:w="2340" w:type="dxa"/>
          </w:tcPr>
          <w:p w14:paraId="4864FC08" w14:textId="6F3EBD8B" w:rsidR="009B6B43" w:rsidRPr="003819D2" w:rsidRDefault="009B6B43" w:rsidP="0044292A">
            <w:pPr>
              <w:rPr>
                <w:rFonts w:eastAsia="Calibri"/>
                <w:sz w:val="20"/>
                <w:szCs w:val="20"/>
                <w:lang w:eastAsia="en-US"/>
              </w:rPr>
            </w:pPr>
            <w:r w:rsidRPr="003819D2">
              <w:rPr>
                <w:rFonts w:eastAsia="Calibri"/>
                <w:sz w:val="20"/>
                <w:szCs w:val="20"/>
                <w:lang w:val="en-US" w:eastAsia="en-US"/>
              </w:rPr>
              <w:t>Ubiquitous though only monitored on coastal plateau</w:t>
            </w:r>
            <w:r w:rsidR="00415AA5" w:rsidRPr="00955238">
              <w:rPr>
                <w:sz w:val="20"/>
                <w:szCs w:val="20"/>
              </w:rPr>
              <w:t xml:space="preserve"> along coastal and inland areas of forest</w:t>
            </w:r>
            <w:r w:rsidRPr="003819D2">
              <w:rPr>
                <w:rFonts w:eastAsia="Calibri"/>
                <w:sz w:val="20"/>
                <w:szCs w:val="20"/>
                <w:lang w:val="en-US" w:eastAsia="en-US"/>
              </w:rPr>
              <w:t>.</w:t>
            </w:r>
          </w:p>
        </w:tc>
        <w:tc>
          <w:tcPr>
            <w:tcW w:w="2160" w:type="dxa"/>
          </w:tcPr>
          <w:p w14:paraId="65259D3D" w14:textId="77777777" w:rsidR="009B6B43" w:rsidRPr="003819D2" w:rsidRDefault="009B6B43" w:rsidP="0044292A">
            <w:pPr>
              <w:rPr>
                <w:rFonts w:eastAsia="Calibri"/>
                <w:sz w:val="20"/>
                <w:szCs w:val="20"/>
                <w:lang w:eastAsia="en-US"/>
              </w:rPr>
            </w:pPr>
            <w:r w:rsidRPr="003819D2">
              <w:rPr>
                <w:rFonts w:eastAsia="Calibri"/>
                <w:sz w:val="20"/>
                <w:szCs w:val="20"/>
                <w:lang w:eastAsia="en-US"/>
              </w:rPr>
              <w:t>Bare scratched patches inside rock or log cavities or against tree roots or boulders.</w:t>
            </w:r>
          </w:p>
          <w:p w14:paraId="6F0E214C" w14:textId="77777777" w:rsidR="009B6B43" w:rsidRPr="003819D2" w:rsidRDefault="009B6B43" w:rsidP="0044292A">
            <w:pPr>
              <w:rPr>
                <w:sz w:val="20"/>
                <w:szCs w:val="20"/>
              </w:rPr>
            </w:pPr>
          </w:p>
        </w:tc>
        <w:tc>
          <w:tcPr>
            <w:tcW w:w="1165" w:type="dxa"/>
          </w:tcPr>
          <w:p w14:paraId="7E856848" w14:textId="5DFBA026" w:rsidR="009B6B43" w:rsidRPr="00264C0D" w:rsidRDefault="00BC20A6" w:rsidP="0044292A">
            <w:pPr>
              <w:rPr>
                <w:rFonts w:eastAsia="Calibri"/>
                <w:sz w:val="20"/>
                <w:szCs w:val="20"/>
                <w:lang w:eastAsia="en-US"/>
              </w:rPr>
            </w:pPr>
            <w:r w:rsidRPr="00264C0D">
              <w:rPr>
                <w:sz w:val="20"/>
                <w:szCs w:val="20"/>
              </w:rPr>
              <w:t>Ramos et al</w:t>
            </w:r>
            <w:r w:rsidR="00A8264B" w:rsidRPr="00264C0D">
              <w:rPr>
                <w:sz w:val="20"/>
                <w:szCs w:val="20"/>
              </w:rPr>
              <w:t>. 2005</w:t>
            </w:r>
          </w:p>
        </w:tc>
      </w:tr>
      <w:tr w:rsidR="008025E3" w:rsidRPr="00AB03E9" w14:paraId="39CFF8BD" w14:textId="5EFE9282" w:rsidTr="008025E3">
        <w:trPr>
          <w:trHeight w:val="476"/>
        </w:trPr>
        <w:tc>
          <w:tcPr>
            <w:tcW w:w="895" w:type="dxa"/>
          </w:tcPr>
          <w:p w14:paraId="4E8E3B92" w14:textId="77777777" w:rsidR="009B6B43" w:rsidRPr="003819D2" w:rsidRDefault="009B6B43" w:rsidP="0044292A">
            <w:pPr>
              <w:rPr>
                <w:sz w:val="20"/>
                <w:szCs w:val="20"/>
              </w:rPr>
            </w:pPr>
            <w:proofErr w:type="spellStart"/>
            <w:r w:rsidRPr="003819D2">
              <w:rPr>
                <w:sz w:val="20"/>
                <w:szCs w:val="20"/>
              </w:rPr>
              <w:t>Cousine</w:t>
            </w:r>
            <w:proofErr w:type="spellEnd"/>
            <w:r w:rsidRPr="003819D2">
              <w:rPr>
                <w:sz w:val="20"/>
                <w:szCs w:val="20"/>
              </w:rPr>
              <w:t xml:space="preserve"> Island</w:t>
            </w:r>
          </w:p>
        </w:tc>
        <w:tc>
          <w:tcPr>
            <w:tcW w:w="1170" w:type="dxa"/>
          </w:tcPr>
          <w:p w14:paraId="419035A4" w14:textId="77777777" w:rsidR="009B6B43" w:rsidRPr="003819D2" w:rsidRDefault="009B6B43" w:rsidP="0044292A">
            <w:pPr>
              <w:rPr>
                <w:sz w:val="20"/>
                <w:szCs w:val="20"/>
              </w:rPr>
            </w:pPr>
            <w:r w:rsidRPr="0070356C">
              <w:rPr>
                <w:sz w:val="20"/>
                <w:szCs w:val="20"/>
                <w:highlight w:val="yellow"/>
              </w:rPr>
              <w:t>James??</w:t>
            </w:r>
          </w:p>
        </w:tc>
        <w:tc>
          <w:tcPr>
            <w:tcW w:w="1080" w:type="dxa"/>
          </w:tcPr>
          <w:p w14:paraId="5466BA1B" w14:textId="77777777" w:rsidR="009B6B43" w:rsidRPr="003819D2" w:rsidRDefault="009B6B43" w:rsidP="0044292A">
            <w:pPr>
              <w:rPr>
                <w:sz w:val="20"/>
                <w:szCs w:val="20"/>
              </w:rPr>
            </w:pPr>
            <w:r w:rsidRPr="003819D2">
              <w:rPr>
                <w:sz w:val="20"/>
                <w:szCs w:val="20"/>
              </w:rPr>
              <w:t>Jan 2007</w:t>
            </w:r>
            <w:r w:rsidRPr="003819D2">
              <w:rPr>
                <w:sz w:val="20"/>
                <w:szCs w:val="20"/>
                <w:lang w:eastAsia="en-US"/>
              </w:rPr>
              <w:t>– Dec 2011</w:t>
            </w:r>
          </w:p>
        </w:tc>
        <w:tc>
          <w:tcPr>
            <w:tcW w:w="1350" w:type="dxa"/>
          </w:tcPr>
          <w:p w14:paraId="03FE7C5F" w14:textId="66819138" w:rsidR="009B6B43" w:rsidRPr="003819D2" w:rsidRDefault="009A0DF1" w:rsidP="0044292A">
            <w:pPr>
              <w:rPr>
                <w:sz w:val="20"/>
                <w:szCs w:val="20"/>
              </w:rPr>
            </w:pPr>
            <w:r w:rsidRPr="003819D2">
              <w:rPr>
                <w:sz w:val="20"/>
                <w:szCs w:val="20"/>
              </w:rPr>
              <w:t>Continuous year-round weekly monitoring</w:t>
            </w:r>
          </w:p>
        </w:tc>
        <w:tc>
          <w:tcPr>
            <w:tcW w:w="2790" w:type="dxa"/>
          </w:tcPr>
          <w:p w14:paraId="54F604D4" w14:textId="5856F4A2" w:rsidR="000E68B6" w:rsidRPr="003819D2" w:rsidRDefault="006417BD" w:rsidP="000E68B6">
            <w:pPr>
              <w:rPr>
                <w:sz w:val="20"/>
                <w:szCs w:val="20"/>
              </w:rPr>
            </w:pPr>
            <w:r>
              <w:rPr>
                <w:sz w:val="20"/>
                <w:szCs w:val="20"/>
              </w:rPr>
              <w:t>90 nest sites were monitored</w:t>
            </w:r>
            <w:r w:rsidR="008D19B6" w:rsidRPr="008D19B6">
              <w:rPr>
                <w:sz w:val="20"/>
                <w:szCs w:val="20"/>
              </w:rPr>
              <w:t xml:space="preserve"> continuously</w:t>
            </w:r>
            <w:r w:rsidR="000E68B6">
              <w:rPr>
                <w:sz w:val="20"/>
                <w:szCs w:val="20"/>
              </w:rPr>
              <w:t>.</w:t>
            </w:r>
            <w:r w:rsidR="008D19B6" w:rsidRPr="008D19B6">
              <w:rPr>
                <w:sz w:val="20"/>
                <w:szCs w:val="20"/>
              </w:rPr>
              <w:t xml:space="preserve"> </w:t>
            </w:r>
            <w:r w:rsidR="000E68B6">
              <w:rPr>
                <w:sz w:val="20"/>
                <w:szCs w:val="20"/>
              </w:rPr>
              <w:t>Each new nest was tagged and visited on subsequent surveys until nest outcome was determined.</w:t>
            </w:r>
          </w:p>
        </w:tc>
        <w:tc>
          <w:tcPr>
            <w:tcW w:w="2340" w:type="dxa"/>
          </w:tcPr>
          <w:p w14:paraId="7D241B51" w14:textId="77777777" w:rsidR="009B6B43" w:rsidRPr="003819D2" w:rsidRDefault="009B6B43" w:rsidP="0044292A">
            <w:pPr>
              <w:rPr>
                <w:rFonts w:eastAsia="Calibri"/>
                <w:sz w:val="20"/>
                <w:szCs w:val="20"/>
                <w:lang w:eastAsia="en-US"/>
              </w:rPr>
            </w:pPr>
            <w:r w:rsidRPr="003819D2">
              <w:rPr>
                <w:rFonts w:eastAsia="Calibri"/>
                <w:sz w:val="20"/>
                <w:szCs w:val="20"/>
                <w:lang w:val="en-US" w:eastAsia="en-US"/>
              </w:rPr>
              <w:t>Ubiquitous though only monitored on accessible eastern side.</w:t>
            </w:r>
          </w:p>
        </w:tc>
        <w:tc>
          <w:tcPr>
            <w:tcW w:w="2160" w:type="dxa"/>
          </w:tcPr>
          <w:p w14:paraId="6D38FE9D" w14:textId="77777777" w:rsidR="009B6B43" w:rsidRPr="003819D2" w:rsidRDefault="009B6B43" w:rsidP="0044292A">
            <w:pPr>
              <w:rPr>
                <w:rFonts w:eastAsia="Calibri"/>
                <w:sz w:val="20"/>
                <w:szCs w:val="20"/>
                <w:lang w:eastAsia="en-US"/>
              </w:rPr>
            </w:pPr>
            <w:r w:rsidRPr="003819D2">
              <w:rPr>
                <w:rFonts w:eastAsia="Calibri"/>
                <w:sz w:val="20"/>
                <w:szCs w:val="20"/>
                <w:lang w:eastAsia="en-US"/>
              </w:rPr>
              <w:t>Bare scratched patches inside rock or log cavities or against tree roots or boulders.</w:t>
            </w:r>
          </w:p>
          <w:p w14:paraId="3E8CC78B" w14:textId="77777777" w:rsidR="009B6B43" w:rsidRPr="003819D2" w:rsidRDefault="009B6B43" w:rsidP="0044292A">
            <w:pPr>
              <w:rPr>
                <w:sz w:val="20"/>
                <w:szCs w:val="20"/>
              </w:rPr>
            </w:pPr>
          </w:p>
        </w:tc>
        <w:tc>
          <w:tcPr>
            <w:tcW w:w="1165" w:type="dxa"/>
          </w:tcPr>
          <w:p w14:paraId="674764E8" w14:textId="2F3EF3EA" w:rsidR="009B6B43" w:rsidRPr="00264C0D" w:rsidRDefault="00BC20A6" w:rsidP="0044292A">
            <w:pPr>
              <w:rPr>
                <w:rFonts w:eastAsia="Calibri"/>
                <w:sz w:val="20"/>
                <w:szCs w:val="20"/>
                <w:lang w:eastAsia="en-US"/>
              </w:rPr>
            </w:pPr>
            <w:r w:rsidRPr="00264C0D">
              <w:rPr>
                <w:sz w:val="20"/>
                <w:szCs w:val="20"/>
              </w:rPr>
              <w:t>Malan et al, 2010</w:t>
            </w:r>
            <w:r w:rsidR="00A8264B" w:rsidRPr="00264C0D">
              <w:rPr>
                <w:sz w:val="20"/>
                <w:szCs w:val="20"/>
              </w:rPr>
              <w:t xml:space="preserve"> (data from 2003–2005)</w:t>
            </w:r>
          </w:p>
        </w:tc>
      </w:tr>
      <w:tr w:rsidR="008025E3" w:rsidRPr="00AB03E9" w14:paraId="629C3808" w14:textId="38F716C3" w:rsidTr="008025E3">
        <w:trPr>
          <w:trHeight w:val="476"/>
        </w:trPr>
        <w:tc>
          <w:tcPr>
            <w:tcW w:w="895" w:type="dxa"/>
          </w:tcPr>
          <w:p w14:paraId="7A862AF2" w14:textId="4A47F355" w:rsidR="009B6B43" w:rsidRPr="003819D2" w:rsidRDefault="009B6B43" w:rsidP="0044292A">
            <w:pPr>
              <w:rPr>
                <w:sz w:val="20"/>
                <w:szCs w:val="20"/>
              </w:rPr>
            </w:pPr>
            <w:r w:rsidRPr="003819D2">
              <w:rPr>
                <w:sz w:val="20"/>
                <w:szCs w:val="20"/>
              </w:rPr>
              <w:t>Denis Island</w:t>
            </w:r>
          </w:p>
        </w:tc>
        <w:tc>
          <w:tcPr>
            <w:tcW w:w="1170" w:type="dxa"/>
          </w:tcPr>
          <w:p w14:paraId="082A8047" w14:textId="0C145A2F" w:rsidR="009B6B43" w:rsidRPr="003819D2" w:rsidRDefault="009A0DF1" w:rsidP="0044292A">
            <w:pPr>
              <w:rPr>
                <w:sz w:val="20"/>
                <w:szCs w:val="20"/>
              </w:rPr>
            </w:pPr>
            <w:r>
              <w:rPr>
                <w:sz w:val="20"/>
                <w:szCs w:val="20"/>
              </w:rPr>
              <w:t>Ca 65</w:t>
            </w:r>
          </w:p>
        </w:tc>
        <w:tc>
          <w:tcPr>
            <w:tcW w:w="1080" w:type="dxa"/>
          </w:tcPr>
          <w:p w14:paraId="6187C8BB" w14:textId="77777777" w:rsidR="009B6B43" w:rsidRPr="003819D2" w:rsidRDefault="009B6B43" w:rsidP="0044292A">
            <w:pPr>
              <w:rPr>
                <w:sz w:val="20"/>
                <w:szCs w:val="20"/>
              </w:rPr>
            </w:pPr>
            <w:r w:rsidRPr="003819D2">
              <w:rPr>
                <w:sz w:val="20"/>
                <w:szCs w:val="20"/>
              </w:rPr>
              <w:t>Nov 2015–Sept 2016</w:t>
            </w:r>
          </w:p>
        </w:tc>
        <w:tc>
          <w:tcPr>
            <w:tcW w:w="1350" w:type="dxa"/>
          </w:tcPr>
          <w:p w14:paraId="312C9CD4" w14:textId="0AD9B257" w:rsidR="009B6B43" w:rsidRPr="003819D2" w:rsidRDefault="009A0DF1" w:rsidP="0044292A">
            <w:pPr>
              <w:rPr>
                <w:sz w:val="20"/>
                <w:szCs w:val="20"/>
              </w:rPr>
            </w:pPr>
            <w:r w:rsidRPr="003819D2">
              <w:rPr>
                <w:sz w:val="20"/>
                <w:szCs w:val="20"/>
              </w:rPr>
              <w:t>Continuous year-round monitoring, every 2 weeks</w:t>
            </w:r>
          </w:p>
        </w:tc>
        <w:tc>
          <w:tcPr>
            <w:tcW w:w="2790" w:type="dxa"/>
          </w:tcPr>
          <w:p w14:paraId="17894444" w14:textId="23156A5B" w:rsidR="009B6B43" w:rsidRPr="003819D2" w:rsidRDefault="00264C0D" w:rsidP="0044292A">
            <w:pPr>
              <w:rPr>
                <w:sz w:val="20"/>
                <w:szCs w:val="20"/>
              </w:rPr>
            </w:pPr>
            <w:r>
              <w:rPr>
                <w:sz w:val="20"/>
                <w:szCs w:val="20"/>
              </w:rPr>
              <w:t>T</w:t>
            </w:r>
            <w:r w:rsidRPr="00585CCD">
              <w:rPr>
                <w:sz w:val="20"/>
                <w:szCs w:val="20"/>
              </w:rPr>
              <w:t xml:space="preserve">he entire monitoring area was searched </w:t>
            </w:r>
            <w:r>
              <w:rPr>
                <w:sz w:val="20"/>
                <w:szCs w:val="20"/>
              </w:rPr>
              <w:t>and all new nests recorded and tagged. These nests were visited on subsequent surveys until nest outcome was determined.</w:t>
            </w:r>
          </w:p>
        </w:tc>
        <w:tc>
          <w:tcPr>
            <w:tcW w:w="2340" w:type="dxa"/>
          </w:tcPr>
          <w:p w14:paraId="080C909D" w14:textId="35149023" w:rsidR="009B6B43" w:rsidRPr="003819D2" w:rsidRDefault="009B6B43" w:rsidP="00264C0D">
            <w:pPr>
              <w:rPr>
                <w:rFonts w:eastAsia="Calibri"/>
                <w:sz w:val="20"/>
                <w:szCs w:val="20"/>
                <w:lang w:eastAsia="en-US"/>
              </w:rPr>
            </w:pPr>
            <w:r w:rsidRPr="003819D2">
              <w:rPr>
                <w:rFonts w:eastAsia="Calibri"/>
                <w:sz w:val="20"/>
                <w:szCs w:val="20"/>
                <w:lang w:val="en-US" w:eastAsia="en-US"/>
              </w:rPr>
              <w:t xml:space="preserve">Ubiquitous though more abundant in forest. Monitored </w:t>
            </w:r>
            <w:r w:rsidR="00264C0D">
              <w:rPr>
                <w:rFonts w:eastAsia="Calibri"/>
                <w:sz w:val="20"/>
                <w:szCs w:val="20"/>
                <w:lang w:val="en-US" w:eastAsia="en-US"/>
              </w:rPr>
              <w:t>in all areas except the coconut plantation.</w:t>
            </w:r>
          </w:p>
        </w:tc>
        <w:tc>
          <w:tcPr>
            <w:tcW w:w="2160" w:type="dxa"/>
          </w:tcPr>
          <w:p w14:paraId="65149B71" w14:textId="43275A9E" w:rsidR="009B6B43" w:rsidRPr="003819D2" w:rsidRDefault="00141379" w:rsidP="00141379">
            <w:pPr>
              <w:rPr>
                <w:rFonts w:eastAsia="Calibri"/>
                <w:sz w:val="20"/>
                <w:szCs w:val="20"/>
                <w:lang w:eastAsia="en-US"/>
              </w:rPr>
            </w:pPr>
            <w:r w:rsidRPr="00141379">
              <w:rPr>
                <w:rFonts w:eastAsia="Calibri"/>
                <w:sz w:val="20"/>
                <w:szCs w:val="20"/>
                <w:lang w:eastAsia="en-US"/>
              </w:rPr>
              <w:t>Mo</w:t>
            </w:r>
            <w:r>
              <w:rPr>
                <w:rFonts w:eastAsia="Calibri"/>
                <w:sz w:val="20"/>
                <w:szCs w:val="20"/>
                <w:lang w:eastAsia="en-US"/>
              </w:rPr>
              <w:t xml:space="preserve">stly in trees </w:t>
            </w:r>
            <w:r w:rsidRPr="00141379">
              <w:rPr>
                <w:rFonts w:eastAsia="Calibri"/>
                <w:sz w:val="20"/>
                <w:szCs w:val="20"/>
                <w:lang w:eastAsia="en-US"/>
              </w:rPr>
              <w:t>cavities or on forked branches/trunks</w:t>
            </w:r>
            <w:r>
              <w:rPr>
                <w:rFonts w:eastAsia="Calibri"/>
                <w:sz w:val="20"/>
                <w:szCs w:val="20"/>
                <w:lang w:eastAsia="en-US"/>
              </w:rPr>
              <w:t xml:space="preserve"> as well as</w:t>
            </w:r>
            <w:r w:rsidRPr="00141379">
              <w:rPr>
                <w:rFonts w:eastAsia="Calibri"/>
                <w:sz w:val="20"/>
                <w:szCs w:val="20"/>
                <w:lang w:eastAsia="en-US"/>
              </w:rPr>
              <w:t xml:space="preserve"> </w:t>
            </w:r>
            <w:r>
              <w:rPr>
                <w:rFonts w:eastAsia="Calibri"/>
                <w:sz w:val="20"/>
                <w:szCs w:val="20"/>
                <w:lang w:eastAsia="en-US"/>
              </w:rPr>
              <w:t>on ground amongst</w:t>
            </w:r>
            <w:r w:rsidR="009B6B43" w:rsidRPr="003819D2">
              <w:rPr>
                <w:rFonts w:eastAsia="Calibri"/>
                <w:sz w:val="20"/>
                <w:szCs w:val="20"/>
                <w:lang w:eastAsia="en-US"/>
              </w:rPr>
              <w:t xml:space="preserve"> tree roots or boulders.</w:t>
            </w:r>
          </w:p>
        </w:tc>
        <w:tc>
          <w:tcPr>
            <w:tcW w:w="1165" w:type="dxa"/>
          </w:tcPr>
          <w:p w14:paraId="7A3101B1" w14:textId="5FE767DB" w:rsidR="009B6B43" w:rsidRPr="009B6B43" w:rsidRDefault="00BC20A6" w:rsidP="0044292A">
            <w:pPr>
              <w:rPr>
                <w:rFonts w:eastAsia="Calibri"/>
                <w:sz w:val="20"/>
                <w:szCs w:val="20"/>
                <w:lang w:eastAsia="en-US"/>
              </w:rPr>
            </w:pPr>
            <w:r>
              <w:rPr>
                <w:rFonts w:eastAsia="Calibri"/>
                <w:sz w:val="20"/>
                <w:szCs w:val="20"/>
                <w:lang w:eastAsia="en-US"/>
              </w:rPr>
              <w:t>NA</w:t>
            </w:r>
          </w:p>
        </w:tc>
      </w:tr>
    </w:tbl>
    <w:p w14:paraId="40306364" w14:textId="77777777" w:rsidR="00CF1705" w:rsidRDefault="00CF1705" w:rsidP="00423C57">
      <w:pPr>
        <w:spacing w:line="360" w:lineRule="auto"/>
        <w:rPr>
          <w:lang w:val="en-US"/>
        </w:rPr>
        <w:sectPr w:rsidR="00CF1705" w:rsidSect="00CF1705">
          <w:pgSz w:w="15840" w:h="12240" w:orient="landscape"/>
          <w:pgMar w:top="1440" w:right="1440" w:bottom="1440" w:left="1440" w:header="720" w:footer="720" w:gutter="0"/>
          <w:lnNumType w:countBy="1" w:restart="continuous"/>
          <w:cols w:space="720"/>
          <w:docGrid w:linePitch="360"/>
        </w:sectPr>
      </w:pPr>
    </w:p>
    <w:p w14:paraId="3413BF56" w14:textId="11CAEFAA" w:rsidR="00D30DAD" w:rsidRPr="00DB3DD2" w:rsidRDefault="00207C8E" w:rsidP="00161627">
      <w:pPr>
        <w:spacing w:line="360" w:lineRule="auto"/>
        <w:rPr>
          <w:b/>
        </w:rPr>
      </w:pPr>
      <w:r w:rsidRPr="00DB3DD2">
        <w:rPr>
          <w:b/>
        </w:rPr>
        <w:lastRenderedPageBreak/>
        <w:t>Data</w:t>
      </w:r>
      <w:r w:rsidR="00AA0C98" w:rsidRPr="00DB3DD2">
        <w:rPr>
          <w:b/>
        </w:rPr>
        <w:t xml:space="preserve"> </w:t>
      </w:r>
      <w:r w:rsidRPr="00DB3DD2">
        <w:rPr>
          <w:b/>
        </w:rPr>
        <w:t>analysis</w:t>
      </w:r>
      <w:r w:rsidR="00B42585" w:rsidRPr="00DB3DD2">
        <w:rPr>
          <w:b/>
        </w:rPr>
        <w:t xml:space="preserve"> </w:t>
      </w:r>
    </w:p>
    <w:p w14:paraId="42E3D889" w14:textId="441E7190" w:rsidR="00180197" w:rsidRDefault="00222BF9" w:rsidP="00210C22">
      <w:pPr>
        <w:spacing w:line="360" w:lineRule="auto"/>
      </w:pPr>
      <w:r>
        <w:t>We</w:t>
      </w:r>
      <w:r w:rsidR="001218AE">
        <w:t xml:space="preserve"> </w:t>
      </w:r>
      <w:r w:rsidR="008025E3">
        <w:t xml:space="preserve">analysed </w:t>
      </w:r>
      <w:r>
        <w:t xml:space="preserve">overall breeding success, </w:t>
      </w:r>
      <w:r w:rsidR="00DC337D">
        <w:t xml:space="preserve">and temporal </w:t>
      </w:r>
      <w:r>
        <w:t>trends in breeding success</w:t>
      </w:r>
      <w:r w:rsidR="00DC337D">
        <w:t xml:space="preserve"> and</w:t>
      </w:r>
      <w:r>
        <w:t xml:space="preserve"> nesting density</w:t>
      </w:r>
      <w:r w:rsidR="00DC337D">
        <w:t xml:space="preserve"> wherever possible</w:t>
      </w:r>
      <w:r>
        <w:t xml:space="preserve">. </w:t>
      </w:r>
      <w:r w:rsidR="00210C22">
        <w:t xml:space="preserve">However, due to differences in data collection methods, duration, and age of the monitoring programmes, we were unable to compare </w:t>
      </w:r>
      <w:r w:rsidR="0069274F">
        <w:t xml:space="preserve">breeding success directly </w:t>
      </w:r>
      <w:r w:rsidR="00210C22">
        <w:t xml:space="preserve">between monitoring sites. </w:t>
      </w:r>
      <w:r w:rsidR="00180197" w:rsidRPr="00180197">
        <w:t xml:space="preserve"> </w:t>
      </w:r>
    </w:p>
    <w:p w14:paraId="3412B9CA" w14:textId="4E9D8EC7" w:rsidR="007E4CD3" w:rsidRDefault="00180197" w:rsidP="00210C22">
      <w:pPr>
        <w:spacing w:line="360" w:lineRule="auto"/>
      </w:pPr>
      <w:r>
        <w:t xml:space="preserve">We explored temporal </w:t>
      </w:r>
      <w:r w:rsidR="0069274F">
        <w:t xml:space="preserve">trends </w:t>
      </w:r>
      <w:r>
        <w:t>f</w:t>
      </w:r>
      <w:r w:rsidR="00123727">
        <w:t xml:space="preserve">or </w:t>
      </w:r>
      <w:r w:rsidR="00222BF9">
        <w:t xml:space="preserve">Aldabra, </w:t>
      </w:r>
      <w:proofErr w:type="spellStart"/>
      <w:r w:rsidR="00222BF9">
        <w:t>Aride</w:t>
      </w:r>
      <w:proofErr w:type="spellEnd"/>
      <w:r w:rsidR="00222BF9">
        <w:t xml:space="preserve">, and </w:t>
      </w:r>
      <w:proofErr w:type="spellStart"/>
      <w:r w:rsidR="00222BF9">
        <w:t>Cousin</w:t>
      </w:r>
      <w:r w:rsidR="001218AE">
        <w:t>e</w:t>
      </w:r>
      <w:proofErr w:type="spellEnd"/>
      <w:r w:rsidR="00210C22">
        <w:t>, where monitoring takes place continuously over the years and surveys span several years</w:t>
      </w:r>
      <w:r w:rsidR="001218AE">
        <w:t xml:space="preserve">. </w:t>
      </w:r>
      <w:r w:rsidR="00123FB0">
        <w:t>To do that</w:t>
      </w:r>
      <w:r w:rsidR="001218AE">
        <w:t xml:space="preserve">, </w:t>
      </w:r>
      <w:r w:rsidR="00DC337D">
        <w:t>w</w:t>
      </w:r>
      <w:r w:rsidR="00CB7E4C">
        <w:t>e</w:t>
      </w:r>
      <w:r w:rsidR="006302DE">
        <w:t xml:space="preserve"> </w:t>
      </w:r>
      <w:r w:rsidR="00CB7E4C">
        <w:t>employed a set of Generalised A</w:t>
      </w:r>
      <w:r w:rsidR="00F742A1">
        <w:t xml:space="preserve">dditive </w:t>
      </w:r>
      <w:r w:rsidR="003D687A">
        <w:t>Models (GAM</w:t>
      </w:r>
      <w:r w:rsidR="00F742A1">
        <w:t xml:space="preserve">) </w:t>
      </w:r>
      <w:r w:rsidR="00123727">
        <w:t>in each location with nest density or</w:t>
      </w:r>
      <w:r w:rsidR="00123FB0">
        <w:t xml:space="preserve"> breeding</w:t>
      </w:r>
      <w:r w:rsidR="00123727">
        <w:t xml:space="preserve"> success as a response variable. Nest density was defined as the number of new nests recorded </w:t>
      </w:r>
      <w:r w:rsidR="00B25D81">
        <w:t>within</w:t>
      </w:r>
      <w:r w:rsidR="00123727">
        <w:t xml:space="preserve"> the monitoring area per month </w:t>
      </w:r>
      <w:r w:rsidR="00123FB0">
        <w:t>while</w:t>
      </w:r>
      <w:r w:rsidR="00123727">
        <w:t xml:space="preserve"> breeding success</w:t>
      </w:r>
      <w:r w:rsidR="0069274F">
        <w:t xml:space="preserve"> was fitted</w:t>
      </w:r>
      <w:r w:rsidR="00123727">
        <w:t xml:space="preserve"> as a binomial variable (nest fledged = 1; nest failed = 0)</w:t>
      </w:r>
      <w:r w:rsidR="00B25D81">
        <w:t xml:space="preserve">. We employed a normal and binomial error structure for the density and success models respectively. </w:t>
      </w:r>
      <w:r w:rsidR="007E4CD3">
        <w:t>We included two independent variables as smooth terms</w:t>
      </w:r>
      <w:r w:rsidR="0069274F">
        <w:rPr>
          <w:rStyle w:val="CommentReference"/>
          <w:szCs w:val="20"/>
        </w:rPr>
        <w:commentReference w:id="54"/>
      </w:r>
      <w:r w:rsidR="0069274F">
        <w:t>,</w:t>
      </w:r>
      <w:r w:rsidR="007E4CD3">
        <w:t>, ‘date’ and ‘month’ in order to assess long term trends while accounting for the possible seasonality in the response variables. Survey effort was constant over the year in all these tree locations, and as we are not performing comparisons across sites it was not necessary to account for</w:t>
      </w:r>
      <w:r>
        <w:t xml:space="preserve"> potential sources of variation</w:t>
      </w:r>
      <w:r w:rsidR="007E4CD3">
        <w:t xml:space="preserve"> among the areas surveyed. </w:t>
      </w:r>
    </w:p>
    <w:p w14:paraId="74A01E35" w14:textId="37159CEC" w:rsidR="009C0A75" w:rsidRDefault="00A85336" w:rsidP="00CD2BF2">
      <w:pPr>
        <w:spacing w:line="360" w:lineRule="auto"/>
      </w:pPr>
      <w:r>
        <w:t>Data for Cousin and Denis Islands w</w:t>
      </w:r>
      <w:r w:rsidR="005F3481">
        <w:t>ere</w:t>
      </w:r>
      <w:r>
        <w:t xml:space="preserve"> insufficient to perform this analysis</w:t>
      </w:r>
      <w:r w:rsidR="0081624C">
        <w:t xml:space="preserve"> and therefore only annual average breeding success was included for these sites. Cousin data was collected using a selection of nests chosen at one point in the year and this selection was followed until all outcomes were accounted for, no additional nests were added. Also,</w:t>
      </w:r>
      <w:r w:rsidR="00B13ABC">
        <w:t xml:space="preserve"> in Cousin,</w:t>
      </w:r>
      <w:r w:rsidR="0081624C">
        <w:t xml:space="preserve"> the number of nests monitored was</w:t>
      </w:r>
      <w:r w:rsidR="0069274F">
        <w:t xml:space="preserve"> not constrained by survey area;</w:t>
      </w:r>
      <w:r w:rsidR="0081624C">
        <w:t xml:space="preserve"> simply a sample of nests were chosen. The Denis Island monitoring programme was in-place for just under one full year</w:t>
      </w:r>
      <w:r w:rsidR="000D68B3">
        <w:t>.</w:t>
      </w:r>
      <w:r w:rsidR="00051CC1">
        <w:t xml:space="preserve"> Whilst </w:t>
      </w:r>
      <w:r w:rsidR="00B13ABC">
        <w:t>not comprehensive, the data obtained from these sites was sufficient</w:t>
      </w:r>
      <w:r w:rsidR="00B13ABC" w:rsidDel="00B13ABC">
        <w:t xml:space="preserve"> </w:t>
      </w:r>
      <w:r w:rsidR="00B13ABC">
        <w:t>to obtain</w:t>
      </w:r>
      <w:r w:rsidR="00051CC1">
        <w:t xml:space="preserve"> a general indication of breeding success.</w:t>
      </w:r>
      <w:r w:rsidR="006F5DBA">
        <w:t xml:space="preserve"> </w:t>
      </w:r>
      <w:r w:rsidR="00B13ABC">
        <w:t>In any case, evaluating</w:t>
      </w:r>
      <w:r w:rsidR="006F5DBA">
        <w:t xml:space="preserve"> the differences in methods is also a key aim of this study and we therefore take this up in the discussion.</w:t>
      </w:r>
    </w:p>
    <w:p w14:paraId="56DFB9CB" w14:textId="77777777" w:rsidR="00634251" w:rsidRDefault="00634251" w:rsidP="00553C00">
      <w:pPr>
        <w:spacing w:line="360" w:lineRule="auto"/>
        <w:outlineLvl w:val="0"/>
        <w:rPr>
          <w:b/>
        </w:rPr>
      </w:pPr>
    </w:p>
    <w:p w14:paraId="3DB3BA89" w14:textId="2CE5D839" w:rsidR="00591445" w:rsidRPr="001D4183" w:rsidRDefault="00791131" w:rsidP="00553C00">
      <w:pPr>
        <w:spacing w:line="360" w:lineRule="auto"/>
        <w:outlineLvl w:val="0"/>
        <w:rPr>
          <w:b/>
          <w:highlight w:val="cyan"/>
        </w:rPr>
      </w:pPr>
      <w:r w:rsidRPr="001D4183">
        <w:rPr>
          <w:b/>
        </w:rPr>
        <w:t>R</w:t>
      </w:r>
      <w:r w:rsidR="0097786A" w:rsidRPr="001D4183">
        <w:rPr>
          <w:b/>
        </w:rPr>
        <w:t>esults</w:t>
      </w:r>
      <w:r w:rsidRPr="001D4183">
        <w:rPr>
          <w:b/>
        </w:rPr>
        <w:t xml:space="preserve"> </w:t>
      </w:r>
    </w:p>
    <w:p w14:paraId="47C46A9F" w14:textId="628BABDB" w:rsidR="001C52BB" w:rsidRDefault="00E56DC9" w:rsidP="001C52BB">
      <w:pPr>
        <w:spacing w:line="360" w:lineRule="auto"/>
        <w:rPr>
          <w:noProof/>
          <w:lang w:val="en-US" w:eastAsia="en-US"/>
        </w:rPr>
      </w:pPr>
      <w:r>
        <w:t>W</w:t>
      </w:r>
      <w:r w:rsidR="008F449E">
        <w:t>e</w:t>
      </w:r>
      <w:r>
        <w:t xml:space="preserve"> observed </w:t>
      </w:r>
      <w:r w:rsidR="00F321DA">
        <w:t xml:space="preserve">variation </w:t>
      </w:r>
      <w:r w:rsidR="008F449E">
        <w:t>in</w:t>
      </w:r>
      <w:r w:rsidR="00F321DA">
        <w:t xml:space="preserve"> b</w:t>
      </w:r>
      <w:r w:rsidR="00036535">
        <w:t>reeding success</w:t>
      </w:r>
      <w:r w:rsidR="00074146">
        <w:t xml:space="preserve"> (%</w:t>
      </w:r>
      <w:r w:rsidR="001C08A4">
        <w:t xml:space="preserve"> of </w:t>
      </w:r>
      <w:r w:rsidR="00F132DE">
        <w:t>successful nest</w:t>
      </w:r>
      <w:r w:rsidR="00074146">
        <w:t>s)</w:t>
      </w:r>
      <w:r w:rsidR="001C08A4">
        <w:t xml:space="preserve"> </w:t>
      </w:r>
      <w:r w:rsidR="00F321DA">
        <w:t xml:space="preserve">between monitoring sites. Success </w:t>
      </w:r>
      <w:r w:rsidR="001C08A4">
        <w:t xml:space="preserve">was </w:t>
      </w:r>
      <w:r w:rsidR="00074146">
        <w:t xml:space="preserve">highest at </w:t>
      </w:r>
      <w:r w:rsidR="00703C43">
        <w:t xml:space="preserve">Denis Island </w:t>
      </w:r>
      <w:r w:rsidR="00722191">
        <w:t xml:space="preserve">followed </w:t>
      </w:r>
      <w:r w:rsidR="00F321DA">
        <w:t xml:space="preserve">closely </w:t>
      </w:r>
      <w:r w:rsidR="00722191">
        <w:t>by</w:t>
      </w:r>
      <w:r w:rsidR="00703C43">
        <w:t xml:space="preserve"> </w:t>
      </w:r>
      <w:proofErr w:type="spellStart"/>
      <w:r w:rsidR="00703C43">
        <w:t>Cousine</w:t>
      </w:r>
      <w:proofErr w:type="spellEnd"/>
      <w:r w:rsidR="00703C43">
        <w:t xml:space="preserve"> Island</w:t>
      </w:r>
      <w:r w:rsidR="00074146">
        <w:t xml:space="preserve"> and </w:t>
      </w:r>
      <w:r w:rsidR="00F321DA">
        <w:t xml:space="preserve">was </w:t>
      </w:r>
      <w:r w:rsidR="001C08A4">
        <w:t xml:space="preserve">lowest at Aldabra Atoll </w:t>
      </w:r>
      <w:r w:rsidR="003942A1">
        <w:rPr>
          <w:lang w:val="en-US"/>
        </w:rPr>
        <w:t>(Table 3)</w:t>
      </w:r>
      <w:r w:rsidR="00703C43">
        <w:rPr>
          <w:lang w:val="en-US"/>
        </w:rPr>
        <w:t>.</w:t>
      </w:r>
      <w:r w:rsidR="00A7115C">
        <w:rPr>
          <w:lang w:val="en-US"/>
        </w:rPr>
        <w:t xml:space="preserve"> The</w:t>
      </w:r>
      <w:r w:rsidR="00F321DA">
        <w:rPr>
          <w:lang w:val="en-US"/>
        </w:rPr>
        <w:t xml:space="preserve"> relative</w:t>
      </w:r>
      <w:r w:rsidR="00A7115C">
        <w:rPr>
          <w:lang w:val="en-US"/>
        </w:rPr>
        <w:t xml:space="preserve"> proportion of nest</w:t>
      </w:r>
      <w:r w:rsidR="00F321DA">
        <w:rPr>
          <w:lang w:val="en-US"/>
        </w:rPr>
        <w:t>s that fail</w:t>
      </w:r>
      <w:r w:rsidR="00A7115C">
        <w:rPr>
          <w:lang w:val="en-US"/>
        </w:rPr>
        <w:t xml:space="preserve"> at </w:t>
      </w:r>
      <w:r w:rsidR="00F321DA">
        <w:rPr>
          <w:lang w:val="en-US"/>
        </w:rPr>
        <w:t xml:space="preserve">the </w:t>
      </w:r>
      <w:r w:rsidR="00A7115C">
        <w:rPr>
          <w:lang w:val="en-US"/>
        </w:rPr>
        <w:t xml:space="preserve">egg </w:t>
      </w:r>
      <w:r w:rsidR="00F321DA">
        <w:rPr>
          <w:lang w:val="en-US"/>
        </w:rPr>
        <w:t xml:space="preserve">or chick </w:t>
      </w:r>
      <w:r w:rsidR="00A7115C">
        <w:rPr>
          <w:lang w:val="en-US"/>
        </w:rPr>
        <w:t>stage</w:t>
      </w:r>
      <w:r w:rsidR="00F321DA">
        <w:rPr>
          <w:lang w:val="en-US"/>
        </w:rPr>
        <w:t>, however,</w:t>
      </w:r>
      <w:r w:rsidR="00A7115C">
        <w:rPr>
          <w:lang w:val="en-US"/>
        </w:rPr>
        <w:t xml:space="preserve"> did not vary greatly between sites.</w:t>
      </w:r>
      <w:r w:rsidR="001C52BB">
        <w:rPr>
          <w:lang w:val="en-US"/>
        </w:rPr>
        <w:t xml:space="preserve"> </w:t>
      </w:r>
      <w:r w:rsidR="001C52BB">
        <w:rPr>
          <w:noProof/>
          <w:lang w:val="en-US" w:eastAsia="en-US"/>
        </w:rPr>
        <w:t>Breeding success</w:t>
      </w:r>
      <w:commentRangeStart w:id="55"/>
      <w:r w:rsidR="001C52BB">
        <w:rPr>
          <w:noProof/>
          <w:lang w:val="en-US" w:eastAsia="en-US"/>
        </w:rPr>
        <w:t xml:space="preserve"> </w:t>
      </w:r>
      <w:commentRangeEnd w:id="55"/>
      <w:r w:rsidR="001C52BB">
        <w:rPr>
          <w:rStyle w:val="CommentReference"/>
        </w:rPr>
        <w:commentReference w:id="55"/>
      </w:r>
      <w:r w:rsidR="001C52BB">
        <w:rPr>
          <w:noProof/>
          <w:lang w:val="en-US" w:eastAsia="en-US"/>
        </w:rPr>
        <w:t xml:space="preserve">remained constant over the years </w:t>
      </w:r>
      <w:r w:rsidR="001C52BB">
        <w:rPr>
          <w:noProof/>
          <w:lang w:val="en-US" w:eastAsia="en-US"/>
        </w:rPr>
        <w:lastRenderedPageBreak/>
        <w:t>in which monitoring was carried out on all islands except Aldabra, where a significant decreasing trend was observed (df=1, x</w:t>
      </w:r>
      <w:r w:rsidR="001C52BB">
        <w:rPr>
          <w:noProof/>
          <w:vertAlign w:val="superscript"/>
          <w:lang w:val="en-US" w:eastAsia="en-US"/>
        </w:rPr>
        <w:t>2</w:t>
      </w:r>
      <w:r w:rsidR="001C52BB">
        <w:rPr>
          <w:noProof/>
          <w:lang w:val="en-US" w:eastAsia="en-US"/>
        </w:rPr>
        <w:t xml:space="preserve">=7.61, p=&lt;0.05; Fig 2A; Table 4). </w:t>
      </w:r>
    </w:p>
    <w:p w14:paraId="3307E72C" w14:textId="2A120B37" w:rsidR="00687A1C" w:rsidRDefault="00687A1C" w:rsidP="00687A1C">
      <w:pPr>
        <w:spacing w:line="360" w:lineRule="auto"/>
        <w:rPr>
          <w:lang w:val="en-US"/>
        </w:rPr>
      </w:pPr>
    </w:p>
    <w:p w14:paraId="7EC13DAA" w14:textId="77777777" w:rsidR="006D09DF" w:rsidRDefault="006D09DF" w:rsidP="006D09DF">
      <w:pPr>
        <w:spacing w:line="360" w:lineRule="auto"/>
      </w:pPr>
      <w:r>
        <w:t xml:space="preserve">Table 3. Number of </w:t>
      </w:r>
      <w:r>
        <w:rPr>
          <w:i/>
        </w:rPr>
        <w:t xml:space="preserve">P. </w:t>
      </w:r>
      <w:proofErr w:type="spellStart"/>
      <w:r>
        <w:rPr>
          <w:i/>
        </w:rPr>
        <w:t>lepturus</w:t>
      </w:r>
      <w:proofErr w:type="spellEnd"/>
      <w:r>
        <w:rPr>
          <w:i/>
        </w:rPr>
        <w:t xml:space="preserve"> </w:t>
      </w:r>
      <w:r>
        <w:t xml:space="preserve">nests monitored in study period, overall nesting success (% successful nests, i.e. fledglings) and the proportion of nests that failed at egg or chick stage at each site (%). </w:t>
      </w:r>
    </w:p>
    <w:tbl>
      <w:tblPr>
        <w:tblStyle w:val="TableGrid"/>
        <w:tblW w:w="5000" w:type="pct"/>
        <w:tblLook w:val="04A0" w:firstRow="1" w:lastRow="0" w:firstColumn="1" w:lastColumn="0" w:noHBand="0" w:noVBand="1"/>
      </w:tblPr>
      <w:tblGrid>
        <w:gridCol w:w="1415"/>
        <w:gridCol w:w="1133"/>
        <w:gridCol w:w="1417"/>
        <w:gridCol w:w="1935"/>
        <w:gridCol w:w="1726"/>
        <w:gridCol w:w="1724"/>
      </w:tblGrid>
      <w:tr w:rsidR="006D09DF" w:rsidRPr="008446E4" w14:paraId="31F6637A" w14:textId="77777777" w:rsidTr="00156318">
        <w:tc>
          <w:tcPr>
            <w:tcW w:w="756" w:type="pct"/>
          </w:tcPr>
          <w:p w14:paraId="56678DFB" w14:textId="77777777" w:rsidR="006D09DF" w:rsidRPr="00156318" w:rsidRDefault="006D09DF" w:rsidP="0044292A">
            <w:pPr>
              <w:keepNext/>
              <w:keepLines/>
              <w:spacing w:before="120" w:after="120"/>
              <w:outlineLvl w:val="4"/>
              <w:rPr>
                <w:b/>
                <w:sz w:val="20"/>
                <w:szCs w:val="20"/>
              </w:rPr>
            </w:pPr>
            <w:r w:rsidRPr="00156318">
              <w:rPr>
                <w:b/>
                <w:sz w:val="20"/>
                <w:szCs w:val="20"/>
              </w:rPr>
              <w:t>Island</w:t>
            </w:r>
          </w:p>
        </w:tc>
        <w:tc>
          <w:tcPr>
            <w:tcW w:w="606" w:type="pct"/>
          </w:tcPr>
          <w:p w14:paraId="5DBEAD53" w14:textId="77777777" w:rsidR="006D09DF" w:rsidRPr="00156318" w:rsidRDefault="006D09DF" w:rsidP="0044292A">
            <w:pPr>
              <w:keepNext/>
              <w:keepLines/>
              <w:spacing w:before="120" w:after="120"/>
              <w:outlineLvl w:val="4"/>
              <w:rPr>
                <w:b/>
                <w:sz w:val="20"/>
                <w:szCs w:val="20"/>
              </w:rPr>
            </w:pPr>
            <w:r w:rsidRPr="00156318">
              <w:rPr>
                <w:b/>
                <w:sz w:val="20"/>
                <w:szCs w:val="20"/>
              </w:rPr>
              <w:t>Total nests monitored</w:t>
            </w:r>
          </w:p>
        </w:tc>
        <w:tc>
          <w:tcPr>
            <w:tcW w:w="758" w:type="pct"/>
          </w:tcPr>
          <w:p w14:paraId="770C2C81" w14:textId="49A022EE" w:rsidR="006D09DF" w:rsidRPr="00156318" w:rsidRDefault="008446E4" w:rsidP="0044292A">
            <w:pPr>
              <w:keepNext/>
              <w:keepLines/>
              <w:spacing w:before="120" w:after="120"/>
              <w:outlineLvl w:val="4"/>
              <w:rPr>
                <w:b/>
                <w:sz w:val="20"/>
                <w:szCs w:val="20"/>
              </w:rPr>
            </w:pPr>
            <w:r w:rsidRPr="00156318">
              <w:rPr>
                <w:b/>
                <w:sz w:val="20"/>
                <w:szCs w:val="20"/>
              </w:rPr>
              <w:t>Annual m</w:t>
            </w:r>
            <w:r w:rsidR="006D09DF" w:rsidRPr="00156318">
              <w:rPr>
                <w:b/>
                <w:sz w:val="20"/>
                <w:szCs w:val="20"/>
              </w:rPr>
              <w:t>ean</w:t>
            </w:r>
            <w:r w:rsidRPr="00156318">
              <w:rPr>
                <w:b/>
                <w:sz w:val="20"/>
                <w:szCs w:val="20"/>
              </w:rPr>
              <w:t xml:space="preserve"> #</w:t>
            </w:r>
            <w:r w:rsidR="006D09DF" w:rsidRPr="00156318">
              <w:rPr>
                <w:b/>
                <w:sz w:val="20"/>
                <w:szCs w:val="20"/>
              </w:rPr>
              <w:t xml:space="preserve"> nests monitored</w:t>
            </w:r>
          </w:p>
        </w:tc>
        <w:tc>
          <w:tcPr>
            <w:tcW w:w="1035" w:type="pct"/>
          </w:tcPr>
          <w:p w14:paraId="29144B86" w14:textId="15BA7AEC" w:rsidR="006D09DF" w:rsidRPr="00156318" w:rsidRDefault="008446E4" w:rsidP="0044292A">
            <w:pPr>
              <w:spacing w:before="120" w:after="120"/>
              <w:rPr>
                <w:b/>
                <w:sz w:val="20"/>
                <w:szCs w:val="20"/>
              </w:rPr>
            </w:pPr>
            <w:r w:rsidRPr="00156318">
              <w:rPr>
                <w:b/>
                <w:sz w:val="20"/>
                <w:szCs w:val="20"/>
              </w:rPr>
              <w:t>Annual m</w:t>
            </w:r>
            <w:r w:rsidR="006D09DF" w:rsidRPr="00156318">
              <w:rPr>
                <w:b/>
                <w:sz w:val="20"/>
                <w:szCs w:val="20"/>
              </w:rPr>
              <w:t xml:space="preserve">ean </w:t>
            </w:r>
            <w:r w:rsidRPr="00156318">
              <w:rPr>
                <w:b/>
                <w:sz w:val="20"/>
                <w:szCs w:val="20"/>
              </w:rPr>
              <w:t xml:space="preserve"># </w:t>
            </w:r>
            <w:r w:rsidR="006D09DF" w:rsidRPr="00156318">
              <w:rPr>
                <w:b/>
                <w:sz w:val="20"/>
                <w:szCs w:val="20"/>
              </w:rPr>
              <w:t>nests successful (fledged)</w:t>
            </w:r>
          </w:p>
        </w:tc>
        <w:tc>
          <w:tcPr>
            <w:tcW w:w="923" w:type="pct"/>
          </w:tcPr>
          <w:p w14:paraId="0AA2147F" w14:textId="2E0A72A6" w:rsidR="006D09DF" w:rsidRPr="00156318" w:rsidRDefault="006D09DF" w:rsidP="0044292A">
            <w:pPr>
              <w:spacing w:before="120" w:after="120"/>
              <w:rPr>
                <w:b/>
                <w:sz w:val="20"/>
                <w:szCs w:val="20"/>
              </w:rPr>
            </w:pPr>
            <w:r w:rsidRPr="00156318">
              <w:rPr>
                <w:b/>
                <w:sz w:val="20"/>
                <w:szCs w:val="20"/>
              </w:rPr>
              <w:t>(%) of failed nests failed at egg/chick stage</w:t>
            </w:r>
          </w:p>
        </w:tc>
        <w:tc>
          <w:tcPr>
            <w:tcW w:w="922" w:type="pct"/>
          </w:tcPr>
          <w:p w14:paraId="06F90430" w14:textId="772E85BF" w:rsidR="006D09DF" w:rsidRPr="00156318" w:rsidRDefault="008446E4" w:rsidP="0044292A">
            <w:pPr>
              <w:spacing w:before="120" w:after="120"/>
              <w:rPr>
                <w:b/>
                <w:sz w:val="20"/>
                <w:szCs w:val="20"/>
              </w:rPr>
            </w:pPr>
            <w:r>
              <w:rPr>
                <w:b/>
                <w:sz w:val="20"/>
                <w:szCs w:val="20"/>
              </w:rPr>
              <w:t>Annual m</w:t>
            </w:r>
            <w:r w:rsidR="006D09DF" w:rsidRPr="00156318">
              <w:rPr>
                <w:b/>
                <w:sz w:val="20"/>
                <w:szCs w:val="20"/>
              </w:rPr>
              <w:t>ean</w:t>
            </w:r>
            <w:commentRangeStart w:id="56"/>
            <w:r w:rsidR="006D09DF" w:rsidRPr="00156318">
              <w:rPr>
                <w:b/>
                <w:sz w:val="20"/>
                <w:szCs w:val="20"/>
              </w:rPr>
              <w:t xml:space="preserve"> nesting success </w:t>
            </w:r>
            <w:r w:rsidR="006D09DF" w:rsidRPr="00156318">
              <w:rPr>
                <w:b/>
                <w:sz w:val="20"/>
                <w:szCs w:val="20"/>
                <w:lang w:val="en-US"/>
              </w:rPr>
              <w:t>(± SE</w:t>
            </w:r>
            <w:r w:rsidR="006D09DF" w:rsidRPr="00156318">
              <w:rPr>
                <w:b/>
                <w:sz w:val="20"/>
                <w:szCs w:val="20"/>
              </w:rPr>
              <w:t>)</w:t>
            </w:r>
            <w:commentRangeEnd w:id="56"/>
            <w:r w:rsidR="006D09DF" w:rsidRPr="00156318">
              <w:rPr>
                <w:rStyle w:val="CommentReference"/>
                <w:sz w:val="20"/>
                <w:szCs w:val="20"/>
              </w:rPr>
              <w:commentReference w:id="56"/>
            </w:r>
          </w:p>
          <w:p w14:paraId="1A2253D2" w14:textId="4BE755F2" w:rsidR="006D09DF" w:rsidRPr="00156318" w:rsidRDefault="006D09DF" w:rsidP="0044292A">
            <w:pPr>
              <w:spacing w:before="120" w:after="120"/>
              <w:rPr>
                <w:b/>
                <w:sz w:val="20"/>
                <w:szCs w:val="20"/>
              </w:rPr>
            </w:pPr>
          </w:p>
        </w:tc>
      </w:tr>
      <w:tr w:rsidR="006D09DF" w:rsidRPr="008446E4" w14:paraId="1F571557" w14:textId="77777777" w:rsidTr="00156318">
        <w:tc>
          <w:tcPr>
            <w:tcW w:w="756" w:type="pct"/>
          </w:tcPr>
          <w:p w14:paraId="5452FE09" w14:textId="77777777" w:rsidR="006D09DF" w:rsidRPr="00156318" w:rsidRDefault="006D09DF" w:rsidP="0044292A">
            <w:pPr>
              <w:spacing w:before="120" w:after="120"/>
              <w:rPr>
                <w:sz w:val="20"/>
                <w:szCs w:val="20"/>
              </w:rPr>
            </w:pPr>
            <w:r w:rsidRPr="00156318">
              <w:rPr>
                <w:sz w:val="20"/>
                <w:szCs w:val="20"/>
              </w:rPr>
              <w:t>Aldabra Atoll</w:t>
            </w:r>
          </w:p>
        </w:tc>
        <w:tc>
          <w:tcPr>
            <w:tcW w:w="606" w:type="pct"/>
          </w:tcPr>
          <w:p w14:paraId="0EE87A63" w14:textId="77777777" w:rsidR="006D09DF" w:rsidRPr="00156318" w:rsidRDefault="006D09DF" w:rsidP="0044292A">
            <w:pPr>
              <w:spacing w:before="120" w:after="120"/>
              <w:rPr>
                <w:sz w:val="20"/>
                <w:szCs w:val="20"/>
              </w:rPr>
            </w:pPr>
            <w:r w:rsidRPr="00156318">
              <w:rPr>
                <w:sz w:val="20"/>
                <w:szCs w:val="20"/>
              </w:rPr>
              <w:t>333</w:t>
            </w:r>
          </w:p>
        </w:tc>
        <w:tc>
          <w:tcPr>
            <w:tcW w:w="758" w:type="pct"/>
          </w:tcPr>
          <w:p w14:paraId="07ABD6A6" w14:textId="77777777" w:rsidR="006D09DF" w:rsidRPr="00156318" w:rsidRDefault="006D09DF" w:rsidP="0044292A">
            <w:pPr>
              <w:spacing w:before="120" w:after="120"/>
              <w:rPr>
                <w:sz w:val="20"/>
                <w:szCs w:val="20"/>
              </w:rPr>
            </w:pPr>
            <w:r w:rsidRPr="00156318">
              <w:rPr>
                <w:sz w:val="20"/>
                <w:szCs w:val="20"/>
              </w:rPr>
              <w:t>42</w:t>
            </w:r>
          </w:p>
        </w:tc>
        <w:tc>
          <w:tcPr>
            <w:tcW w:w="1035" w:type="pct"/>
          </w:tcPr>
          <w:p w14:paraId="665657FF" w14:textId="77777777" w:rsidR="006D09DF" w:rsidRPr="00156318" w:rsidRDefault="006D09DF" w:rsidP="0044292A">
            <w:pPr>
              <w:spacing w:before="120" w:after="120"/>
              <w:rPr>
                <w:sz w:val="20"/>
                <w:szCs w:val="20"/>
              </w:rPr>
            </w:pPr>
            <w:r w:rsidRPr="00156318">
              <w:rPr>
                <w:sz w:val="20"/>
                <w:szCs w:val="20"/>
              </w:rPr>
              <w:t>6.4</w:t>
            </w:r>
          </w:p>
        </w:tc>
        <w:tc>
          <w:tcPr>
            <w:tcW w:w="923" w:type="pct"/>
          </w:tcPr>
          <w:p w14:paraId="197ACC99" w14:textId="77777777" w:rsidR="006D09DF" w:rsidRPr="00156318" w:rsidRDefault="006D09DF" w:rsidP="0044292A">
            <w:pPr>
              <w:spacing w:before="120" w:after="120"/>
              <w:rPr>
                <w:sz w:val="20"/>
                <w:szCs w:val="20"/>
              </w:rPr>
            </w:pPr>
            <w:r w:rsidRPr="00156318">
              <w:rPr>
                <w:sz w:val="20"/>
                <w:szCs w:val="20"/>
              </w:rPr>
              <w:t>66 / 34</w:t>
            </w:r>
          </w:p>
        </w:tc>
        <w:tc>
          <w:tcPr>
            <w:tcW w:w="922" w:type="pct"/>
          </w:tcPr>
          <w:p w14:paraId="1707BFD5" w14:textId="77777777" w:rsidR="006D09DF" w:rsidRPr="00156318" w:rsidRDefault="006D09DF" w:rsidP="0044292A">
            <w:pPr>
              <w:spacing w:before="120" w:after="120"/>
              <w:rPr>
                <w:sz w:val="20"/>
                <w:szCs w:val="20"/>
              </w:rPr>
            </w:pPr>
            <w:r w:rsidRPr="00156318">
              <w:rPr>
                <w:sz w:val="20"/>
                <w:szCs w:val="20"/>
              </w:rPr>
              <w:t>15.2% (</w:t>
            </w:r>
            <w:r w:rsidRPr="00156318">
              <w:rPr>
                <w:sz w:val="20"/>
                <w:szCs w:val="20"/>
                <w:lang w:val="en-US"/>
              </w:rPr>
              <w:t xml:space="preserve">± </w:t>
            </w:r>
            <w:r w:rsidRPr="00156318">
              <w:rPr>
                <w:sz w:val="20"/>
                <w:szCs w:val="20"/>
              </w:rPr>
              <w:t>2.29)</w:t>
            </w:r>
          </w:p>
        </w:tc>
      </w:tr>
      <w:tr w:rsidR="006D09DF" w:rsidRPr="008446E4" w14:paraId="08B260C0" w14:textId="77777777" w:rsidTr="00156318">
        <w:tc>
          <w:tcPr>
            <w:tcW w:w="756" w:type="pct"/>
          </w:tcPr>
          <w:p w14:paraId="6ADA5E9A" w14:textId="77777777" w:rsidR="006D09DF" w:rsidRPr="00156318" w:rsidRDefault="006D09DF" w:rsidP="0044292A">
            <w:pPr>
              <w:spacing w:before="120" w:after="120"/>
              <w:rPr>
                <w:sz w:val="20"/>
                <w:szCs w:val="20"/>
              </w:rPr>
            </w:pPr>
            <w:proofErr w:type="spellStart"/>
            <w:r w:rsidRPr="00156318">
              <w:rPr>
                <w:sz w:val="20"/>
                <w:szCs w:val="20"/>
              </w:rPr>
              <w:t>Aride</w:t>
            </w:r>
            <w:proofErr w:type="spellEnd"/>
          </w:p>
        </w:tc>
        <w:tc>
          <w:tcPr>
            <w:tcW w:w="606" w:type="pct"/>
          </w:tcPr>
          <w:p w14:paraId="566C3C65" w14:textId="77777777" w:rsidR="006D09DF" w:rsidRPr="00156318" w:rsidRDefault="006D09DF" w:rsidP="0044292A">
            <w:pPr>
              <w:spacing w:before="120" w:after="120"/>
              <w:rPr>
                <w:sz w:val="20"/>
                <w:szCs w:val="20"/>
              </w:rPr>
            </w:pPr>
            <w:r w:rsidRPr="00156318">
              <w:rPr>
                <w:sz w:val="20"/>
                <w:szCs w:val="20"/>
              </w:rPr>
              <w:t>1033</w:t>
            </w:r>
          </w:p>
        </w:tc>
        <w:tc>
          <w:tcPr>
            <w:tcW w:w="758" w:type="pct"/>
          </w:tcPr>
          <w:p w14:paraId="1155D1AD" w14:textId="77777777" w:rsidR="006D09DF" w:rsidRPr="00156318" w:rsidRDefault="006D09DF" w:rsidP="0044292A">
            <w:pPr>
              <w:spacing w:before="120" w:after="120"/>
              <w:rPr>
                <w:sz w:val="20"/>
                <w:szCs w:val="20"/>
              </w:rPr>
            </w:pPr>
            <w:r w:rsidRPr="00156318">
              <w:rPr>
                <w:sz w:val="20"/>
                <w:szCs w:val="20"/>
              </w:rPr>
              <w:t>172</w:t>
            </w:r>
          </w:p>
        </w:tc>
        <w:tc>
          <w:tcPr>
            <w:tcW w:w="1035" w:type="pct"/>
          </w:tcPr>
          <w:p w14:paraId="24598B4D" w14:textId="77777777" w:rsidR="006D09DF" w:rsidRPr="00156318" w:rsidRDefault="006D09DF" w:rsidP="0044292A">
            <w:pPr>
              <w:spacing w:before="120" w:after="120"/>
              <w:rPr>
                <w:sz w:val="20"/>
                <w:szCs w:val="20"/>
              </w:rPr>
            </w:pPr>
            <w:r w:rsidRPr="00156318">
              <w:rPr>
                <w:sz w:val="20"/>
                <w:szCs w:val="20"/>
              </w:rPr>
              <w:t>69</w:t>
            </w:r>
          </w:p>
        </w:tc>
        <w:tc>
          <w:tcPr>
            <w:tcW w:w="923" w:type="pct"/>
          </w:tcPr>
          <w:p w14:paraId="1A41DE52" w14:textId="77777777" w:rsidR="006D09DF" w:rsidRPr="00156318" w:rsidRDefault="006D09DF" w:rsidP="0044292A">
            <w:pPr>
              <w:spacing w:before="120" w:after="120"/>
              <w:rPr>
                <w:sz w:val="20"/>
                <w:szCs w:val="20"/>
              </w:rPr>
            </w:pPr>
            <w:r w:rsidRPr="00156318">
              <w:rPr>
                <w:sz w:val="20"/>
                <w:szCs w:val="20"/>
              </w:rPr>
              <w:t>62/38</w:t>
            </w:r>
          </w:p>
        </w:tc>
        <w:tc>
          <w:tcPr>
            <w:tcW w:w="922" w:type="pct"/>
          </w:tcPr>
          <w:p w14:paraId="6BFA9EFE" w14:textId="77777777" w:rsidR="006D09DF" w:rsidRPr="00156318" w:rsidRDefault="006D09DF" w:rsidP="0044292A">
            <w:pPr>
              <w:spacing w:before="120" w:after="120"/>
              <w:rPr>
                <w:sz w:val="20"/>
                <w:szCs w:val="20"/>
              </w:rPr>
            </w:pPr>
            <w:r w:rsidRPr="00156318">
              <w:rPr>
                <w:sz w:val="20"/>
                <w:szCs w:val="20"/>
              </w:rPr>
              <w:t>40.2% (</w:t>
            </w:r>
            <w:r w:rsidRPr="00156318">
              <w:rPr>
                <w:sz w:val="20"/>
                <w:szCs w:val="20"/>
                <w:lang w:val="en-US"/>
              </w:rPr>
              <w:t>± 3.8</w:t>
            </w:r>
            <w:r w:rsidRPr="00156318">
              <w:rPr>
                <w:sz w:val="20"/>
                <w:szCs w:val="20"/>
              </w:rPr>
              <w:t>)</w:t>
            </w:r>
          </w:p>
        </w:tc>
      </w:tr>
      <w:tr w:rsidR="006D09DF" w:rsidRPr="008446E4" w14:paraId="3A033BCD" w14:textId="77777777" w:rsidTr="00156318">
        <w:tc>
          <w:tcPr>
            <w:tcW w:w="756" w:type="pct"/>
          </w:tcPr>
          <w:p w14:paraId="3E365D92" w14:textId="77777777" w:rsidR="006D09DF" w:rsidRPr="00156318" w:rsidRDefault="006D09DF" w:rsidP="0044292A">
            <w:pPr>
              <w:spacing w:before="120" w:after="120"/>
              <w:rPr>
                <w:sz w:val="20"/>
                <w:szCs w:val="20"/>
              </w:rPr>
            </w:pPr>
            <w:r w:rsidRPr="00156318">
              <w:rPr>
                <w:sz w:val="20"/>
                <w:szCs w:val="20"/>
              </w:rPr>
              <w:t>Cousin</w:t>
            </w:r>
          </w:p>
        </w:tc>
        <w:tc>
          <w:tcPr>
            <w:tcW w:w="606" w:type="pct"/>
          </w:tcPr>
          <w:p w14:paraId="46B0903E" w14:textId="77777777" w:rsidR="006D09DF" w:rsidRPr="00156318" w:rsidRDefault="006D09DF" w:rsidP="0044292A">
            <w:pPr>
              <w:spacing w:before="120" w:after="120"/>
              <w:rPr>
                <w:sz w:val="20"/>
                <w:szCs w:val="20"/>
              </w:rPr>
            </w:pPr>
            <w:r w:rsidRPr="00156318">
              <w:rPr>
                <w:sz w:val="20"/>
                <w:szCs w:val="20"/>
              </w:rPr>
              <w:t>854</w:t>
            </w:r>
          </w:p>
        </w:tc>
        <w:tc>
          <w:tcPr>
            <w:tcW w:w="758" w:type="pct"/>
          </w:tcPr>
          <w:p w14:paraId="7E9A6B11" w14:textId="77777777" w:rsidR="006D09DF" w:rsidRPr="00156318" w:rsidRDefault="006D09DF" w:rsidP="0044292A">
            <w:pPr>
              <w:spacing w:before="120" w:after="120"/>
              <w:rPr>
                <w:sz w:val="20"/>
                <w:szCs w:val="20"/>
              </w:rPr>
            </w:pPr>
            <w:r w:rsidRPr="00156318">
              <w:rPr>
                <w:sz w:val="20"/>
                <w:szCs w:val="20"/>
              </w:rPr>
              <w:t>93</w:t>
            </w:r>
          </w:p>
        </w:tc>
        <w:tc>
          <w:tcPr>
            <w:tcW w:w="1035" w:type="pct"/>
          </w:tcPr>
          <w:p w14:paraId="050A757F" w14:textId="77777777" w:rsidR="006D09DF" w:rsidRPr="00156318" w:rsidRDefault="006D09DF" w:rsidP="0044292A">
            <w:pPr>
              <w:spacing w:before="120" w:after="120"/>
              <w:rPr>
                <w:sz w:val="20"/>
                <w:szCs w:val="20"/>
              </w:rPr>
            </w:pPr>
            <w:r w:rsidRPr="00156318">
              <w:rPr>
                <w:sz w:val="20"/>
                <w:szCs w:val="20"/>
              </w:rPr>
              <w:t>37</w:t>
            </w:r>
          </w:p>
        </w:tc>
        <w:tc>
          <w:tcPr>
            <w:tcW w:w="923" w:type="pct"/>
          </w:tcPr>
          <w:p w14:paraId="7D4A4899" w14:textId="77777777" w:rsidR="006D09DF" w:rsidRPr="00156318" w:rsidRDefault="006D09DF" w:rsidP="0044292A">
            <w:pPr>
              <w:spacing w:before="120" w:after="120"/>
              <w:rPr>
                <w:sz w:val="20"/>
                <w:szCs w:val="20"/>
              </w:rPr>
            </w:pPr>
            <w:r w:rsidRPr="00156318">
              <w:rPr>
                <w:sz w:val="20"/>
                <w:szCs w:val="20"/>
              </w:rPr>
              <w:t>64/36</w:t>
            </w:r>
          </w:p>
        </w:tc>
        <w:tc>
          <w:tcPr>
            <w:tcW w:w="922" w:type="pct"/>
          </w:tcPr>
          <w:p w14:paraId="25D01004" w14:textId="77777777" w:rsidR="006D09DF" w:rsidRPr="00156318" w:rsidRDefault="006D09DF" w:rsidP="0044292A">
            <w:pPr>
              <w:spacing w:before="120" w:after="120"/>
              <w:rPr>
                <w:sz w:val="20"/>
                <w:szCs w:val="20"/>
              </w:rPr>
            </w:pPr>
            <w:r w:rsidRPr="00156318">
              <w:rPr>
                <w:sz w:val="20"/>
                <w:szCs w:val="20"/>
              </w:rPr>
              <w:t>33% (</w:t>
            </w:r>
            <w:r w:rsidRPr="00156318">
              <w:rPr>
                <w:sz w:val="20"/>
                <w:szCs w:val="20"/>
                <w:lang w:val="en-US"/>
              </w:rPr>
              <w:t xml:space="preserve">± </w:t>
            </w:r>
            <w:r w:rsidRPr="00156318">
              <w:rPr>
                <w:sz w:val="20"/>
                <w:szCs w:val="20"/>
              </w:rPr>
              <w:t>4.04)</w:t>
            </w:r>
          </w:p>
        </w:tc>
      </w:tr>
      <w:tr w:rsidR="006D09DF" w:rsidRPr="008446E4" w14:paraId="74594B52" w14:textId="77777777" w:rsidTr="00156318">
        <w:tc>
          <w:tcPr>
            <w:tcW w:w="756" w:type="pct"/>
          </w:tcPr>
          <w:p w14:paraId="2919F2DA" w14:textId="77777777" w:rsidR="006D09DF" w:rsidRPr="00156318" w:rsidRDefault="006D09DF" w:rsidP="0044292A">
            <w:pPr>
              <w:spacing w:before="120" w:after="120"/>
              <w:rPr>
                <w:sz w:val="20"/>
                <w:szCs w:val="20"/>
              </w:rPr>
            </w:pPr>
            <w:proofErr w:type="spellStart"/>
            <w:r w:rsidRPr="00156318">
              <w:rPr>
                <w:sz w:val="20"/>
                <w:szCs w:val="20"/>
              </w:rPr>
              <w:t>Cousine</w:t>
            </w:r>
            <w:proofErr w:type="spellEnd"/>
          </w:p>
        </w:tc>
        <w:tc>
          <w:tcPr>
            <w:tcW w:w="606" w:type="pct"/>
          </w:tcPr>
          <w:p w14:paraId="638664B1" w14:textId="77777777" w:rsidR="006D09DF" w:rsidRPr="00156318" w:rsidRDefault="006D09DF" w:rsidP="0044292A">
            <w:pPr>
              <w:spacing w:before="120" w:after="120"/>
              <w:rPr>
                <w:sz w:val="20"/>
                <w:szCs w:val="20"/>
              </w:rPr>
            </w:pPr>
            <w:r w:rsidRPr="00156318">
              <w:rPr>
                <w:sz w:val="20"/>
                <w:szCs w:val="20"/>
              </w:rPr>
              <w:t>537</w:t>
            </w:r>
          </w:p>
        </w:tc>
        <w:tc>
          <w:tcPr>
            <w:tcW w:w="758" w:type="pct"/>
          </w:tcPr>
          <w:p w14:paraId="35D1CFCA" w14:textId="77777777" w:rsidR="006D09DF" w:rsidRPr="00156318" w:rsidRDefault="006D09DF" w:rsidP="0044292A">
            <w:pPr>
              <w:spacing w:before="120" w:after="120"/>
              <w:rPr>
                <w:sz w:val="20"/>
                <w:szCs w:val="20"/>
              </w:rPr>
            </w:pPr>
            <w:r w:rsidRPr="00156318">
              <w:rPr>
                <w:sz w:val="20"/>
                <w:szCs w:val="20"/>
              </w:rPr>
              <w:t>107</w:t>
            </w:r>
          </w:p>
        </w:tc>
        <w:tc>
          <w:tcPr>
            <w:tcW w:w="1035" w:type="pct"/>
          </w:tcPr>
          <w:p w14:paraId="4D1D4B07" w14:textId="77777777" w:rsidR="006D09DF" w:rsidRPr="00156318" w:rsidRDefault="006D09DF" w:rsidP="0044292A">
            <w:pPr>
              <w:spacing w:before="120" w:after="120"/>
              <w:rPr>
                <w:sz w:val="20"/>
                <w:szCs w:val="20"/>
              </w:rPr>
            </w:pPr>
            <w:r w:rsidRPr="00156318">
              <w:rPr>
                <w:sz w:val="20"/>
                <w:szCs w:val="20"/>
              </w:rPr>
              <w:t>52.2</w:t>
            </w:r>
          </w:p>
        </w:tc>
        <w:tc>
          <w:tcPr>
            <w:tcW w:w="923" w:type="pct"/>
          </w:tcPr>
          <w:p w14:paraId="77D432CB" w14:textId="77777777" w:rsidR="006D09DF" w:rsidRPr="00156318" w:rsidRDefault="006D09DF" w:rsidP="0044292A">
            <w:pPr>
              <w:spacing w:before="120" w:after="120"/>
              <w:rPr>
                <w:sz w:val="20"/>
                <w:szCs w:val="20"/>
              </w:rPr>
            </w:pPr>
            <w:r w:rsidRPr="00156318">
              <w:rPr>
                <w:sz w:val="20"/>
                <w:szCs w:val="20"/>
              </w:rPr>
              <w:t>72/28</w:t>
            </w:r>
          </w:p>
        </w:tc>
        <w:tc>
          <w:tcPr>
            <w:tcW w:w="922" w:type="pct"/>
          </w:tcPr>
          <w:p w14:paraId="22AD7B20" w14:textId="77777777" w:rsidR="006D09DF" w:rsidRPr="00156318" w:rsidRDefault="006D09DF" w:rsidP="0044292A">
            <w:pPr>
              <w:spacing w:before="120" w:after="120"/>
              <w:rPr>
                <w:sz w:val="20"/>
                <w:szCs w:val="20"/>
              </w:rPr>
            </w:pPr>
            <w:r w:rsidRPr="00156318">
              <w:rPr>
                <w:sz w:val="20"/>
                <w:szCs w:val="20"/>
              </w:rPr>
              <w:t>51.6% (</w:t>
            </w:r>
            <w:r w:rsidRPr="00156318">
              <w:rPr>
                <w:sz w:val="20"/>
                <w:szCs w:val="20"/>
                <w:lang w:val="en-US"/>
              </w:rPr>
              <w:t xml:space="preserve">± </w:t>
            </w:r>
            <w:r w:rsidRPr="00156318">
              <w:rPr>
                <w:sz w:val="20"/>
                <w:szCs w:val="20"/>
              </w:rPr>
              <w:t>2.9)</w:t>
            </w:r>
          </w:p>
        </w:tc>
      </w:tr>
      <w:tr w:rsidR="006D09DF" w:rsidRPr="008446E4" w14:paraId="01F50BF5" w14:textId="77777777" w:rsidTr="00156318">
        <w:tc>
          <w:tcPr>
            <w:tcW w:w="756" w:type="pct"/>
          </w:tcPr>
          <w:p w14:paraId="20AB7AAF" w14:textId="77777777" w:rsidR="006D09DF" w:rsidRPr="00156318" w:rsidRDefault="006D09DF" w:rsidP="0044292A">
            <w:pPr>
              <w:spacing w:before="120" w:after="120"/>
              <w:rPr>
                <w:sz w:val="20"/>
                <w:szCs w:val="20"/>
              </w:rPr>
            </w:pPr>
            <w:r w:rsidRPr="00156318">
              <w:rPr>
                <w:sz w:val="20"/>
                <w:szCs w:val="20"/>
              </w:rPr>
              <w:t>Denis</w:t>
            </w:r>
          </w:p>
        </w:tc>
        <w:tc>
          <w:tcPr>
            <w:tcW w:w="606" w:type="pct"/>
          </w:tcPr>
          <w:p w14:paraId="6D8E42A5" w14:textId="77777777" w:rsidR="006D09DF" w:rsidRPr="00156318" w:rsidRDefault="006D09DF" w:rsidP="0044292A">
            <w:pPr>
              <w:spacing w:before="120" w:after="120"/>
              <w:rPr>
                <w:sz w:val="20"/>
                <w:szCs w:val="20"/>
              </w:rPr>
            </w:pPr>
            <w:r w:rsidRPr="00156318">
              <w:rPr>
                <w:sz w:val="20"/>
                <w:szCs w:val="20"/>
              </w:rPr>
              <w:t>39</w:t>
            </w:r>
          </w:p>
        </w:tc>
        <w:tc>
          <w:tcPr>
            <w:tcW w:w="758" w:type="pct"/>
          </w:tcPr>
          <w:p w14:paraId="059FA131" w14:textId="04D90C78" w:rsidR="006D09DF" w:rsidRPr="00156318" w:rsidRDefault="008446E4" w:rsidP="0044292A">
            <w:pPr>
              <w:spacing w:before="120" w:after="120"/>
              <w:rPr>
                <w:sz w:val="20"/>
                <w:szCs w:val="20"/>
              </w:rPr>
            </w:pPr>
            <w:r w:rsidRPr="00156318">
              <w:rPr>
                <w:sz w:val="20"/>
                <w:szCs w:val="20"/>
              </w:rPr>
              <w:t>---</w:t>
            </w:r>
          </w:p>
        </w:tc>
        <w:tc>
          <w:tcPr>
            <w:tcW w:w="1035" w:type="pct"/>
          </w:tcPr>
          <w:p w14:paraId="57F781FB" w14:textId="15C00C1F" w:rsidR="006D09DF" w:rsidRPr="00156318" w:rsidRDefault="008446E4" w:rsidP="0044292A">
            <w:pPr>
              <w:spacing w:before="120" w:after="120"/>
              <w:rPr>
                <w:sz w:val="20"/>
                <w:szCs w:val="20"/>
              </w:rPr>
            </w:pPr>
            <w:r w:rsidRPr="00156318">
              <w:rPr>
                <w:sz w:val="20"/>
                <w:szCs w:val="20"/>
              </w:rPr>
              <w:t>---</w:t>
            </w:r>
          </w:p>
        </w:tc>
        <w:tc>
          <w:tcPr>
            <w:tcW w:w="923" w:type="pct"/>
          </w:tcPr>
          <w:p w14:paraId="4D426854" w14:textId="77777777" w:rsidR="006D09DF" w:rsidRPr="00156318" w:rsidRDefault="006D09DF" w:rsidP="0044292A">
            <w:pPr>
              <w:spacing w:before="120" w:after="120"/>
              <w:rPr>
                <w:sz w:val="20"/>
                <w:szCs w:val="20"/>
              </w:rPr>
            </w:pPr>
            <w:r w:rsidRPr="00156318">
              <w:rPr>
                <w:sz w:val="20"/>
                <w:szCs w:val="20"/>
              </w:rPr>
              <w:t>61/39</w:t>
            </w:r>
          </w:p>
        </w:tc>
        <w:tc>
          <w:tcPr>
            <w:tcW w:w="922" w:type="pct"/>
          </w:tcPr>
          <w:p w14:paraId="07A938CF" w14:textId="77777777" w:rsidR="006D09DF" w:rsidRPr="00156318" w:rsidRDefault="006D09DF" w:rsidP="0044292A">
            <w:pPr>
              <w:spacing w:before="120" w:after="120"/>
              <w:rPr>
                <w:sz w:val="20"/>
                <w:szCs w:val="20"/>
              </w:rPr>
            </w:pPr>
            <w:r w:rsidRPr="00156318">
              <w:rPr>
                <w:sz w:val="20"/>
                <w:szCs w:val="20"/>
              </w:rPr>
              <w:t>55%</w:t>
            </w:r>
            <w:commentRangeStart w:id="57"/>
            <w:r w:rsidRPr="00156318">
              <w:rPr>
                <w:sz w:val="20"/>
                <w:szCs w:val="20"/>
              </w:rPr>
              <w:t>*</w:t>
            </w:r>
            <w:commentRangeEnd w:id="57"/>
            <w:r w:rsidR="00E0590A" w:rsidRPr="00156318">
              <w:rPr>
                <w:rStyle w:val="CommentReference"/>
                <w:sz w:val="20"/>
                <w:szCs w:val="20"/>
              </w:rPr>
              <w:commentReference w:id="57"/>
            </w:r>
            <w:r w:rsidRPr="00156318">
              <w:rPr>
                <w:sz w:val="20"/>
                <w:szCs w:val="20"/>
              </w:rPr>
              <w:t xml:space="preserve"> (</w:t>
            </w:r>
            <w:r w:rsidRPr="00156318">
              <w:rPr>
                <w:sz w:val="20"/>
                <w:szCs w:val="20"/>
                <w:lang w:val="en-US"/>
              </w:rPr>
              <w:t>± 9.3</w:t>
            </w:r>
            <w:r w:rsidRPr="00156318">
              <w:rPr>
                <w:sz w:val="20"/>
                <w:szCs w:val="20"/>
              </w:rPr>
              <w:t>)</w:t>
            </w:r>
          </w:p>
        </w:tc>
      </w:tr>
      <w:tr w:rsidR="008446E4" w:rsidRPr="008446E4" w14:paraId="396337E1" w14:textId="77777777" w:rsidTr="00156318">
        <w:tc>
          <w:tcPr>
            <w:tcW w:w="5000" w:type="pct"/>
            <w:gridSpan w:val="6"/>
          </w:tcPr>
          <w:p w14:paraId="18D4DE5C" w14:textId="4AC52E88" w:rsidR="008446E4" w:rsidRPr="00156318" w:rsidRDefault="008446E4" w:rsidP="0044292A">
            <w:pPr>
              <w:spacing w:before="120" w:after="120"/>
              <w:rPr>
                <w:sz w:val="20"/>
                <w:szCs w:val="20"/>
              </w:rPr>
            </w:pPr>
            <w:r w:rsidRPr="00156318">
              <w:rPr>
                <w:sz w:val="20"/>
                <w:szCs w:val="20"/>
              </w:rPr>
              <w:t>* Mean monthly success</w:t>
            </w:r>
          </w:p>
        </w:tc>
      </w:tr>
    </w:tbl>
    <w:p w14:paraId="519D293A" w14:textId="77777777" w:rsidR="006D09DF" w:rsidRDefault="006D09DF" w:rsidP="00687A1C">
      <w:pPr>
        <w:spacing w:line="360" w:lineRule="auto"/>
      </w:pPr>
    </w:p>
    <w:p w14:paraId="5B9EF2E2" w14:textId="77777777" w:rsidR="00074146" w:rsidRDefault="00074146" w:rsidP="00687A1C">
      <w:pPr>
        <w:spacing w:line="360" w:lineRule="auto"/>
      </w:pPr>
    </w:p>
    <w:p w14:paraId="4A6ACB2E" w14:textId="7E5E8A02" w:rsidR="001C52BB" w:rsidRDefault="00E56DC9" w:rsidP="001C52BB">
      <w:pPr>
        <w:spacing w:line="360" w:lineRule="auto"/>
        <w:rPr>
          <w:noProof/>
          <w:lang w:val="en-US" w:eastAsia="en-US"/>
        </w:rPr>
      </w:pPr>
      <w:r>
        <w:rPr>
          <w:noProof/>
          <w:lang w:val="en-US" w:eastAsia="en-US"/>
        </w:rPr>
        <w:t xml:space="preserve">In Aldabra, </w:t>
      </w:r>
      <w:r w:rsidR="00426CBB">
        <w:rPr>
          <w:noProof/>
          <w:lang w:val="en-US" w:eastAsia="en-US"/>
        </w:rPr>
        <w:t xml:space="preserve">there was no significant </w:t>
      </w:r>
      <w:r w:rsidR="003942A1">
        <w:rPr>
          <w:noProof/>
          <w:lang w:val="en-US" w:eastAsia="en-US"/>
        </w:rPr>
        <w:t xml:space="preserve">temporal </w:t>
      </w:r>
      <w:r w:rsidR="00626D85">
        <w:rPr>
          <w:noProof/>
          <w:lang w:val="en-US" w:eastAsia="en-US"/>
        </w:rPr>
        <w:t>variation in nesting density (t</w:t>
      </w:r>
      <w:r w:rsidR="00F466DA">
        <w:rPr>
          <w:noProof/>
          <w:lang w:val="en-US" w:eastAsia="en-US"/>
        </w:rPr>
        <w:t>he number of new nesting attempts recorded per year</w:t>
      </w:r>
      <w:r w:rsidR="00626D85">
        <w:rPr>
          <w:noProof/>
          <w:lang w:val="en-US" w:eastAsia="en-US"/>
        </w:rPr>
        <w:t>)</w:t>
      </w:r>
      <w:r>
        <w:rPr>
          <w:noProof/>
          <w:lang w:val="en-US" w:eastAsia="en-US"/>
        </w:rPr>
        <w:t>. However</w:t>
      </w:r>
      <w:r w:rsidR="00426CBB">
        <w:rPr>
          <w:noProof/>
          <w:lang w:val="en-US" w:eastAsia="en-US"/>
        </w:rPr>
        <w:t xml:space="preserve">, we observed a significant </w:t>
      </w:r>
      <w:r w:rsidR="00F466DA">
        <w:rPr>
          <w:noProof/>
          <w:lang w:val="en-US" w:eastAsia="en-US"/>
        </w:rPr>
        <w:t xml:space="preserve">decline in </w:t>
      </w:r>
      <w:r w:rsidR="000B73C6">
        <w:rPr>
          <w:noProof/>
          <w:lang w:val="en-US" w:eastAsia="en-US"/>
        </w:rPr>
        <w:t xml:space="preserve">nesting density </w:t>
      </w:r>
      <w:r w:rsidR="00426CBB">
        <w:rPr>
          <w:noProof/>
          <w:lang w:val="en-US" w:eastAsia="en-US"/>
        </w:rPr>
        <w:t xml:space="preserve">in Aride </w:t>
      </w:r>
      <w:r w:rsidR="00F466DA">
        <w:rPr>
          <w:noProof/>
          <w:lang w:val="en-US" w:eastAsia="en-US"/>
        </w:rPr>
        <w:t>(df=1.6, x</w:t>
      </w:r>
      <w:r w:rsidR="00F466DA">
        <w:rPr>
          <w:noProof/>
          <w:vertAlign w:val="superscript"/>
          <w:lang w:val="en-US" w:eastAsia="en-US"/>
        </w:rPr>
        <w:t>2</w:t>
      </w:r>
      <w:r w:rsidR="00A7115C">
        <w:rPr>
          <w:noProof/>
          <w:lang w:val="en-US" w:eastAsia="en-US"/>
        </w:rPr>
        <w:t>=35.2, p=&lt;0.05; Fig 2</w:t>
      </w:r>
      <w:r w:rsidR="001C52BB">
        <w:rPr>
          <w:noProof/>
          <w:lang w:val="en-US" w:eastAsia="en-US"/>
        </w:rPr>
        <w:t>B</w:t>
      </w:r>
      <w:r w:rsidR="00F466DA">
        <w:rPr>
          <w:noProof/>
          <w:lang w:val="en-US" w:eastAsia="en-US"/>
        </w:rPr>
        <w:t xml:space="preserve">; Table 4) and an increase in </w:t>
      </w:r>
      <w:r w:rsidR="00426CBB">
        <w:rPr>
          <w:noProof/>
          <w:lang w:val="en-US" w:eastAsia="en-US"/>
        </w:rPr>
        <w:t xml:space="preserve">Cousine </w:t>
      </w:r>
      <w:r w:rsidR="00F466DA">
        <w:rPr>
          <w:noProof/>
          <w:lang w:val="en-US" w:eastAsia="en-US"/>
        </w:rPr>
        <w:t>(df=1.9, x</w:t>
      </w:r>
      <w:r w:rsidR="00F466DA">
        <w:rPr>
          <w:noProof/>
          <w:vertAlign w:val="superscript"/>
          <w:lang w:val="en-US" w:eastAsia="en-US"/>
        </w:rPr>
        <w:t>2</w:t>
      </w:r>
      <w:r w:rsidR="00A7115C">
        <w:rPr>
          <w:noProof/>
          <w:lang w:val="en-US" w:eastAsia="en-US"/>
        </w:rPr>
        <w:t>=29.2, p=&lt;0.05; Fig 2</w:t>
      </w:r>
      <w:r w:rsidR="00F466DA">
        <w:rPr>
          <w:noProof/>
          <w:lang w:val="en-US" w:eastAsia="en-US"/>
        </w:rPr>
        <w:t xml:space="preserve">A; Table 4). </w:t>
      </w:r>
      <w:r w:rsidR="001C52BB">
        <w:rPr>
          <w:noProof/>
          <w:lang w:val="en-US" w:eastAsia="en-US"/>
        </w:rPr>
        <w:t>On Aride nesting density showed a seasonal pattern with a peak in nesting attempts during September and October, a secondary peak between April and June and a low in December and January (df= 3.8, x</w:t>
      </w:r>
      <w:r w:rsidR="001C52BB">
        <w:rPr>
          <w:noProof/>
          <w:vertAlign w:val="superscript"/>
          <w:lang w:val="en-US" w:eastAsia="en-US"/>
        </w:rPr>
        <w:t>2</w:t>
      </w:r>
      <w:r w:rsidR="001C52BB">
        <w:rPr>
          <w:noProof/>
          <w:lang w:val="en-US" w:eastAsia="en-US"/>
        </w:rPr>
        <w:t>=49.1, p=&lt;0.05; Fig 3; Table 4). Seasonality in nest density is present though weaker on Cousine (df= 3.1, x</w:t>
      </w:r>
      <w:r w:rsidR="001C52BB">
        <w:rPr>
          <w:noProof/>
          <w:vertAlign w:val="superscript"/>
          <w:lang w:val="en-US" w:eastAsia="en-US"/>
        </w:rPr>
        <w:t>2</w:t>
      </w:r>
      <w:r w:rsidR="001C52BB">
        <w:rPr>
          <w:noProof/>
          <w:lang w:val="en-US" w:eastAsia="en-US"/>
        </w:rPr>
        <w:t xml:space="preserve">=12.7, p=&lt;0.05; Fig 3; Table 4) and virtually </w:t>
      </w:r>
      <w:commentRangeStart w:id="58"/>
      <w:r w:rsidR="001C52BB">
        <w:rPr>
          <w:noProof/>
          <w:lang w:val="en-US" w:eastAsia="en-US"/>
        </w:rPr>
        <w:t xml:space="preserve">nonexistent on Aldabra. </w:t>
      </w:r>
      <w:commentRangeEnd w:id="58"/>
      <w:r w:rsidR="001C52BB">
        <w:rPr>
          <w:rStyle w:val="CommentReference"/>
        </w:rPr>
        <w:commentReference w:id="58"/>
      </w:r>
    </w:p>
    <w:p w14:paraId="537C5E73" w14:textId="0B617C5A" w:rsidR="00F466DA" w:rsidRDefault="00F466DA" w:rsidP="000122C4">
      <w:pPr>
        <w:spacing w:line="360" w:lineRule="auto"/>
        <w:rPr>
          <w:noProof/>
          <w:lang w:val="en-US" w:eastAsia="en-US"/>
        </w:rPr>
      </w:pPr>
    </w:p>
    <w:p w14:paraId="64753C1C" w14:textId="77777777" w:rsidR="006D09DF" w:rsidRDefault="006D09DF" w:rsidP="000122C4">
      <w:pPr>
        <w:spacing w:line="360" w:lineRule="auto"/>
        <w:rPr>
          <w:noProof/>
          <w:lang w:val="en-US" w:eastAsia="en-US"/>
        </w:rPr>
      </w:pPr>
    </w:p>
    <w:p w14:paraId="00F206C6" w14:textId="77777777" w:rsidR="006D09DF" w:rsidRDefault="006D09DF" w:rsidP="006D09DF">
      <w:pPr>
        <w:rPr>
          <w:rFonts w:asciiTheme="majorHAnsi" w:hAnsiTheme="majorHAnsi"/>
          <w:sz w:val="20"/>
          <w:szCs w:val="20"/>
        </w:rPr>
      </w:pPr>
    </w:p>
    <w:p w14:paraId="5FFA8E4E" w14:textId="77777777" w:rsidR="006D09DF" w:rsidRDefault="006D09DF" w:rsidP="006D09DF">
      <w:pPr>
        <w:rPr>
          <w:rFonts w:asciiTheme="majorHAnsi" w:hAnsiTheme="majorHAnsi"/>
          <w:sz w:val="20"/>
          <w:szCs w:val="20"/>
        </w:rPr>
      </w:pPr>
    </w:p>
    <w:p w14:paraId="2A321EE7" w14:textId="11F7EA35" w:rsidR="006D09DF" w:rsidRDefault="00724A5C" w:rsidP="006D09DF">
      <w:pPr>
        <w:spacing w:line="360" w:lineRule="auto"/>
        <w:jc w:val="center"/>
        <w:rPr>
          <w:b/>
          <w:i/>
          <w:lang w:val="en-US"/>
        </w:rPr>
      </w:pPr>
      <w:r w:rsidRPr="008F449E">
        <w:rPr>
          <w:b/>
          <w:i/>
          <w:noProof/>
          <w:lang w:val="en-US" w:eastAsia="en-US"/>
        </w:rPr>
        <w:lastRenderedPageBreak/>
        <w:drawing>
          <wp:inline distT="0" distB="0" distL="0" distR="0" wp14:anchorId="07164E94" wp14:editId="66903589">
            <wp:extent cx="3168000" cy="379657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nd-all-locations.pdf"/>
                    <pic:cNvPicPr/>
                  </pic:nvPicPr>
                  <pic:blipFill>
                    <a:blip r:embed="rId15"/>
                    <a:stretch>
                      <a:fillRect/>
                    </a:stretch>
                  </pic:blipFill>
                  <pic:spPr>
                    <a:xfrm>
                      <a:off x="0" y="0"/>
                      <a:ext cx="3168000" cy="3796571"/>
                    </a:xfrm>
                    <a:prstGeom prst="rect">
                      <a:avLst/>
                    </a:prstGeom>
                  </pic:spPr>
                </pic:pic>
              </a:graphicData>
            </a:graphic>
          </wp:inline>
        </w:drawing>
      </w:r>
    </w:p>
    <w:p w14:paraId="5FD85DAE" w14:textId="77777777" w:rsidR="006D09DF" w:rsidRDefault="006D09DF" w:rsidP="006D09DF">
      <w:pPr>
        <w:spacing w:line="360" w:lineRule="auto"/>
        <w:rPr>
          <w:i/>
          <w:lang w:val="en-US"/>
        </w:rPr>
      </w:pPr>
      <w:r w:rsidRPr="00CD2BF2">
        <w:rPr>
          <w:b/>
          <w:i/>
          <w:lang w:val="en-US"/>
        </w:rPr>
        <w:t xml:space="preserve">Figure </w:t>
      </w:r>
      <w:r>
        <w:rPr>
          <w:b/>
          <w:i/>
          <w:lang w:val="en-US"/>
        </w:rPr>
        <w:t>2</w:t>
      </w:r>
      <w:r w:rsidRPr="00CD2BF2">
        <w:rPr>
          <w:b/>
          <w:i/>
          <w:lang w:val="en-US"/>
        </w:rPr>
        <w:t>:</w:t>
      </w:r>
      <w:r w:rsidRPr="00CD2BF2">
        <w:rPr>
          <w:i/>
          <w:lang w:val="en-US"/>
        </w:rPr>
        <w:t xml:space="preserve"> </w:t>
      </w:r>
      <w:r>
        <w:rPr>
          <w:i/>
          <w:lang w:val="en-US"/>
        </w:rPr>
        <w:t xml:space="preserve">Long-term trends in (A) </w:t>
      </w:r>
      <w:commentRangeStart w:id="59"/>
      <w:r w:rsidRPr="00A7115C">
        <w:rPr>
          <w:i/>
          <w:highlight w:val="yellow"/>
          <w:lang w:val="en-US"/>
        </w:rPr>
        <w:t>Nesting density</w:t>
      </w:r>
      <w:r w:rsidRPr="00CD2BF2">
        <w:rPr>
          <w:i/>
          <w:lang w:val="en-US"/>
        </w:rPr>
        <w:t xml:space="preserve"> </w:t>
      </w:r>
      <w:commentRangeEnd w:id="59"/>
      <w:r>
        <w:rPr>
          <w:rStyle w:val="CommentReference"/>
        </w:rPr>
        <w:commentReference w:id="59"/>
      </w:r>
      <w:r w:rsidRPr="00CD2BF2">
        <w:rPr>
          <w:i/>
          <w:lang w:val="en-US"/>
        </w:rPr>
        <w:t xml:space="preserve">of new </w:t>
      </w:r>
      <w:r>
        <w:rPr>
          <w:i/>
          <w:lang w:val="en-US"/>
        </w:rPr>
        <w:t xml:space="preserve">P. </w:t>
      </w:r>
      <w:proofErr w:type="spellStart"/>
      <w:r>
        <w:rPr>
          <w:i/>
          <w:lang w:val="en-US"/>
        </w:rPr>
        <w:t>lepturus</w:t>
      </w:r>
      <w:proofErr w:type="spellEnd"/>
      <w:r>
        <w:rPr>
          <w:i/>
          <w:lang w:val="en-US"/>
        </w:rPr>
        <w:t xml:space="preserve"> and (B) probability of nesting success on five islands in Seychelles. S</w:t>
      </w:r>
      <w:r w:rsidRPr="00CD2BF2">
        <w:rPr>
          <w:i/>
          <w:lang w:val="en-US"/>
        </w:rPr>
        <w:t>haded areas indicate the corresponding standard error</w:t>
      </w:r>
      <w:r>
        <w:rPr>
          <w:i/>
          <w:lang w:val="en-US"/>
        </w:rPr>
        <w:t xml:space="preserve"> of the model predictions. Vertical bars indicate standard deviation for Denis island. </w:t>
      </w:r>
      <w:bookmarkStart w:id="60" w:name="breeding-success-1"/>
      <w:bookmarkEnd w:id="60"/>
    </w:p>
    <w:p w14:paraId="326E823E" w14:textId="77777777" w:rsidR="006D09DF" w:rsidRDefault="006D09DF" w:rsidP="000122C4">
      <w:pPr>
        <w:spacing w:line="360" w:lineRule="auto"/>
        <w:rPr>
          <w:noProof/>
          <w:lang w:val="en-US" w:eastAsia="en-US"/>
        </w:rPr>
      </w:pPr>
    </w:p>
    <w:p w14:paraId="7410ABAC" w14:textId="188DAF14" w:rsidR="006D09DF" w:rsidRDefault="001C52BB" w:rsidP="006D09DF">
      <w:pPr>
        <w:spacing w:line="360" w:lineRule="auto"/>
        <w:jc w:val="center"/>
      </w:pPr>
      <w:r>
        <w:rPr>
          <w:noProof/>
          <w:lang w:val="en-US" w:eastAsia="en-US"/>
        </w:rPr>
        <w:drawing>
          <wp:inline distT="0" distB="0" distL="0" distR="0" wp14:anchorId="7E15CB4A" wp14:editId="02CB59BD">
            <wp:extent cx="3168000" cy="18857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sonality-new-nest.pdf"/>
                    <pic:cNvPicPr/>
                  </pic:nvPicPr>
                  <pic:blipFill>
                    <a:blip r:embed="rId16"/>
                    <a:stretch>
                      <a:fillRect/>
                    </a:stretch>
                  </pic:blipFill>
                  <pic:spPr>
                    <a:xfrm>
                      <a:off x="0" y="0"/>
                      <a:ext cx="3168000" cy="1885714"/>
                    </a:xfrm>
                    <a:prstGeom prst="rect">
                      <a:avLst/>
                    </a:prstGeom>
                  </pic:spPr>
                </pic:pic>
              </a:graphicData>
            </a:graphic>
          </wp:inline>
        </w:drawing>
      </w:r>
    </w:p>
    <w:p w14:paraId="3E96D820" w14:textId="77777777" w:rsidR="006D09DF" w:rsidRDefault="006D09DF" w:rsidP="006D09DF">
      <w:pPr>
        <w:spacing w:line="360" w:lineRule="auto"/>
        <w:rPr>
          <w:i/>
        </w:rPr>
      </w:pPr>
      <w:r w:rsidRPr="00063E64">
        <w:rPr>
          <w:b/>
          <w:i/>
        </w:rPr>
        <w:t xml:space="preserve">Figure </w:t>
      </w:r>
      <w:r>
        <w:rPr>
          <w:b/>
          <w:i/>
        </w:rPr>
        <w:t>3</w:t>
      </w:r>
      <w:r w:rsidRPr="00063E64">
        <w:rPr>
          <w:b/>
          <w:i/>
        </w:rPr>
        <w:t>:</w:t>
      </w:r>
      <w:r>
        <w:rPr>
          <w:i/>
        </w:rPr>
        <w:t xml:space="preserve"> Seasonality in nesting density of P. </w:t>
      </w:r>
      <w:proofErr w:type="spellStart"/>
      <w:r>
        <w:rPr>
          <w:i/>
        </w:rPr>
        <w:t>lepturus</w:t>
      </w:r>
      <w:proofErr w:type="spellEnd"/>
      <w:r>
        <w:rPr>
          <w:i/>
        </w:rPr>
        <w:t xml:space="preserve">. Shaded areas indicate the standard error of the model predictions. </w:t>
      </w:r>
    </w:p>
    <w:p w14:paraId="21D45341" w14:textId="77777777" w:rsidR="006D09DF" w:rsidRDefault="006D09DF" w:rsidP="006D09DF">
      <w:pPr>
        <w:spacing w:line="360" w:lineRule="auto"/>
        <w:rPr>
          <w:i/>
        </w:rPr>
      </w:pPr>
    </w:p>
    <w:p w14:paraId="56700578" w14:textId="77777777" w:rsidR="006D09DF" w:rsidRDefault="006D09DF" w:rsidP="006D09DF">
      <w:pPr>
        <w:spacing w:line="360" w:lineRule="auto"/>
        <w:outlineLvl w:val="0"/>
        <w:rPr>
          <w:i/>
        </w:rPr>
      </w:pPr>
      <w:r w:rsidRPr="00063E64">
        <w:rPr>
          <w:b/>
          <w:i/>
        </w:rPr>
        <w:lastRenderedPageBreak/>
        <w:t xml:space="preserve">Table </w:t>
      </w:r>
      <w:r>
        <w:rPr>
          <w:b/>
          <w:i/>
        </w:rPr>
        <w:t>4</w:t>
      </w:r>
      <w:r w:rsidRPr="00063E64">
        <w:rPr>
          <w:b/>
          <w:i/>
        </w:rPr>
        <w:t>:</w:t>
      </w:r>
      <w:r>
        <w:rPr>
          <w:i/>
        </w:rPr>
        <w:t xml:space="preserve"> Generalised additive model output for nesting density and breeding success. Trend refers to temporal change and season refers to changes observed on an annual cycle (seasonality).</w:t>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80"/>
        <w:gridCol w:w="940"/>
        <w:gridCol w:w="808"/>
        <w:gridCol w:w="682"/>
        <w:gridCol w:w="610"/>
        <w:gridCol w:w="718"/>
      </w:tblGrid>
      <w:tr w:rsidR="006D09DF" w:rsidRPr="00724A5C" w14:paraId="5BC748B2" w14:textId="77777777" w:rsidTr="0044292A">
        <w:trPr>
          <w:jc w:val="center"/>
        </w:trPr>
        <w:tc>
          <w:tcPr>
            <w:tcW w:w="0" w:type="auto"/>
            <w:shd w:val="clear" w:color="auto" w:fill="auto"/>
            <w:vAlign w:val="center"/>
          </w:tcPr>
          <w:p w14:paraId="228EBE4D" w14:textId="77777777" w:rsidR="006D09DF" w:rsidRPr="00156318" w:rsidRDefault="006D09DF" w:rsidP="0044292A">
            <w:pPr>
              <w:pStyle w:val="Compact"/>
              <w:rPr>
                <w:rFonts w:ascii="Times New Roman" w:hAnsi="Times New Roman"/>
                <w:b/>
                <w:sz w:val="20"/>
                <w:szCs w:val="20"/>
              </w:rPr>
            </w:pPr>
            <w:r w:rsidRPr="00156318">
              <w:rPr>
                <w:rFonts w:ascii="Times New Roman" w:hAnsi="Times New Roman"/>
                <w:b/>
                <w:sz w:val="20"/>
                <w:szCs w:val="20"/>
              </w:rPr>
              <w:t>Model</w:t>
            </w:r>
          </w:p>
        </w:tc>
        <w:tc>
          <w:tcPr>
            <w:tcW w:w="0" w:type="auto"/>
            <w:shd w:val="clear" w:color="auto" w:fill="auto"/>
            <w:vAlign w:val="center"/>
          </w:tcPr>
          <w:p w14:paraId="592748C4" w14:textId="77777777" w:rsidR="006D09DF" w:rsidRPr="00156318" w:rsidRDefault="006D09DF" w:rsidP="0044292A">
            <w:pPr>
              <w:pStyle w:val="Compact"/>
              <w:jc w:val="center"/>
              <w:rPr>
                <w:rFonts w:ascii="Times New Roman" w:hAnsi="Times New Roman"/>
                <w:b/>
                <w:sz w:val="20"/>
                <w:szCs w:val="20"/>
              </w:rPr>
            </w:pPr>
            <w:r w:rsidRPr="00156318">
              <w:rPr>
                <w:rFonts w:ascii="Times New Roman" w:hAnsi="Times New Roman"/>
                <w:b/>
                <w:sz w:val="20"/>
                <w:szCs w:val="20"/>
              </w:rPr>
              <w:t>Island</w:t>
            </w:r>
          </w:p>
        </w:tc>
        <w:tc>
          <w:tcPr>
            <w:tcW w:w="0" w:type="auto"/>
            <w:shd w:val="clear" w:color="auto" w:fill="auto"/>
            <w:vAlign w:val="center"/>
          </w:tcPr>
          <w:p w14:paraId="531F7B44" w14:textId="77777777" w:rsidR="006D09DF" w:rsidRPr="00156318" w:rsidRDefault="006D09DF" w:rsidP="0044292A">
            <w:pPr>
              <w:pStyle w:val="Compact"/>
              <w:rPr>
                <w:rFonts w:ascii="Times New Roman" w:hAnsi="Times New Roman"/>
                <w:b/>
                <w:sz w:val="20"/>
                <w:szCs w:val="20"/>
              </w:rPr>
            </w:pPr>
            <w:r w:rsidRPr="00156318">
              <w:rPr>
                <w:rFonts w:ascii="Times New Roman" w:hAnsi="Times New Roman"/>
                <w:b/>
                <w:sz w:val="20"/>
                <w:szCs w:val="20"/>
              </w:rPr>
              <w:t>Term</w:t>
            </w:r>
          </w:p>
        </w:tc>
        <w:tc>
          <w:tcPr>
            <w:tcW w:w="0" w:type="auto"/>
            <w:shd w:val="clear" w:color="auto" w:fill="auto"/>
            <w:vAlign w:val="center"/>
          </w:tcPr>
          <w:p w14:paraId="79C8C767" w14:textId="77777777" w:rsidR="006D09DF" w:rsidRPr="00156318" w:rsidRDefault="006D09DF" w:rsidP="0044292A">
            <w:pPr>
              <w:pStyle w:val="Compact"/>
              <w:jc w:val="center"/>
              <w:rPr>
                <w:rFonts w:ascii="Times New Roman" w:hAnsi="Times New Roman"/>
                <w:b/>
                <w:sz w:val="20"/>
                <w:szCs w:val="20"/>
              </w:rPr>
            </w:pPr>
            <w:proofErr w:type="spellStart"/>
            <w:r w:rsidRPr="00156318">
              <w:rPr>
                <w:rFonts w:ascii="Times New Roman" w:hAnsi="Times New Roman"/>
                <w:b/>
                <w:sz w:val="20"/>
                <w:szCs w:val="20"/>
              </w:rPr>
              <w:t>e.d.f</w:t>
            </w:r>
            <w:proofErr w:type="spellEnd"/>
            <w:r w:rsidRPr="00156318">
              <w:rPr>
                <w:rFonts w:ascii="Times New Roman" w:hAnsi="Times New Roman"/>
                <w:b/>
                <w:sz w:val="20"/>
                <w:szCs w:val="20"/>
              </w:rPr>
              <w:t>.</w:t>
            </w:r>
          </w:p>
        </w:tc>
        <w:tc>
          <w:tcPr>
            <w:tcW w:w="0" w:type="auto"/>
            <w:shd w:val="clear" w:color="auto" w:fill="auto"/>
            <w:vAlign w:val="center"/>
          </w:tcPr>
          <w:p w14:paraId="2696A33F" w14:textId="77777777" w:rsidR="006D09DF" w:rsidRPr="00156318" w:rsidRDefault="006D09DF" w:rsidP="0044292A">
            <w:pPr>
              <w:pStyle w:val="Compact"/>
              <w:jc w:val="center"/>
              <w:rPr>
                <w:rFonts w:ascii="Times New Roman" w:hAnsi="Times New Roman"/>
                <w:b/>
                <w:sz w:val="20"/>
                <w:szCs w:val="20"/>
                <w:vertAlign w:val="superscript"/>
              </w:rPr>
            </w:pPr>
            <w:r w:rsidRPr="00156318">
              <w:rPr>
                <w:rFonts w:ascii="Times New Roman" w:hAnsi="Times New Roman"/>
                <w:b/>
                <w:sz w:val="20"/>
                <w:szCs w:val="20"/>
              </w:rPr>
              <w:sym w:font="Symbol" w:char="F063"/>
            </w:r>
            <w:r w:rsidRPr="00156318">
              <w:rPr>
                <w:rFonts w:ascii="Times New Roman" w:hAnsi="Times New Roman"/>
                <w:b/>
                <w:sz w:val="20"/>
                <w:szCs w:val="20"/>
                <w:vertAlign w:val="superscript"/>
              </w:rPr>
              <w:t>2</w:t>
            </w:r>
          </w:p>
        </w:tc>
        <w:tc>
          <w:tcPr>
            <w:tcW w:w="0" w:type="auto"/>
            <w:shd w:val="clear" w:color="auto" w:fill="auto"/>
            <w:vAlign w:val="center"/>
          </w:tcPr>
          <w:p w14:paraId="7C015FDB" w14:textId="77777777" w:rsidR="006D09DF" w:rsidRPr="00156318" w:rsidRDefault="006D09DF" w:rsidP="0044292A">
            <w:pPr>
              <w:pStyle w:val="Compact"/>
              <w:jc w:val="center"/>
              <w:rPr>
                <w:rFonts w:ascii="Times New Roman" w:hAnsi="Times New Roman"/>
                <w:b/>
                <w:i/>
                <w:sz w:val="20"/>
                <w:szCs w:val="20"/>
              </w:rPr>
            </w:pPr>
            <w:r w:rsidRPr="00156318">
              <w:rPr>
                <w:rFonts w:ascii="Times New Roman" w:hAnsi="Times New Roman"/>
                <w:b/>
                <w:i/>
                <w:sz w:val="20"/>
                <w:szCs w:val="20"/>
              </w:rPr>
              <w:t>p</w:t>
            </w:r>
          </w:p>
        </w:tc>
      </w:tr>
      <w:tr w:rsidR="006D09DF" w:rsidRPr="00724A5C" w14:paraId="42400E17" w14:textId="77777777" w:rsidTr="0044292A">
        <w:trPr>
          <w:jc w:val="center"/>
        </w:trPr>
        <w:tc>
          <w:tcPr>
            <w:tcW w:w="0" w:type="auto"/>
            <w:vMerge w:val="restart"/>
            <w:shd w:val="clear" w:color="auto" w:fill="auto"/>
          </w:tcPr>
          <w:p w14:paraId="073CC37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success</w:t>
            </w:r>
          </w:p>
        </w:tc>
        <w:tc>
          <w:tcPr>
            <w:tcW w:w="0" w:type="auto"/>
            <w:shd w:val="clear" w:color="auto" w:fill="auto"/>
          </w:tcPr>
          <w:p w14:paraId="41243853"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Aldabra</w:t>
            </w:r>
          </w:p>
        </w:tc>
        <w:tc>
          <w:tcPr>
            <w:tcW w:w="0" w:type="auto"/>
            <w:shd w:val="clear" w:color="auto" w:fill="auto"/>
            <w:vAlign w:val="center"/>
          </w:tcPr>
          <w:p w14:paraId="25919E8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5E7C24E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1.00</w:t>
            </w:r>
          </w:p>
        </w:tc>
        <w:tc>
          <w:tcPr>
            <w:tcW w:w="0" w:type="auto"/>
            <w:shd w:val="clear" w:color="auto" w:fill="auto"/>
            <w:vAlign w:val="center"/>
          </w:tcPr>
          <w:p w14:paraId="5BA03C5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7.61</w:t>
            </w:r>
          </w:p>
        </w:tc>
        <w:tc>
          <w:tcPr>
            <w:tcW w:w="0" w:type="auto"/>
            <w:shd w:val="clear" w:color="auto" w:fill="auto"/>
            <w:vAlign w:val="center"/>
          </w:tcPr>
          <w:p w14:paraId="2D376C3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0.006</w:t>
            </w:r>
          </w:p>
        </w:tc>
      </w:tr>
      <w:tr w:rsidR="006D09DF" w:rsidRPr="00724A5C" w14:paraId="49391A78" w14:textId="77777777" w:rsidTr="0044292A">
        <w:trPr>
          <w:jc w:val="center"/>
        </w:trPr>
        <w:tc>
          <w:tcPr>
            <w:tcW w:w="0" w:type="auto"/>
            <w:vMerge/>
            <w:shd w:val="clear" w:color="auto" w:fill="auto"/>
          </w:tcPr>
          <w:p w14:paraId="2E696F75" w14:textId="77777777" w:rsidR="006D09DF" w:rsidRPr="00156318" w:rsidRDefault="006D09DF" w:rsidP="0044292A">
            <w:pPr>
              <w:pStyle w:val="Compact"/>
              <w:rPr>
                <w:rFonts w:ascii="Times New Roman" w:hAnsi="Times New Roman"/>
                <w:sz w:val="20"/>
                <w:szCs w:val="20"/>
              </w:rPr>
            </w:pPr>
          </w:p>
        </w:tc>
        <w:tc>
          <w:tcPr>
            <w:tcW w:w="0" w:type="auto"/>
            <w:shd w:val="clear" w:color="auto" w:fill="auto"/>
          </w:tcPr>
          <w:p w14:paraId="1DE5B2F3"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Aride</w:t>
            </w:r>
            <w:proofErr w:type="spellEnd"/>
          </w:p>
        </w:tc>
        <w:tc>
          <w:tcPr>
            <w:tcW w:w="0" w:type="auto"/>
            <w:shd w:val="clear" w:color="auto" w:fill="auto"/>
            <w:vAlign w:val="center"/>
          </w:tcPr>
          <w:p w14:paraId="100EC6C8"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21ECAA78"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1.00</w:t>
            </w:r>
          </w:p>
        </w:tc>
        <w:tc>
          <w:tcPr>
            <w:tcW w:w="0" w:type="auto"/>
            <w:shd w:val="clear" w:color="auto" w:fill="auto"/>
            <w:vAlign w:val="center"/>
          </w:tcPr>
          <w:p w14:paraId="0F547FD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0.14</w:t>
            </w:r>
          </w:p>
        </w:tc>
        <w:tc>
          <w:tcPr>
            <w:tcW w:w="0" w:type="auto"/>
            <w:shd w:val="clear" w:color="auto" w:fill="auto"/>
            <w:vAlign w:val="center"/>
          </w:tcPr>
          <w:p w14:paraId="37B8D7B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0.706</w:t>
            </w:r>
          </w:p>
        </w:tc>
      </w:tr>
      <w:tr w:rsidR="006D09DF" w:rsidRPr="00724A5C" w14:paraId="10E69420" w14:textId="77777777" w:rsidTr="0044292A">
        <w:trPr>
          <w:jc w:val="center"/>
        </w:trPr>
        <w:tc>
          <w:tcPr>
            <w:tcW w:w="0" w:type="auto"/>
            <w:vMerge/>
            <w:shd w:val="clear" w:color="auto" w:fill="auto"/>
          </w:tcPr>
          <w:p w14:paraId="2EB938E6" w14:textId="77777777" w:rsidR="006D09DF" w:rsidRPr="00156318" w:rsidRDefault="006D09DF" w:rsidP="0044292A">
            <w:pPr>
              <w:pStyle w:val="Compact"/>
              <w:rPr>
                <w:rFonts w:ascii="Times New Roman" w:hAnsi="Times New Roman"/>
                <w:sz w:val="20"/>
                <w:szCs w:val="20"/>
              </w:rPr>
            </w:pPr>
          </w:p>
        </w:tc>
        <w:tc>
          <w:tcPr>
            <w:tcW w:w="0" w:type="auto"/>
            <w:shd w:val="clear" w:color="auto" w:fill="auto"/>
          </w:tcPr>
          <w:p w14:paraId="12C89817"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Cousine</w:t>
            </w:r>
            <w:proofErr w:type="spellEnd"/>
          </w:p>
        </w:tc>
        <w:tc>
          <w:tcPr>
            <w:tcW w:w="0" w:type="auto"/>
            <w:shd w:val="clear" w:color="auto" w:fill="auto"/>
            <w:vAlign w:val="center"/>
          </w:tcPr>
          <w:p w14:paraId="347F573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1442916F"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1.00</w:t>
            </w:r>
          </w:p>
        </w:tc>
        <w:tc>
          <w:tcPr>
            <w:tcW w:w="0" w:type="auto"/>
            <w:shd w:val="clear" w:color="auto" w:fill="auto"/>
            <w:vAlign w:val="center"/>
          </w:tcPr>
          <w:p w14:paraId="58D213B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0.06</w:t>
            </w:r>
          </w:p>
        </w:tc>
        <w:tc>
          <w:tcPr>
            <w:tcW w:w="0" w:type="auto"/>
            <w:shd w:val="clear" w:color="auto" w:fill="auto"/>
            <w:vAlign w:val="center"/>
          </w:tcPr>
          <w:p w14:paraId="0E4BE6E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0.802</w:t>
            </w:r>
          </w:p>
        </w:tc>
      </w:tr>
      <w:tr w:rsidR="006D09DF" w:rsidRPr="00724A5C" w14:paraId="4DDA15CA" w14:textId="77777777" w:rsidTr="0044292A">
        <w:trPr>
          <w:jc w:val="center"/>
        </w:trPr>
        <w:tc>
          <w:tcPr>
            <w:tcW w:w="0" w:type="auto"/>
            <w:vMerge w:val="restart"/>
            <w:shd w:val="clear" w:color="auto" w:fill="auto"/>
          </w:tcPr>
          <w:p w14:paraId="78CD3F6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nests</w:t>
            </w:r>
          </w:p>
        </w:tc>
        <w:tc>
          <w:tcPr>
            <w:tcW w:w="0" w:type="auto"/>
            <w:vMerge w:val="restart"/>
            <w:shd w:val="clear" w:color="auto" w:fill="auto"/>
          </w:tcPr>
          <w:p w14:paraId="75073474"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Aldabra</w:t>
            </w:r>
          </w:p>
        </w:tc>
        <w:tc>
          <w:tcPr>
            <w:tcW w:w="0" w:type="auto"/>
            <w:shd w:val="clear" w:color="auto" w:fill="auto"/>
            <w:vAlign w:val="center"/>
          </w:tcPr>
          <w:p w14:paraId="307429B9"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season</w:t>
            </w:r>
          </w:p>
        </w:tc>
        <w:tc>
          <w:tcPr>
            <w:tcW w:w="0" w:type="auto"/>
            <w:shd w:val="clear" w:color="auto" w:fill="auto"/>
            <w:vAlign w:val="center"/>
          </w:tcPr>
          <w:p w14:paraId="7371611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0.64</w:t>
            </w:r>
          </w:p>
        </w:tc>
        <w:tc>
          <w:tcPr>
            <w:tcW w:w="0" w:type="auto"/>
            <w:shd w:val="clear" w:color="auto" w:fill="auto"/>
            <w:vAlign w:val="center"/>
          </w:tcPr>
          <w:p w14:paraId="5FA79D9A"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1.17</w:t>
            </w:r>
          </w:p>
        </w:tc>
        <w:tc>
          <w:tcPr>
            <w:tcW w:w="0" w:type="auto"/>
            <w:shd w:val="clear" w:color="auto" w:fill="auto"/>
            <w:vAlign w:val="center"/>
          </w:tcPr>
          <w:p w14:paraId="3C5617C1"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0.151</w:t>
            </w:r>
          </w:p>
        </w:tc>
      </w:tr>
      <w:tr w:rsidR="006D09DF" w:rsidRPr="00724A5C" w14:paraId="476D5BA9" w14:textId="77777777" w:rsidTr="0044292A">
        <w:trPr>
          <w:jc w:val="center"/>
        </w:trPr>
        <w:tc>
          <w:tcPr>
            <w:tcW w:w="0" w:type="auto"/>
            <w:vMerge/>
            <w:shd w:val="clear" w:color="auto" w:fill="auto"/>
          </w:tcPr>
          <w:p w14:paraId="4282B595" w14:textId="77777777" w:rsidR="006D09DF" w:rsidRPr="00156318" w:rsidRDefault="006D09DF" w:rsidP="0044292A">
            <w:pPr>
              <w:pStyle w:val="Compact"/>
              <w:rPr>
                <w:rFonts w:ascii="Times New Roman" w:hAnsi="Times New Roman"/>
                <w:sz w:val="20"/>
                <w:szCs w:val="20"/>
              </w:rPr>
            </w:pPr>
          </w:p>
        </w:tc>
        <w:tc>
          <w:tcPr>
            <w:tcW w:w="0" w:type="auto"/>
            <w:vMerge/>
            <w:shd w:val="clear" w:color="auto" w:fill="auto"/>
          </w:tcPr>
          <w:p w14:paraId="2B7CEEBF" w14:textId="77777777" w:rsidR="006D09DF" w:rsidRPr="00156318" w:rsidRDefault="006D09DF" w:rsidP="0044292A">
            <w:pPr>
              <w:pStyle w:val="Compact"/>
              <w:rPr>
                <w:rFonts w:ascii="Times New Roman" w:hAnsi="Times New Roman"/>
                <w:sz w:val="20"/>
                <w:szCs w:val="20"/>
              </w:rPr>
            </w:pPr>
          </w:p>
        </w:tc>
        <w:tc>
          <w:tcPr>
            <w:tcW w:w="0" w:type="auto"/>
            <w:shd w:val="clear" w:color="auto" w:fill="auto"/>
            <w:vAlign w:val="center"/>
          </w:tcPr>
          <w:p w14:paraId="72DFD227"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0F8E07E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2.11</w:t>
            </w:r>
          </w:p>
        </w:tc>
        <w:tc>
          <w:tcPr>
            <w:tcW w:w="0" w:type="auto"/>
            <w:shd w:val="clear" w:color="auto" w:fill="auto"/>
            <w:vAlign w:val="center"/>
          </w:tcPr>
          <w:p w14:paraId="56D2B5F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5.68</w:t>
            </w:r>
          </w:p>
        </w:tc>
        <w:tc>
          <w:tcPr>
            <w:tcW w:w="0" w:type="auto"/>
            <w:shd w:val="clear" w:color="auto" w:fill="auto"/>
            <w:vAlign w:val="center"/>
          </w:tcPr>
          <w:p w14:paraId="6C9C68C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0.090</w:t>
            </w:r>
          </w:p>
        </w:tc>
      </w:tr>
      <w:tr w:rsidR="006D09DF" w:rsidRPr="00724A5C" w14:paraId="2EF62EBD" w14:textId="77777777" w:rsidTr="0044292A">
        <w:trPr>
          <w:jc w:val="center"/>
        </w:trPr>
        <w:tc>
          <w:tcPr>
            <w:tcW w:w="0" w:type="auto"/>
            <w:vMerge/>
            <w:shd w:val="clear" w:color="auto" w:fill="auto"/>
          </w:tcPr>
          <w:p w14:paraId="49623E7B" w14:textId="77777777" w:rsidR="006D09DF" w:rsidRPr="00156318" w:rsidRDefault="006D09DF" w:rsidP="0044292A">
            <w:pPr>
              <w:pStyle w:val="Compact"/>
              <w:rPr>
                <w:rFonts w:ascii="Times New Roman" w:hAnsi="Times New Roman"/>
                <w:sz w:val="20"/>
                <w:szCs w:val="20"/>
              </w:rPr>
            </w:pPr>
          </w:p>
        </w:tc>
        <w:tc>
          <w:tcPr>
            <w:tcW w:w="0" w:type="auto"/>
            <w:vMerge w:val="restart"/>
            <w:shd w:val="clear" w:color="auto" w:fill="auto"/>
          </w:tcPr>
          <w:p w14:paraId="5903D796"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Aride</w:t>
            </w:r>
            <w:proofErr w:type="spellEnd"/>
          </w:p>
        </w:tc>
        <w:tc>
          <w:tcPr>
            <w:tcW w:w="0" w:type="auto"/>
            <w:shd w:val="clear" w:color="auto" w:fill="auto"/>
            <w:vAlign w:val="center"/>
          </w:tcPr>
          <w:p w14:paraId="03728CB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season</w:t>
            </w:r>
          </w:p>
        </w:tc>
        <w:tc>
          <w:tcPr>
            <w:tcW w:w="0" w:type="auto"/>
            <w:shd w:val="clear" w:color="auto" w:fill="auto"/>
            <w:vAlign w:val="center"/>
          </w:tcPr>
          <w:p w14:paraId="5C8CAEDB"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3.78</w:t>
            </w:r>
          </w:p>
        </w:tc>
        <w:tc>
          <w:tcPr>
            <w:tcW w:w="0" w:type="auto"/>
            <w:shd w:val="clear" w:color="auto" w:fill="auto"/>
            <w:vAlign w:val="center"/>
          </w:tcPr>
          <w:p w14:paraId="1C1CDCC1"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49.1</w:t>
            </w:r>
          </w:p>
        </w:tc>
        <w:tc>
          <w:tcPr>
            <w:tcW w:w="0" w:type="auto"/>
            <w:shd w:val="clear" w:color="auto" w:fill="auto"/>
            <w:vAlign w:val="center"/>
          </w:tcPr>
          <w:p w14:paraId="1A4D9FBF"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0.000</w:t>
            </w:r>
          </w:p>
        </w:tc>
      </w:tr>
      <w:tr w:rsidR="006D09DF" w:rsidRPr="00724A5C" w14:paraId="50B92DD2" w14:textId="77777777" w:rsidTr="0044292A">
        <w:trPr>
          <w:jc w:val="center"/>
        </w:trPr>
        <w:tc>
          <w:tcPr>
            <w:tcW w:w="0" w:type="auto"/>
            <w:vMerge/>
            <w:shd w:val="clear" w:color="auto" w:fill="auto"/>
          </w:tcPr>
          <w:p w14:paraId="356BE606" w14:textId="77777777" w:rsidR="006D09DF" w:rsidRPr="00156318" w:rsidRDefault="006D09DF" w:rsidP="0044292A">
            <w:pPr>
              <w:pStyle w:val="Compact"/>
              <w:rPr>
                <w:rFonts w:ascii="Times New Roman" w:hAnsi="Times New Roman"/>
                <w:sz w:val="20"/>
                <w:szCs w:val="20"/>
              </w:rPr>
            </w:pPr>
          </w:p>
        </w:tc>
        <w:tc>
          <w:tcPr>
            <w:tcW w:w="0" w:type="auto"/>
            <w:vMerge/>
            <w:shd w:val="clear" w:color="auto" w:fill="auto"/>
          </w:tcPr>
          <w:p w14:paraId="07643419" w14:textId="77777777" w:rsidR="006D09DF" w:rsidRPr="00156318" w:rsidRDefault="006D09DF" w:rsidP="0044292A">
            <w:pPr>
              <w:pStyle w:val="Compact"/>
              <w:rPr>
                <w:rFonts w:ascii="Times New Roman" w:hAnsi="Times New Roman"/>
                <w:sz w:val="20"/>
                <w:szCs w:val="20"/>
              </w:rPr>
            </w:pPr>
          </w:p>
        </w:tc>
        <w:tc>
          <w:tcPr>
            <w:tcW w:w="0" w:type="auto"/>
            <w:shd w:val="clear" w:color="auto" w:fill="auto"/>
            <w:vAlign w:val="center"/>
          </w:tcPr>
          <w:p w14:paraId="2A2F543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74BF61A1"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1.60</w:t>
            </w:r>
          </w:p>
        </w:tc>
        <w:tc>
          <w:tcPr>
            <w:tcW w:w="0" w:type="auto"/>
            <w:shd w:val="clear" w:color="auto" w:fill="auto"/>
            <w:vAlign w:val="center"/>
          </w:tcPr>
          <w:p w14:paraId="6D11438A"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35.2</w:t>
            </w:r>
          </w:p>
        </w:tc>
        <w:tc>
          <w:tcPr>
            <w:tcW w:w="0" w:type="auto"/>
            <w:shd w:val="clear" w:color="auto" w:fill="auto"/>
            <w:vAlign w:val="center"/>
          </w:tcPr>
          <w:p w14:paraId="4A58EE42"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0.000</w:t>
            </w:r>
          </w:p>
        </w:tc>
      </w:tr>
      <w:tr w:rsidR="006D09DF" w:rsidRPr="00724A5C" w14:paraId="135C99F2" w14:textId="77777777" w:rsidTr="0044292A">
        <w:trPr>
          <w:jc w:val="center"/>
        </w:trPr>
        <w:tc>
          <w:tcPr>
            <w:tcW w:w="0" w:type="auto"/>
            <w:vMerge/>
            <w:shd w:val="clear" w:color="auto" w:fill="auto"/>
          </w:tcPr>
          <w:p w14:paraId="6B1FB4F1" w14:textId="77777777" w:rsidR="006D09DF" w:rsidRPr="00156318" w:rsidRDefault="006D09DF" w:rsidP="0044292A">
            <w:pPr>
              <w:pStyle w:val="Compact"/>
              <w:rPr>
                <w:rFonts w:ascii="Times New Roman" w:hAnsi="Times New Roman"/>
                <w:sz w:val="20"/>
                <w:szCs w:val="20"/>
              </w:rPr>
            </w:pPr>
          </w:p>
        </w:tc>
        <w:tc>
          <w:tcPr>
            <w:tcW w:w="0" w:type="auto"/>
            <w:vMerge w:val="restart"/>
            <w:shd w:val="clear" w:color="auto" w:fill="auto"/>
          </w:tcPr>
          <w:p w14:paraId="3A6D71B8"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Cousine</w:t>
            </w:r>
            <w:proofErr w:type="spellEnd"/>
          </w:p>
        </w:tc>
        <w:tc>
          <w:tcPr>
            <w:tcW w:w="0" w:type="auto"/>
            <w:shd w:val="clear" w:color="auto" w:fill="auto"/>
            <w:vAlign w:val="center"/>
          </w:tcPr>
          <w:p w14:paraId="13B0768A"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season</w:t>
            </w:r>
          </w:p>
        </w:tc>
        <w:tc>
          <w:tcPr>
            <w:tcW w:w="0" w:type="auto"/>
            <w:shd w:val="clear" w:color="auto" w:fill="auto"/>
            <w:vAlign w:val="center"/>
          </w:tcPr>
          <w:p w14:paraId="73C045A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3.09</w:t>
            </w:r>
          </w:p>
        </w:tc>
        <w:tc>
          <w:tcPr>
            <w:tcW w:w="0" w:type="auto"/>
            <w:shd w:val="clear" w:color="auto" w:fill="auto"/>
            <w:vAlign w:val="center"/>
          </w:tcPr>
          <w:p w14:paraId="323DEADF"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12.7</w:t>
            </w:r>
          </w:p>
        </w:tc>
        <w:tc>
          <w:tcPr>
            <w:tcW w:w="0" w:type="auto"/>
            <w:shd w:val="clear" w:color="auto" w:fill="auto"/>
            <w:vAlign w:val="center"/>
          </w:tcPr>
          <w:p w14:paraId="0C682B9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0.003</w:t>
            </w:r>
          </w:p>
        </w:tc>
      </w:tr>
      <w:tr w:rsidR="006D09DF" w:rsidRPr="00724A5C" w14:paraId="20218168" w14:textId="77777777" w:rsidTr="0044292A">
        <w:trPr>
          <w:jc w:val="center"/>
        </w:trPr>
        <w:tc>
          <w:tcPr>
            <w:tcW w:w="0" w:type="auto"/>
            <w:vMerge/>
            <w:shd w:val="clear" w:color="auto" w:fill="auto"/>
            <w:vAlign w:val="center"/>
          </w:tcPr>
          <w:p w14:paraId="628A8FD6" w14:textId="77777777" w:rsidR="006D09DF" w:rsidRPr="00156318" w:rsidRDefault="006D09DF" w:rsidP="0044292A">
            <w:pPr>
              <w:pStyle w:val="Compact"/>
              <w:rPr>
                <w:rFonts w:ascii="Times New Roman" w:hAnsi="Times New Roman"/>
                <w:sz w:val="20"/>
                <w:szCs w:val="20"/>
              </w:rPr>
            </w:pPr>
          </w:p>
        </w:tc>
        <w:tc>
          <w:tcPr>
            <w:tcW w:w="0" w:type="auto"/>
            <w:vMerge/>
            <w:shd w:val="clear" w:color="auto" w:fill="auto"/>
            <w:vAlign w:val="center"/>
          </w:tcPr>
          <w:p w14:paraId="78BCE40C" w14:textId="77777777" w:rsidR="006D09DF" w:rsidRPr="00156318" w:rsidRDefault="006D09DF" w:rsidP="0044292A">
            <w:pPr>
              <w:pStyle w:val="Compact"/>
              <w:rPr>
                <w:rFonts w:ascii="Times New Roman" w:hAnsi="Times New Roman"/>
                <w:sz w:val="20"/>
                <w:szCs w:val="20"/>
              </w:rPr>
            </w:pPr>
          </w:p>
        </w:tc>
        <w:tc>
          <w:tcPr>
            <w:tcW w:w="0" w:type="auto"/>
            <w:shd w:val="clear" w:color="auto" w:fill="auto"/>
            <w:vAlign w:val="center"/>
          </w:tcPr>
          <w:p w14:paraId="0185A25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7EB282F4"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1.99</w:t>
            </w:r>
          </w:p>
        </w:tc>
        <w:tc>
          <w:tcPr>
            <w:tcW w:w="0" w:type="auto"/>
            <w:shd w:val="clear" w:color="auto" w:fill="auto"/>
            <w:vAlign w:val="center"/>
          </w:tcPr>
          <w:p w14:paraId="2156BB30"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9.25</w:t>
            </w:r>
          </w:p>
        </w:tc>
        <w:tc>
          <w:tcPr>
            <w:tcW w:w="0" w:type="auto"/>
            <w:shd w:val="clear" w:color="auto" w:fill="auto"/>
            <w:vAlign w:val="center"/>
          </w:tcPr>
          <w:p w14:paraId="1757D8B6"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0.014</w:t>
            </w:r>
          </w:p>
        </w:tc>
      </w:tr>
    </w:tbl>
    <w:p w14:paraId="4395817B" w14:textId="77777777" w:rsidR="006D09DF" w:rsidRPr="00454620" w:rsidRDefault="006D09DF" w:rsidP="000122C4">
      <w:pPr>
        <w:spacing w:line="360" w:lineRule="auto"/>
        <w:rPr>
          <w:lang w:val="en-US"/>
        </w:rPr>
      </w:pPr>
    </w:p>
    <w:p w14:paraId="6540DD7B" w14:textId="77777777" w:rsidR="007B64DB" w:rsidRPr="00063E64" w:rsidRDefault="007B64DB" w:rsidP="003077FD">
      <w:pPr>
        <w:spacing w:line="360" w:lineRule="auto"/>
        <w:rPr>
          <w:i/>
        </w:rPr>
      </w:pPr>
    </w:p>
    <w:p w14:paraId="664625F2" w14:textId="77777777" w:rsidR="006D3834" w:rsidRDefault="006D3834" w:rsidP="00553C00">
      <w:pPr>
        <w:spacing w:line="360" w:lineRule="auto"/>
        <w:outlineLvl w:val="0"/>
        <w:rPr>
          <w:b/>
        </w:rPr>
      </w:pPr>
    </w:p>
    <w:p w14:paraId="047D9546" w14:textId="4240C273" w:rsidR="00880DE6" w:rsidRPr="001D4183" w:rsidRDefault="00E4385C" w:rsidP="00553C00">
      <w:pPr>
        <w:spacing w:line="360" w:lineRule="auto"/>
        <w:outlineLvl w:val="0"/>
      </w:pPr>
      <w:r w:rsidRPr="001D4183">
        <w:rPr>
          <w:b/>
        </w:rPr>
        <w:t>D</w:t>
      </w:r>
      <w:r w:rsidR="00442D10" w:rsidRPr="001D4183">
        <w:rPr>
          <w:b/>
        </w:rPr>
        <w:t>iscussion</w:t>
      </w:r>
      <w:r w:rsidR="00242246" w:rsidRPr="001D4183">
        <w:rPr>
          <w:b/>
        </w:rPr>
        <w:t xml:space="preserve"> </w:t>
      </w:r>
    </w:p>
    <w:p w14:paraId="72B2F2D7" w14:textId="77777777" w:rsidR="00E26B7E" w:rsidRPr="00F61457" w:rsidRDefault="00E26B7E" w:rsidP="00E26B7E">
      <w:pPr>
        <w:spacing w:line="360" w:lineRule="auto"/>
        <w:rPr>
          <w:b/>
          <w:iCs/>
        </w:rPr>
      </w:pPr>
      <w:commentRangeStart w:id="61"/>
      <w:r w:rsidRPr="00F61457">
        <w:rPr>
          <w:b/>
          <w:iCs/>
        </w:rPr>
        <w:t>The answer to the study question</w:t>
      </w:r>
      <w:r>
        <w:rPr>
          <w:b/>
          <w:iCs/>
        </w:rPr>
        <w:t xml:space="preserve"> (status and trends)</w:t>
      </w:r>
      <w:commentRangeEnd w:id="61"/>
      <w:r w:rsidR="000E7366">
        <w:rPr>
          <w:rStyle w:val="CommentReference"/>
        </w:rPr>
        <w:commentReference w:id="61"/>
      </w:r>
    </w:p>
    <w:p w14:paraId="561B14F8" w14:textId="6FD58155" w:rsidR="00E26B7E" w:rsidRDefault="00E26B7E" w:rsidP="00E26B7E">
      <w:pPr>
        <w:spacing w:line="360" w:lineRule="auto"/>
        <w:rPr>
          <w:iCs/>
        </w:rPr>
      </w:pPr>
      <w:r>
        <w:rPr>
          <w:iCs/>
        </w:rPr>
        <w:t xml:space="preserve">This study provides the first evidence to support a national conservation status for </w:t>
      </w:r>
      <w:r w:rsidRPr="00DE036B">
        <w:rPr>
          <w:i/>
          <w:iCs/>
        </w:rPr>
        <w:t xml:space="preserve">P. </w:t>
      </w:r>
      <w:proofErr w:type="spellStart"/>
      <w:r w:rsidRPr="00DE036B">
        <w:rPr>
          <w:i/>
          <w:iCs/>
        </w:rPr>
        <w:t>lepturus</w:t>
      </w:r>
      <w:proofErr w:type="spellEnd"/>
      <w:r>
        <w:rPr>
          <w:iCs/>
        </w:rPr>
        <w:t xml:space="preserve"> within the Seychelles. The results show an overall stable trend in breeding success in the granitic Seychelles (</w:t>
      </w:r>
      <w:proofErr w:type="spellStart"/>
      <w:r>
        <w:rPr>
          <w:iCs/>
        </w:rPr>
        <w:t>Aride</w:t>
      </w:r>
      <w:proofErr w:type="spellEnd"/>
      <w:r>
        <w:rPr>
          <w:iCs/>
        </w:rPr>
        <w:t xml:space="preserve">, </w:t>
      </w:r>
      <w:proofErr w:type="spellStart"/>
      <w:r>
        <w:rPr>
          <w:iCs/>
        </w:rPr>
        <w:t>Cousine</w:t>
      </w:r>
      <w:proofErr w:type="spellEnd"/>
      <w:r>
        <w:rPr>
          <w:iCs/>
        </w:rPr>
        <w:t xml:space="preserve"> and Cousin) but a decline in the breeding success at Aldabra.</w:t>
      </w:r>
      <w:del w:id="62" w:author="Fernando Cagua" w:date="2018-02-20T18:58:00Z">
        <w:r w:rsidDel="00E25D40">
          <w:rPr>
            <w:iCs/>
          </w:rPr>
          <w:delText xml:space="preserve"> Our attempts to further establish trends</w:delText>
        </w:r>
      </w:del>
      <w:del w:id="63" w:author="Fernando Cagua" w:date="2018-02-20T18:57:00Z">
        <w:r w:rsidDel="00E25D40">
          <w:rPr>
            <w:iCs/>
          </w:rPr>
          <w:delText xml:space="preserve"> </w:delText>
        </w:r>
      </w:del>
      <w:del w:id="64" w:author="Fernando Cagua" w:date="2018-02-20T18:58:00Z">
        <w:r w:rsidDel="00E25D40">
          <w:rPr>
            <w:iCs/>
          </w:rPr>
          <w:delText xml:space="preserve">in nesting density (nesting population size) </w:delText>
        </w:r>
      </w:del>
      <w:del w:id="65" w:author="Fernando Cagua" w:date="2018-02-20T18:57:00Z">
        <w:r w:rsidDel="00E25D40">
          <w:rPr>
            <w:iCs/>
          </w:rPr>
          <w:delText xml:space="preserve">and nesting seasonality </w:delText>
        </w:r>
      </w:del>
      <w:del w:id="66" w:author="Fernando Cagua" w:date="2018-02-20T18:58:00Z">
        <w:r w:rsidDel="00E25D40">
          <w:rPr>
            <w:iCs/>
          </w:rPr>
          <w:delText xml:space="preserve">were only possible for </w:delText>
        </w:r>
      </w:del>
      <w:del w:id="67" w:author="Fernando Cagua" w:date="2018-02-20T18:56:00Z">
        <w:r w:rsidDel="00E25D40">
          <w:rPr>
            <w:iCs/>
          </w:rPr>
          <w:delText>two of the granitic island study sites and at Aldabra and therefore does not support a strong argument for a national population trend,</w:delText>
        </w:r>
      </w:del>
      <w:del w:id="68" w:author="Fernando Cagua" w:date="2018-02-20T18:58:00Z">
        <w:r w:rsidDel="00E25D40">
          <w:rPr>
            <w:iCs/>
          </w:rPr>
          <w:delText xml:space="preserve"> especially as</w:delText>
        </w:r>
      </w:del>
      <w:ins w:id="69" w:author="Fernando Cagua" w:date="2018-02-20T18:58:00Z">
        <w:r w:rsidR="00E25D40">
          <w:rPr>
            <w:iCs/>
          </w:rPr>
          <w:t xml:space="preserve"> Nesting density at</w:t>
        </w:r>
      </w:ins>
      <w:r>
        <w:rPr>
          <w:iCs/>
        </w:rPr>
        <w:t xml:space="preserve"> all three sites differed</w:t>
      </w:r>
      <w:ins w:id="70" w:author="Fernando Cagua" w:date="2018-02-20T18:58:00Z">
        <w:r w:rsidR="00E25D40">
          <w:rPr>
            <w:iCs/>
          </w:rPr>
          <w:t xml:space="preserve">. </w:t>
        </w:r>
      </w:ins>
      <w:del w:id="71" w:author="Fernando Cagua" w:date="2018-02-20T18:58:00Z">
        <w:r w:rsidDel="00E25D40">
          <w:rPr>
            <w:iCs/>
          </w:rPr>
          <w:delText>;</w:delText>
        </w:r>
      </w:del>
      <w:ins w:id="72" w:author="Fernando Cagua" w:date="2018-02-20T18:58:00Z">
        <w:r w:rsidR="00E25D40">
          <w:rPr>
            <w:iCs/>
          </w:rPr>
          <w:t xml:space="preserve">In </w:t>
        </w:r>
      </w:ins>
      <w:del w:id="73" w:author="Fernando Cagua" w:date="2018-02-20T18:58:00Z">
        <w:r w:rsidDel="00E25D40">
          <w:rPr>
            <w:iCs/>
          </w:rPr>
          <w:delText xml:space="preserve"> </w:delText>
        </w:r>
      </w:del>
      <w:proofErr w:type="spellStart"/>
      <w:r>
        <w:rPr>
          <w:iCs/>
        </w:rPr>
        <w:t>Aride</w:t>
      </w:r>
      <w:proofErr w:type="spellEnd"/>
      <w:r>
        <w:rPr>
          <w:iCs/>
        </w:rPr>
        <w:t xml:space="preserve"> nesting density was in decline, Aldabra was stable and </w:t>
      </w:r>
      <w:proofErr w:type="spellStart"/>
      <w:r>
        <w:rPr>
          <w:iCs/>
        </w:rPr>
        <w:t>Cousine</w:t>
      </w:r>
      <w:proofErr w:type="spellEnd"/>
      <w:r>
        <w:rPr>
          <w:iCs/>
        </w:rPr>
        <w:t xml:space="preserve"> was increasing.</w:t>
      </w:r>
      <w:ins w:id="74" w:author="Fernando Cagua" w:date="2018-02-20T19:38:00Z">
        <w:r w:rsidR="00EA0469">
          <w:rPr>
            <w:iCs/>
          </w:rPr>
          <w:t xml:space="preserve"> The differences across sites and </w:t>
        </w:r>
      </w:ins>
      <w:ins w:id="75" w:author="Fernando Cagua" w:date="2018-02-20T19:39:00Z">
        <w:r w:rsidR="00EA0469">
          <w:rPr>
            <w:iCs/>
          </w:rPr>
          <w:t>methodologies do not allow us t</w:t>
        </w:r>
      </w:ins>
      <w:del w:id="76" w:author="Fernando Cagua" w:date="2018-02-20T19:37:00Z">
        <w:r w:rsidDel="00020AB6">
          <w:rPr>
            <w:iCs/>
          </w:rPr>
          <w:delText xml:space="preserve"> </w:delText>
        </w:r>
      </w:del>
      <w:del w:id="77" w:author="Fernando Cagua" w:date="2018-02-20T19:39:00Z">
        <w:r w:rsidDel="00EA0469">
          <w:rPr>
            <w:iCs/>
          </w:rPr>
          <w:delText>T</w:delText>
        </w:r>
      </w:del>
      <w:r>
        <w:rPr>
          <w:iCs/>
        </w:rPr>
        <w:t xml:space="preserve">o </w:t>
      </w:r>
      <w:del w:id="78" w:author="Fernando Cagua" w:date="2018-02-20T19:39:00Z">
        <w:r w:rsidDel="00EA0469">
          <w:rPr>
            <w:iCs/>
          </w:rPr>
          <w:delText xml:space="preserve">obtain </w:delText>
        </w:r>
      </w:del>
      <w:ins w:id="79" w:author="Fernando Cagua" w:date="2018-02-20T19:39:00Z">
        <w:r w:rsidR="00EA0469">
          <w:rPr>
            <w:iCs/>
          </w:rPr>
          <w:t>infer</w:t>
        </w:r>
        <w:r w:rsidR="00EA0469">
          <w:rPr>
            <w:iCs/>
          </w:rPr>
          <w:t xml:space="preserve"> </w:t>
        </w:r>
        <w:r w:rsidR="00EA0469">
          <w:rPr>
            <w:iCs/>
          </w:rPr>
          <w:t>national or</w:t>
        </w:r>
      </w:ins>
      <w:del w:id="80" w:author="Fernando Cagua" w:date="2018-02-20T19:39:00Z">
        <w:r w:rsidDel="00EA0469">
          <w:rPr>
            <w:iCs/>
          </w:rPr>
          <w:delText>a</w:delText>
        </w:r>
      </w:del>
      <w:r>
        <w:rPr>
          <w:iCs/>
        </w:rPr>
        <w:t xml:space="preserve"> regional </w:t>
      </w:r>
      <w:del w:id="81" w:author="Fernando Cagua" w:date="2018-02-20T18:59:00Z">
        <w:r w:rsidDel="002505BD">
          <w:rPr>
            <w:iCs/>
          </w:rPr>
          <w:delText xml:space="preserve">(Western Indian Ocean) </w:delText>
        </w:r>
      </w:del>
      <w:r>
        <w:rPr>
          <w:iCs/>
        </w:rPr>
        <w:t>population status</w:t>
      </w:r>
      <w:ins w:id="82" w:author="Fernando Cagua" w:date="2018-02-20T19:40:00Z">
        <w:r w:rsidR="00EA0469">
          <w:rPr>
            <w:iCs/>
          </w:rPr>
          <w:t>.</w:t>
        </w:r>
      </w:ins>
      <w:r>
        <w:rPr>
          <w:iCs/>
        </w:rPr>
        <w:t xml:space="preserve"> </w:t>
      </w:r>
      <w:ins w:id="83" w:author="Fernando Cagua" w:date="2018-02-20T19:40:00Z">
        <w:r w:rsidR="00EA0469">
          <w:rPr>
            <w:iCs/>
          </w:rPr>
          <w:t xml:space="preserve">Improved monitoring across Seychelles and </w:t>
        </w:r>
      </w:ins>
      <w:del w:id="84" w:author="Fernando Cagua" w:date="2018-02-20T19:40:00Z">
        <w:r w:rsidDel="00EA0469">
          <w:rPr>
            <w:iCs/>
          </w:rPr>
          <w:delText xml:space="preserve">for </w:delText>
        </w:r>
      </w:del>
      <w:del w:id="85" w:author="Fernando Cagua" w:date="2018-02-20T18:59:00Z">
        <w:r w:rsidDel="002505BD">
          <w:rPr>
            <w:iCs/>
          </w:rPr>
          <w:delText>this species</w:delText>
        </w:r>
      </w:del>
      <w:del w:id="86" w:author="Fernando Cagua" w:date="2018-02-20T19:40:00Z">
        <w:r w:rsidDel="00EA0469">
          <w:rPr>
            <w:iCs/>
          </w:rPr>
          <w:delText xml:space="preserve"> it is necessary to include</w:delText>
        </w:r>
      </w:del>
      <w:r>
        <w:rPr>
          <w:iCs/>
        </w:rPr>
        <w:t xml:space="preserve"> </w:t>
      </w:r>
      <w:del w:id="87" w:author="Fernando Cagua" w:date="2018-02-20T18:59:00Z">
        <w:r w:rsidDel="002505BD">
          <w:rPr>
            <w:iCs/>
          </w:rPr>
          <w:delText xml:space="preserve">the </w:delText>
        </w:r>
      </w:del>
      <w:r>
        <w:rPr>
          <w:iCs/>
        </w:rPr>
        <w:t xml:space="preserve">other </w:t>
      </w:r>
      <w:ins w:id="88" w:author="Fernando Cagua" w:date="2018-02-20T18:59:00Z">
        <w:r w:rsidR="002505BD">
          <w:rPr>
            <w:iCs/>
          </w:rPr>
          <w:t xml:space="preserve">important </w:t>
        </w:r>
      </w:ins>
      <w:r>
        <w:rPr>
          <w:iCs/>
        </w:rPr>
        <w:t xml:space="preserve">breeding sites </w:t>
      </w:r>
      <w:ins w:id="89" w:author="Fernando Cagua" w:date="2018-02-20T19:40:00Z">
        <w:r w:rsidR="00EA0469">
          <w:rPr>
            <w:iCs/>
          </w:rPr>
          <w:t>across</w:t>
        </w:r>
        <w:r w:rsidR="00EA0469">
          <w:rPr>
            <w:iCs/>
          </w:rPr>
          <w:t xml:space="preserve"> the Western Indian Ocean</w:t>
        </w:r>
        <w:r w:rsidR="00EA0469" w:rsidRPr="00CA34C8">
          <w:rPr>
            <w:iCs/>
          </w:rPr>
          <w:t xml:space="preserve"> </w:t>
        </w:r>
      </w:ins>
      <w:r w:rsidRPr="00CA34C8">
        <w:rPr>
          <w:iCs/>
        </w:rPr>
        <w:t>(</w:t>
      </w:r>
      <w:r w:rsidRPr="00CA34C8">
        <w:rPr>
          <w:rFonts w:eastAsia="Times New Roman"/>
          <w:color w:val="000000"/>
        </w:rPr>
        <w:t xml:space="preserve">Europa Island, Mauritius, Reunion, Rodriguez, </w:t>
      </w:r>
      <w:proofErr w:type="spellStart"/>
      <w:r w:rsidRPr="00CA34C8">
        <w:rPr>
          <w:rFonts w:eastAsia="Times New Roman"/>
          <w:color w:val="000000"/>
        </w:rPr>
        <w:t>Comores</w:t>
      </w:r>
      <w:proofErr w:type="spellEnd"/>
      <w:r w:rsidRPr="00CA34C8">
        <w:rPr>
          <w:rFonts w:eastAsia="Times New Roman"/>
          <w:color w:val="000000"/>
        </w:rPr>
        <w:t xml:space="preserve"> and Madagascar (Le </w:t>
      </w:r>
      <w:proofErr w:type="spellStart"/>
      <w:r w:rsidRPr="00CA34C8">
        <w:rPr>
          <w:rFonts w:eastAsia="Times New Roman"/>
          <w:color w:val="000000"/>
        </w:rPr>
        <w:t>Corre</w:t>
      </w:r>
      <w:proofErr w:type="spellEnd"/>
      <w:r w:rsidRPr="00CA34C8">
        <w:rPr>
          <w:rFonts w:eastAsia="Times New Roman"/>
          <w:color w:val="000000"/>
        </w:rPr>
        <w:t xml:space="preserve"> et al, 2008)</w:t>
      </w:r>
      <w:ins w:id="90" w:author="Fernando Cagua" w:date="2018-02-20T19:40:00Z">
        <w:r w:rsidR="00EA0469">
          <w:rPr>
            <w:rFonts w:eastAsia="Times New Roman"/>
            <w:color w:val="000000"/>
          </w:rPr>
          <w:t xml:space="preserve"> are </w:t>
        </w:r>
      </w:ins>
      <w:ins w:id="91" w:author="Fernando Cagua" w:date="2018-02-20T19:41:00Z">
        <w:r w:rsidR="00EA0469">
          <w:rPr>
            <w:rFonts w:eastAsia="Times New Roman"/>
            <w:color w:val="000000"/>
          </w:rPr>
          <w:t xml:space="preserve">likely to be </w:t>
        </w:r>
      </w:ins>
      <w:ins w:id="92" w:author="Fernando Cagua" w:date="2018-02-20T19:40:00Z">
        <w:r w:rsidR="00EA0469">
          <w:rPr>
            <w:rFonts w:eastAsia="Times New Roman"/>
            <w:color w:val="000000"/>
          </w:rPr>
          <w:t xml:space="preserve">necessary for such </w:t>
        </w:r>
        <w:proofErr w:type="spellStart"/>
        <w:r w:rsidR="00EA0469">
          <w:rPr>
            <w:rFonts w:eastAsia="Times New Roman"/>
            <w:color w:val="000000"/>
          </w:rPr>
          <w:t>a</w:t>
        </w:r>
      </w:ins>
      <w:proofErr w:type="spellEnd"/>
      <w:ins w:id="93" w:author="Fernando Cagua" w:date="2018-02-20T19:41:00Z">
        <w:r w:rsidR="00EA0469">
          <w:rPr>
            <w:rFonts w:eastAsia="Times New Roman"/>
            <w:color w:val="000000"/>
          </w:rPr>
          <w:t xml:space="preserve"> enterprise</w:t>
        </w:r>
      </w:ins>
      <w:ins w:id="94" w:author="Fernando Cagua" w:date="2018-02-20T18:59:00Z">
        <w:r w:rsidR="00AB5AF1">
          <w:rPr>
            <w:rFonts w:eastAsia="Times New Roman"/>
            <w:color w:val="000000"/>
          </w:rPr>
          <w:t xml:space="preserve">. Our study </w:t>
        </w:r>
      </w:ins>
      <w:del w:id="95" w:author="Fernando Cagua" w:date="2018-02-20T18:59:00Z">
        <w:r w:rsidRPr="00CA34C8" w:rsidDel="00AB5AF1">
          <w:rPr>
            <w:rFonts w:eastAsia="Times New Roman"/>
            <w:color w:val="000000"/>
          </w:rPr>
          <w:delText>)</w:delText>
        </w:r>
      </w:del>
      <w:del w:id="96" w:author="Fernando Cagua" w:date="2018-02-20T19:02:00Z">
        <w:r w:rsidRPr="00CA34C8" w:rsidDel="006351D6">
          <w:rPr>
            <w:rFonts w:eastAsia="Times New Roman"/>
            <w:color w:val="000000"/>
          </w:rPr>
          <w:delText xml:space="preserve"> </w:delText>
        </w:r>
      </w:del>
      <w:del w:id="97" w:author="Fernando Cagua" w:date="2018-02-20T18:59:00Z">
        <w:r w:rsidRPr="00CA34C8" w:rsidDel="00AB5AF1">
          <w:rPr>
            <w:rFonts w:eastAsia="Times New Roman"/>
            <w:color w:val="000000"/>
          </w:rPr>
          <w:delText xml:space="preserve">and </w:delText>
        </w:r>
      </w:del>
      <w:r w:rsidRPr="00CA34C8">
        <w:rPr>
          <w:rFonts w:eastAsia="Times New Roman"/>
          <w:color w:val="000000"/>
        </w:rPr>
        <w:t xml:space="preserve">therefore </w:t>
      </w:r>
      <w:del w:id="98" w:author="Fernando Cagua" w:date="2018-02-20T19:00:00Z">
        <w:r w:rsidRPr="00CA34C8" w:rsidDel="00AB5AF1">
          <w:rPr>
            <w:rFonts w:eastAsia="Times New Roman"/>
            <w:color w:val="000000"/>
          </w:rPr>
          <w:delText xml:space="preserve">this study </w:delText>
        </w:r>
      </w:del>
      <w:r>
        <w:rPr>
          <w:rFonts w:eastAsia="Times New Roman"/>
          <w:color w:val="000000"/>
        </w:rPr>
        <w:t>represents</w:t>
      </w:r>
      <w:r w:rsidRPr="00CA34C8">
        <w:rPr>
          <w:rFonts w:eastAsia="Times New Roman"/>
          <w:color w:val="000000"/>
        </w:rPr>
        <w:t xml:space="preserve"> </w:t>
      </w:r>
      <w:ins w:id="99" w:author="Fernando Cagua" w:date="2018-02-20T19:41:00Z">
        <w:r w:rsidR="00EA0469">
          <w:rPr>
            <w:rFonts w:eastAsia="Times New Roman"/>
            <w:color w:val="000000"/>
          </w:rPr>
          <w:t xml:space="preserve">just </w:t>
        </w:r>
      </w:ins>
      <w:r w:rsidRPr="00CA34C8">
        <w:rPr>
          <w:rFonts w:eastAsia="Times New Roman"/>
          <w:color w:val="000000"/>
        </w:rPr>
        <w:t>one piece of the puzzle</w:t>
      </w:r>
      <w:r>
        <w:rPr>
          <w:rFonts w:eastAsia="Times New Roman"/>
          <w:color w:val="000000"/>
        </w:rPr>
        <w:t>, albeit</w:t>
      </w:r>
      <w:ins w:id="100" w:author="Fernando Cagua" w:date="2018-02-20T19:42:00Z">
        <w:r w:rsidR="00EA0469">
          <w:rPr>
            <w:rFonts w:eastAsia="Times New Roman"/>
            <w:color w:val="000000"/>
          </w:rPr>
          <w:t xml:space="preserve"> </w:t>
        </w:r>
      </w:ins>
      <w:del w:id="101" w:author="Fernando Cagua" w:date="2018-02-20T19:42:00Z">
        <w:r w:rsidDel="00EA0469">
          <w:rPr>
            <w:rFonts w:eastAsia="Times New Roman"/>
            <w:color w:val="000000"/>
          </w:rPr>
          <w:delText xml:space="preserve"> </w:delText>
        </w:r>
      </w:del>
      <w:del w:id="102" w:author="Fernando Cagua" w:date="2018-02-20T19:00:00Z">
        <w:r w:rsidDel="00AB5AF1">
          <w:rPr>
            <w:rFonts w:eastAsia="Times New Roman"/>
            <w:color w:val="000000"/>
          </w:rPr>
          <w:delText xml:space="preserve">the </w:delText>
        </w:r>
      </w:del>
      <w:ins w:id="103" w:author="Fernando Cagua" w:date="2018-02-20T19:00:00Z">
        <w:r w:rsidR="00AB5AF1">
          <w:rPr>
            <w:rFonts w:eastAsia="Times New Roman"/>
            <w:color w:val="000000"/>
          </w:rPr>
          <w:t>a</w:t>
        </w:r>
        <w:r w:rsidR="00AB5AF1">
          <w:rPr>
            <w:rFonts w:eastAsia="Times New Roman"/>
            <w:color w:val="000000"/>
          </w:rPr>
          <w:t xml:space="preserve"> </w:t>
        </w:r>
      </w:ins>
      <w:del w:id="104" w:author="Fernando Cagua" w:date="2018-02-20T19:00:00Z">
        <w:r w:rsidDel="00AB5AF1">
          <w:rPr>
            <w:rFonts w:eastAsia="Times New Roman"/>
            <w:color w:val="000000"/>
          </w:rPr>
          <w:delText xml:space="preserve">most </w:delText>
        </w:r>
      </w:del>
      <w:r>
        <w:rPr>
          <w:rFonts w:eastAsia="Times New Roman"/>
          <w:color w:val="000000"/>
        </w:rPr>
        <w:t xml:space="preserve">significant </w:t>
      </w:r>
      <w:del w:id="105" w:author="Fernando Cagua" w:date="2018-02-20T19:41:00Z">
        <w:r w:rsidDel="00EA0469">
          <w:rPr>
            <w:rFonts w:eastAsia="Times New Roman"/>
            <w:color w:val="000000"/>
          </w:rPr>
          <w:delText>piece</w:delText>
        </w:r>
      </w:del>
      <w:proofErr w:type="gramStart"/>
      <w:ins w:id="106" w:author="Fernando Cagua" w:date="2018-02-20T19:41:00Z">
        <w:r w:rsidR="00EA0469">
          <w:rPr>
            <w:rFonts w:eastAsia="Times New Roman"/>
            <w:color w:val="000000"/>
          </w:rPr>
          <w:t>one</w:t>
        </w:r>
      </w:ins>
      <w:ins w:id="107" w:author="Fernando Cagua" w:date="2018-02-20T19:42:00Z">
        <w:r w:rsidR="00EA0469">
          <w:rPr>
            <w:rFonts w:eastAsia="Times New Roman"/>
            <w:color w:val="000000"/>
          </w:rPr>
          <w:t xml:space="preserve"> </w:t>
        </w:r>
      </w:ins>
      <w:r w:rsidRPr="00CA34C8">
        <w:rPr>
          <w:rFonts w:eastAsia="Times New Roman"/>
          <w:color w:val="000000"/>
        </w:rPr>
        <w:t>.</w:t>
      </w:r>
      <w:proofErr w:type="gramEnd"/>
      <w:r>
        <w:rPr>
          <w:rFonts w:eastAsia="Times New Roman"/>
          <w:color w:val="000000"/>
        </w:rPr>
        <w:t xml:space="preserve"> </w:t>
      </w:r>
      <w:r>
        <w:rPr>
          <w:iCs/>
        </w:rPr>
        <w:t xml:space="preserve">We acknowledge and wish to highlight the issues which prevented a more robust conclusion and discuss the extent to which the current methods enable </w:t>
      </w:r>
      <w:r w:rsidRPr="00DE036B">
        <w:rPr>
          <w:i/>
          <w:iCs/>
        </w:rPr>
        <w:t xml:space="preserve">P. </w:t>
      </w:r>
      <w:proofErr w:type="spellStart"/>
      <w:r w:rsidRPr="00DE036B">
        <w:rPr>
          <w:i/>
          <w:iCs/>
        </w:rPr>
        <w:t>lepturus</w:t>
      </w:r>
      <w:proofErr w:type="spellEnd"/>
      <w:r>
        <w:rPr>
          <w:iCs/>
        </w:rPr>
        <w:t xml:space="preserve"> to be used as an indicator of broader environmental changes. </w:t>
      </w:r>
    </w:p>
    <w:p w14:paraId="68005977" w14:textId="77777777" w:rsidR="00E26B7E" w:rsidRDefault="00E26B7E" w:rsidP="00E26B7E">
      <w:pPr>
        <w:spacing w:line="360" w:lineRule="auto"/>
        <w:rPr>
          <w:iCs/>
        </w:rPr>
      </w:pPr>
    </w:p>
    <w:p w14:paraId="70750F3B" w14:textId="77777777" w:rsidR="00E26B7E" w:rsidRPr="00F61457" w:rsidRDefault="00E26B7E" w:rsidP="00E26B7E">
      <w:pPr>
        <w:spacing w:line="360" w:lineRule="auto"/>
        <w:rPr>
          <w:b/>
          <w:iCs/>
        </w:rPr>
      </w:pPr>
      <w:r w:rsidRPr="00F61457">
        <w:rPr>
          <w:b/>
          <w:iCs/>
        </w:rPr>
        <w:t>What the results tell us about the monitoring programmes</w:t>
      </w:r>
    </w:p>
    <w:p w14:paraId="55D644F1" w14:textId="52FBB105" w:rsidR="00E26B7E" w:rsidRDefault="00E26B7E" w:rsidP="00E26B7E">
      <w:pPr>
        <w:spacing w:line="360" w:lineRule="auto"/>
      </w:pPr>
      <w:commentRangeStart w:id="108"/>
      <w:r>
        <w:rPr>
          <w:rFonts w:eastAsia="Times New Roman"/>
          <w:color w:val="000000"/>
        </w:rPr>
        <w:t xml:space="preserve">Within the Western Indian Ocean and outside of the Seychelles, there is currently only data published on the Europa Island </w:t>
      </w:r>
      <w:r w:rsidRPr="00722191">
        <w:rPr>
          <w:i/>
        </w:rPr>
        <w:t>P.</w:t>
      </w:r>
      <w:ins w:id="109" w:author="Fernando Cagua" w:date="2018-02-20T19:00:00Z">
        <w:r w:rsidR="000E7366">
          <w:rPr>
            <w:i/>
          </w:rPr>
          <w:t xml:space="preserve"> </w:t>
        </w:r>
      </w:ins>
      <w:proofErr w:type="spellStart"/>
      <w:r w:rsidRPr="00722191">
        <w:rPr>
          <w:i/>
        </w:rPr>
        <w:t>lepturus</w:t>
      </w:r>
      <w:proofErr w:type="spellEnd"/>
      <w:r>
        <w:rPr>
          <w:i/>
        </w:rPr>
        <w:t xml:space="preserve"> </w:t>
      </w:r>
      <w:r w:rsidRPr="00023B0D">
        <w:t>population</w:t>
      </w:r>
      <w:ins w:id="110" w:author="Fernando Cagua" w:date="2018-02-20T19:26:00Z">
        <w:r w:rsidR="00733C2F">
          <w:t>. There,</w:t>
        </w:r>
      </w:ins>
      <w:del w:id="111" w:author="Fernando Cagua" w:date="2018-02-20T19:26:00Z">
        <w:r w:rsidDel="00733C2F">
          <w:rPr>
            <w:i/>
          </w:rPr>
          <w:delText xml:space="preserve"> </w:delText>
        </w:r>
        <w:r w:rsidDel="00733C2F">
          <w:delText>where</w:delText>
        </w:r>
      </w:del>
      <w:r>
        <w:t xml:space="preserve"> breeding success has been </w:t>
      </w:r>
      <w:r>
        <w:lastRenderedPageBreak/>
        <w:t>recorded at 6.9%</w:t>
      </w:r>
      <w:r>
        <w:rPr>
          <w:rFonts w:eastAsia="Times New Roman"/>
          <w:color w:val="000000"/>
        </w:rPr>
        <w:t xml:space="preserve"> </w:t>
      </w:r>
      <w:r w:rsidRPr="0058475F">
        <w:t>(</w:t>
      </w:r>
      <w:proofErr w:type="spellStart"/>
      <w:r w:rsidRPr="0058475F">
        <w:t>Ringler</w:t>
      </w:r>
      <w:proofErr w:type="spellEnd"/>
      <w:r w:rsidRPr="0058475F">
        <w:t xml:space="preserve">, </w:t>
      </w:r>
      <w:r>
        <w:t>et al.,</w:t>
      </w:r>
      <w:r w:rsidRPr="0058475F">
        <w:t xml:space="preserve"> 2015)</w:t>
      </w:r>
      <w:r>
        <w:t xml:space="preserve"> though no trend data is currently available</w:t>
      </w:r>
      <w:r w:rsidRPr="0058475F">
        <w:t>.</w:t>
      </w:r>
      <w:r>
        <w:t xml:space="preserve"> Throughout their range </w:t>
      </w:r>
      <w:r w:rsidRPr="00425620">
        <w:rPr>
          <w:i/>
        </w:rPr>
        <w:t xml:space="preserve">P. </w:t>
      </w:r>
      <w:proofErr w:type="spellStart"/>
      <w:r w:rsidRPr="00425620">
        <w:rPr>
          <w:i/>
        </w:rPr>
        <w:t>lepturus</w:t>
      </w:r>
      <w:proofErr w:type="spellEnd"/>
      <w:r>
        <w:t xml:space="preserve"> breeding success is highly impacted by predation of invasive predators </w:t>
      </w:r>
      <w:commentRangeEnd w:id="108"/>
      <w:r w:rsidR="00AC7CCA">
        <w:rPr>
          <w:rStyle w:val="CommentReference"/>
        </w:rPr>
        <w:commentReference w:id="108"/>
      </w:r>
      <w:r>
        <w:t>(</w:t>
      </w:r>
      <w:proofErr w:type="spellStart"/>
      <w:r>
        <w:t>e.g</w:t>
      </w:r>
      <w:proofErr w:type="spellEnd"/>
      <w:r>
        <w:t xml:space="preserve"> rats; Russel &amp; La </w:t>
      </w:r>
      <w:proofErr w:type="spellStart"/>
      <w:r>
        <w:t>Corre</w:t>
      </w:r>
      <w:proofErr w:type="spellEnd"/>
      <w:r>
        <w:t xml:space="preserve"> 2009</w:t>
      </w:r>
      <w:r w:rsidRPr="00D37326">
        <w:t xml:space="preserve">; </w:t>
      </w:r>
      <w:proofErr w:type="spellStart"/>
      <w:r w:rsidRPr="00D37326">
        <w:t>Sarmento</w:t>
      </w:r>
      <w:proofErr w:type="spellEnd"/>
      <w:r w:rsidRPr="00D37326">
        <w:t xml:space="preserve"> et </w:t>
      </w:r>
      <w:commentRangeStart w:id="112"/>
      <w:r w:rsidRPr="00D37326">
        <w:t>al., 2014</w:t>
      </w:r>
      <w:r>
        <w:t>) with regional populations being categorized ‘Endangered’ as a result (Christmas Island &amp; Eastern Indian Ocean, Garnett, 2010; Brazil,</w:t>
      </w:r>
      <w:r w:rsidRPr="00576836">
        <w:t xml:space="preserve"> </w:t>
      </w:r>
      <w:r>
        <w:t>Leal et al. 2016 &amp; Campos et al. 2017).</w:t>
      </w:r>
      <w:r w:rsidRPr="00CE6298">
        <w:t xml:space="preserve"> </w:t>
      </w:r>
      <w:r>
        <w:t xml:space="preserve">Aldabra </w:t>
      </w:r>
      <w:del w:id="113" w:author="Fernando Cagua" w:date="2018-02-20T19:27:00Z">
        <w:r w:rsidDel="00AC7CCA">
          <w:delText xml:space="preserve">being </w:delText>
        </w:r>
      </w:del>
      <w:ins w:id="114" w:author="Fernando Cagua" w:date="2018-02-20T19:27:00Z">
        <w:r w:rsidR="00AC7CCA">
          <w:t>is</w:t>
        </w:r>
        <w:r w:rsidR="00AC7CCA">
          <w:t xml:space="preserve"> </w:t>
        </w:r>
      </w:ins>
      <w:r>
        <w:t>the only site in this study with invasive predators lends support to this claim but based on the current data available, attributing a decline in breeding success at Aldabra to rats is not possible.</w:t>
      </w:r>
      <w:r w:rsidRPr="00425620">
        <w:t xml:space="preserve"> </w:t>
      </w:r>
      <w:r>
        <w:t>Of all the known and potential predators listed for Aldabra, all except r</w:t>
      </w:r>
      <w:commentRangeEnd w:id="112"/>
      <w:r w:rsidR="00020AB6">
        <w:rPr>
          <w:rStyle w:val="CommentReference"/>
        </w:rPr>
        <w:commentReference w:id="112"/>
      </w:r>
      <w:r>
        <w:t>ats are also monitored</w:t>
      </w:r>
      <w:ins w:id="115" w:author="Fernando Cagua" w:date="2018-02-20T19:27:00Z">
        <w:r w:rsidR="00AC7CCA">
          <w:t>, however</w:t>
        </w:r>
      </w:ins>
      <w:del w:id="116" w:author="Fernando Cagua" w:date="2018-02-20T19:27:00Z">
        <w:r w:rsidDel="00AC7CCA">
          <w:delText xml:space="preserve"> and</w:delText>
        </w:r>
      </w:del>
      <w:r>
        <w:t xml:space="preserve"> none have shown increasing trends (SIF unpublished data). </w:t>
      </w:r>
      <w:commentRangeStart w:id="117"/>
      <w:r>
        <w:t xml:space="preserve">This additional data is very valuable but to enable </w:t>
      </w:r>
      <w:r w:rsidRPr="00496E1F">
        <w:rPr>
          <w:i/>
        </w:rPr>
        <w:t xml:space="preserve">P. </w:t>
      </w:r>
      <w:proofErr w:type="spellStart"/>
      <w:r w:rsidRPr="00496E1F">
        <w:rPr>
          <w:i/>
        </w:rPr>
        <w:t>lepturus</w:t>
      </w:r>
      <w:proofErr w:type="spellEnd"/>
      <w:r>
        <w:t xml:space="preserve"> to be truly used as indicators of broader environmental conditions it is necessary to quantitatively account for any influence invasive predators have on breeding success and population size. It should be a primary consideration when setting up monitoring programmes for indicator species and unless the research aims specifically to account for the presence of invasive predators and other nest site specific factors it is perhaps better to forego monitoring or abandon the objective of monitoring the broader environment. </w:t>
      </w:r>
      <w:commentRangeEnd w:id="117"/>
      <w:r w:rsidR="00020AB6">
        <w:rPr>
          <w:rStyle w:val="CommentReference"/>
        </w:rPr>
        <w:commentReference w:id="117"/>
      </w:r>
    </w:p>
    <w:p w14:paraId="181FAACB" w14:textId="77777777" w:rsidR="00E26B7E" w:rsidRDefault="00E26B7E" w:rsidP="00E26B7E">
      <w:pPr>
        <w:spacing w:line="360" w:lineRule="auto"/>
      </w:pPr>
    </w:p>
    <w:p w14:paraId="11E7EE0A" w14:textId="77777777" w:rsidR="00E26B7E" w:rsidRDefault="00E26B7E" w:rsidP="00E26B7E">
      <w:pPr>
        <w:spacing w:line="360" w:lineRule="auto"/>
      </w:pPr>
      <w:r>
        <w:t xml:space="preserve">The Denis Island monitoring programme lacked longevity which reduced the value of the data obtained, likewise the </w:t>
      </w:r>
      <w:proofErr w:type="spellStart"/>
      <w:r>
        <w:t>Cousine</w:t>
      </w:r>
      <w:proofErr w:type="spellEnd"/>
      <w:r>
        <w:t xml:space="preserve"> data ceased in 2011 making direct comparison between sites impossible. This highlights a common issue impacting the success of long-term monitoring programmes within Seychelles but also across the globe; the loss of key personnel or rather the lack of institutional/organisational support to ensure continuity despite changing staff. The Cousin Island data established a basic stable trend with breeding success averaging</w:t>
      </w:r>
      <w:r w:rsidRPr="0058475F">
        <w:t xml:space="preserve"> 33% </w:t>
      </w:r>
      <w:r>
        <w:t xml:space="preserve">in this study </w:t>
      </w:r>
      <w:r w:rsidRPr="0058475F">
        <w:t>compared to the 36% recorded by Phillips in 198</w:t>
      </w:r>
      <w:r>
        <w:t xml:space="preserve">7. The data was amongst the most consistent in terms of duration of monitoring but due to the different methods and frequency of monitoring at this site it was not possible to determine anything beyond an estimate of breeding success at one point in the year and therefore breeding success could not be directly compared to other sites. As the method also didn’t include nesting density data collection this monitoring programme could not be used to estimate breeding population trends. However, Cousin, </w:t>
      </w:r>
      <w:proofErr w:type="spellStart"/>
      <w:r>
        <w:t>Cousine</w:t>
      </w:r>
      <w:proofErr w:type="spellEnd"/>
      <w:r>
        <w:t xml:space="preserve"> and </w:t>
      </w:r>
      <w:proofErr w:type="spellStart"/>
      <w:r>
        <w:t>Aride</w:t>
      </w:r>
      <w:proofErr w:type="spellEnd"/>
      <w:r>
        <w:t xml:space="preserve"> do all conduct annual seabird census, which provide population trend data. By including density into the breeding success monitoring it can reduce the necessity for census or rather reinforce trends found in census data.  </w:t>
      </w:r>
    </w:p>
    <w:p w14:paraId="09A3A345" w14:textId="77777777" w:rsidR="00E26B7E" w:rsidRDefault="00E26B7E" w:rsidP="00E26B7E">
      <w:pPr>
        <w:spacing w:line="360" w:lineRule="auto"/>
      </w:pPr>
    </w:p>
    <w:p w14:paraId="65BB32EE" w14:textId="77777777" w:rsidR="00E26B7E" w:rsidRDefault="00E26B7E" w:rsidP="00E26B7E">
      <w:pPr>
        <w:spacing w:line="360" w:lineRule="auto"/>
      </w:pPr>
      <w:r>
        <w:t xml:space="preserve">The </w:t>
      </w:r>
      <w:r w:rsidRPr="0058475F">
        <w:t xml:space="preserve">continuous negative trend </w:t>
      </w:r>
      <w:r>
        <w:t xml:space="preserve">in nesting density found on </w:t>
      </w:r>
      <w:proofErr w:type="spellStart"/>
      <w:r>
        <w:t>Aride</w:t>
      </w:r>
      <w:proofErr w:type="spellEnd"/>
      <w:r>
        <w:t xml:space="preserve"> </w:t>
      </w:r>
      <w:r w:rsidRPr="0058475F">
        <w:t xml:space="preserve">was previously </w:t>
      </w:r>
      <w:r>
        <w:t>reported;</w:t>
      </w:r>
      <w:r w:rsidRPr="0058475F">
        <w:t xml:space="preserve"> Bowler et al. (2002) showed that the</w:t>
      </w:r>
      <w:r>
        <w:t xml:space="preserve"> nesting population of</w:t>
      </w:r>
      <w:r w:rsidRPr="0058475F">
        <w:t xml:space="preserve"> </w:t>
      </w:r>
      <w:r>
        <w:rPr>
          <w:i/>
        </w:rPr>
        <w:t xml:space="preserve">P. </w:t>
      </w:r>
      <w:proofErr w:type="spellStart"/>
      <w:r>
        <w:rPr>
          <w:i/>
        </w:rPr>
        <w:t>lepturus</w:t>
      </w:r>
      <w:proofErr w:type="spellEnd"/>
      <w:r>
        <w:t xml:space="preserve"> </w:t>
      </w:r>
      <w:r w:rsidRPr="0058475F">
        <w:t>suffered an apparent decline of 60% between 1989 and 1998</w:t>
      </w:r>
      <w:r>
        <w:t>, and our results and unpublished census data also support the continuation of this decline.</w:t>
      </w:r>
      <w:r w:rsidRPr="0058475F">
        <w:t xml:space="preserve"> There are two key factors that suggest population decline on </w:t>
      </w:r>
      <w:proofErr w:type="spellStart"/>
      <w:r w:rsidRPr="0058475F">
        <w:t>Aride</w:t>
      </w:r>
      <w:proofErr w:type="spellEnd"/>
      <w:r w:rsidRPr="0058475F">
        <w:t xml:space="preserve"> is caused by adult survival at the site; firstly, that </w:t>
      </w:r>
      <w:proofErr w:type="spellStart"/>
      <w:r w:rsidRPr="0058475F">
        <w:t>Aride</w:t>
      </w:r>
      <w:proofErr w:type="spellEnd"/>
      <w:r w:rsidRPr="0058475F">
        <w:t xml:space="preserve"> continues to maintain relatively high and stable </w:t>
      </w:r>
      <w:r>
        <w:t>breeding success</w:t>
      </w:r>
      <w:r w:rsidRPr="0058475F">
        <w:t xml:space="preserve"> and secondly</w:t>
      </w:r>
      <w:r>
        <w:t>,</w:t>
      </w:r>
      <w:r w:rsidRPr="0058475F">
        <w:t xml:space="preserve"> that neighbouring island Cousin maintains </w:t>
      </w:r>
      <w:r>
        <w:t>a stable population trend</w:t>
      </w:r>
      <w:r w:rsidRPr="0058475F">
        <w:t xml:space="preserve"> (1987 to 2014, unpublished </w:t>
      </w:r>
      <w:r>
        <w:t xml:space="preserve">census </w:t>
      </w:r>
      <w:r w:rsidRPr="0058475F">
        <w:t>data)</w:t>
      </w:r>
      <w:r>
        <w:t xml:space="preserve"> and </w:t>
      </w:r>
      <w:proofErr w:type="spellStart"/>
      <w:r>
        <w:t>Cousine</w:t>
      </w:r>
      <w:proofErr w:type="spellEnd"/>
      <w:r>
        <w:t xml:space="preserve"> island shows an increasing population trend (this study and 2003 to 2017 unpublished census data). For these islands that are within close geographical proximity it is reasonable to expect </w:t>
      </w:r>
      <w:r w:rsidRPr="00991119">
        <w:rPr>
          <w:i/>
        </w:rPr>
        <w:t xml:space="preserve">P. </w:t>
      </w:r>
      <w:proofErr w:type="spellStart"/>
      <w:r w:rsidRPr="00991119">
        <w:rPr>
          <w:i/>
        </w:rPr>
        <w:t>lepturus</w:t>
      </w:r>
      <w:proofErr w:type="spellEnd"/>
      <w:r>
        <w:t xml:space="preserve"> to be under similar influence of external factors (</w:t>
      </w:r>
      <w:r w:rsidRPr="0058475F">
        <w:t>climatic variations and food availability</w:t>
      </w:r>
      <w:r>
        <w:t>)</w:t>
      </w:r>
      <w:r w:rsidRPr="0094785B">
        <w:t xml:space="preserve"> </w:t>
      </w:r>
      <w:r>
        <w:t xml:space="preserve">indicating that the </w:t>
      </w:r>
      <w:proofErr w:type="spellStart"/>
      <w:r>
        <w:t>Aride</w:t>
      </w:r>
      <w:proofErr w:type="spellEnd"/>
      <w:r>
        <w:t xml:space="preserve"> breeding population decline is not linked with external factors. A</w:t>
      </w:r>
      <w:r w:rsidRPr="0058475F">
        <w:t xml:space="preserve">dditional work </w:t>
      </w:r>
      <w:r>
        <w:t xml:space="preserve">by </w:t>
      </w:r>
      <w:proofErr w:type="spellStart"/>
      <w:r w:rsidRPr="0058475F">
        <w:t>Catry</w:t>
      </w:r>
      <w:proofErr w:type="spellEnd"/>
      <w:r w:rsidRPr="0058475F">
        <w:t xml:space="preserve"> et al (2009) determined that annual adult survival could not be linked to inter-annual variability in oceanographic conditions, but may be more influenced by </w:t>
      </w:r>
      <w:proofErr w:type="spellStart"/>
      <w:r w:rsidRPr="00454620">
        <w:rPr>
          <w:i/>
        </w:rPr>
        <w:t>Pisonia</w:t>
      </w:r>
      <w:proofErr w:type="spellEnd"/>
      <w:r>
        <w:rPr>
          <w:i/>
        </w:rPr>
        <w:t xml:space="preserve"> </w:t>
      </w:r>
      <w:proofErr w:type="spellStart"/>
      <w:r>
        <w:rPr>
          <w:i/>
        </w:rPr>
        <w:t>grandis</w:t>
      </w:r>
      <w:proofErr w:type="spellEnd"/>
      <w:r w:rsidRPr="0058475F">
        <w:t xml:space="preserve"> fruiting events, which, overall, accounts for 23.2% of the adult mortality</w:t>
      </w:r>
      <w:r>
        <w:t xml:space="preserve">. </w:t>
      </w:r>
      <w:proofErr w:type="spellStart"/>
      <w:proofErr w:type="gramStart"/>
      <w:r w:rsidRPr="00454620">
        <w:rPr>
          <w:i/>
        </w:rPr>
        <w:t>P</w:t>
      </w:r>
      <w:r>
        <w:rPr>
          <w:i/>
        </w:rPr>
        <w:t>.grandis</w:t>
      </w:r>
      <w:proofErr w:type="spellEnd"/>
      <w:proofErr w:type="gramEnd"/>
      <w:r w:rsidRPr="00454620">
        <w:rPr>
          <w:i/>
        </w:rPr>
        <w:t xml:space="preserve"> </w:t>
      </w:r>
      <w:r>
        <w:t xml:space="preserve">is native to Seychelles and thrives in acidic guano enriched soils, It </w:t>
      </w:r>
      <w:r w:rsidRPr="0058475F">
        <w:t xml:space="preserve">produces sticky seeds which </w:t>
      </w:r>
      <w:r>
        <w:t xml:space="preserve">can </w:t>
      </w:r>
      <w:r w:rsidRPr="0058475F">
        <w:t xml:space="preserve">trap and kill </w:t>
      </w:r>
      <w:r>
        <w:t xml:space="preserve">seabirds and is common across </w:t>
      </w:r>
      <w:proofErr w:type="spellStart"/>
      <w:r>
        <w:t>Aride</w:t>
      </w:r>
      <w:proofErr w:type="spellEnd"/>
      <w:r>
        <w:t xml:space="preserve">, Cousin and </w:t>
      </w:r>
      <w:proofErr w:type="spellStart"/>
      <w:r>
        <w:t>Cousine</w:t>
      </w:r>
      <w:proofErr w:type="spellEnd"/>
      <w:r>
        <w:t xml:space="preserve">. The results found by Bowler et al. (2002) and </w:t>
      </w:r>
      <w:proofErr w:type="spellStart"/>
      <w:r>
        <w:t>Catry</w:t>
      </w:r>
      <w:proofErr w:type="spellEnd"/>
      <w:r>
        <w:t xml:space="preserve"> et al, (2009) as well as the results from this study demonstrate the necessity of adaptive management into this monitoring programme. In the 2017 </w:t>
      </w:r>
      <w:proofErr w:type="spellStart"/>
      <w:r>
        <w:t>Aride</w:t>
      </w:r>
      <w:proofErr w:type="spellEnd"/>
      <w:r>
        <w:t xml:space="preserve"> management plan a clearance of 1.5 Ha of </w:t>
      </w:r>
      <w:r w:rsidRPr="00BA6A1A">
        <w:rPr>
          <w:i/>
        </w:rPr>
        <w:t xml:space="preserve">P. </w:t>
      </w:r>
      <w:proofErr w:type="spellStart"/>
      <w:r w:rsidRPr="00BA6A1A">
        <w:rPr>
          <w:i/>
        </w:rPr>
        <w:t>grandis</w:t>
      </w:r>
      <w:proofErr w:type="spellEnd"/>
      <w:r>
        <w:t xml:space="preserve"> is planned to tackle the seabird entanglement issue (</w:t>
      </w:r>
      <w:commentRangeStart w:id="118"/>
      <w:r w:rsidRPr="009A3EF1">
        <w:rPr>
          <w:highlight w:val="yellow"/>
        </w:rPr>
        <w:t>Calabrese 2017).</w:t>
      </w:r>
      <w:r>
        <w:t xml:space="preserve"> </w:t>
      </w:r>
      <w:commentRangeEnd w:id="118"/>
      <w:r>
        <w:rPr>
          <w:rStyle w:val="CommentReference"/>
        </w:rPr>
        <w:commentReference w:id="118"/>
      </w:r>
      <w:r>
        <w:t xml:space="preserve">If during the first year the areas are successfully cleared and maintained, the clearing effort will be increased in targeted areas for </w:t>
      </w:r>
      <w:r w:rsidRPr="009C2849">
        <w:rPr>
          <w:i/>
        </w:rPr>
        <w:t xml:space="preserve">P. </w:t>
      </w:r>
      <w:proofErr w:type="spellStart"/>
      <w:r w:rsidRPr="009C2849">
        <w:rPr>
          <w:i/>
        </w:rPr>
        <w:t>lepturus</w:t>
      </w:r>
      <w:proofErr w:type="spellEnd"/>
      <w:r>
        <w:t xml:space="preserve">. Monitoring of </w:t>
      </w:r>
      <w:r w:rsidRPr="00BA6A1A">
        <w:rPr>
          <w:i/>
        </w:rPr>
        <w:t xml:space="preserve">P. </w:t>
      </w:r>
      <w:proofErr w:type="spellStart"/>
      <w:r w:rsidRPr="00BA6A1A">
        <w:rPr>
          <w:i/>
        </w:rPr>
        <w:t>lepturus</w:t>
      </w:r>
      <w:proofErr w:type="spellEnd"/>
      <w:r>
        <w:t xml:space="preserve"> will continue in order to assess the effectiveness of </w:t>
      </w:r>
      <w:r w:rsidRPr="00BA6A1A">
        <w:rPr>
          <w:i/>
        </w:rPr>
        <w:t xml:space="preserve">P. </w:t>
      </w:r>
      <w:proofErr w:type="spellStart"/>
      <w:r w:rsidRPr="00BA6A1A">
        <w:rPr>
          <w:i/>
        </w:rPr>
        <w:t>grandis</w:t>
      </w:r>
      <w:proofErr w:type="spellEnd"/>
      <w:r>
        <w:t xml:space="preserve"> removal on the breeding population.</w:t>
      </w:r>
    </w:p>
    <w:p w14:paraId="599DBC63" w14:textId="77777777" w:rsidR="00E26B7E" w:rsidRDefault="00E26B7E" w:rsidP="00E26B7E">
      <w:pPr>
        <w:spacing w:line="360" w:lineRule="auto"/>
        <w:rPr>
          <w:iCs/>
        </w:rPr>
      </w:pPr>
    </w:p>
    <w:p w14:paraId="1350F956" w14:textId="77777777" w:rsidR="00E26B7E" w:rsidRPr="0058475F" w:rsidRDefault="00E26B7E" w:rsidP="00E26B7E">
      <w:pPr>
        <w:spacing w:line="360" w:lineRule="auto"/>
      </w:pPr>
    </w:p>
    <w:p w14:paraId="247A03C7" w14:textId="77777777" w:rsidR="00E26B7E" w:rsidRDefault="00E26B7E" w:rsidP="00E26B7E">
      <w:pPr>
        <w:spacing w:line="360" w:lineRule="auto"/>
        <w:outlineLvl w:val="0"/>
        <w:rPr>
          <w:b/>
          <w:i/>
        </w:rPr>
      </w:pPr>
      <w:r w:rsidRPr="000122C4">
        <w:rPr>
          <w:b/>
          <w:i/>
        </w:rPr>
        <w:t>Monitoring Programmes</w:t>
      </w:r>
    </w:p>
    <w:p w14:paraId="77EFB139" w14:textId="77777777" w:rsidR="00E26B7E" w:rsidRDefault="00E26B7E" w:rsidP="00E26B7E">
      <w:pPr>
        <w:spacing w:line="360" w:lineRule="auto"/>
        <w:rPr>
          <w:iCs/>
        </w:rPr>
      </w:pPr>
      <w:r>
        <w:t xml:space="preserve">In order to build upon current knowledge and efforts and improve the value of data for </w:t>
      </w:r>
      <w:proofErr w:type="spellStart"/>
      <w:proofErr w:type="gramStart"/>
      <w:r w:rsidRPr="00400BBE">
        <w:rPr>
          <w:i/>
        </w:rPr>
        <w:t>P.lepturus</w:t>
      </w:r>
      <w:proofErr w:type="spellEnd"/>
      <w:proofErr w:type="gramEnd"/>
      <w:r>
        <w:t xml:space="preserve"> throughout the Seychelles we</w:t>
      </w:r>
      <w:r>
        <w:rPr>
          <w:b/>
          <w:i/>
        </w:rPr>
        <w:t xml:space="preserve"> </w:t>
      </w:r>
      <w:r w:rsidRPr="00400BBE">
        <w:t>recommend a</w:t>
      </w:r>
      <w:r>
        <w:rPr>
          <w:b/>
          <w:i/>
        </w:rPr>
        <w:t xml:space="preserve"> </w:t>
      </w:r>
      <w:r>
        <w:rPr>
          <w:iCs/>
        </w:rPr>
        <w:t>nationwide monitoring plan should be implemented with consideration for the spectrum of resources available at each site. T</w:t>
      </w:r>
      <w:r w:rsidRPr="00741C56">
        <w:rPr>
          <w:iCs/>
        </w:rPr>
        <w:t>he major characteristics of effective monitoring programs typically include</w:t>
      </w:r>
      <w:r>
        <w:rPr>
          <w:iCs/>
        </w:rPr>
        <w:t xml:space="preserve"> </w:t>
      </w:r>
      <w:r w:rsidRPr="00E943CA">
        <w:rPr>
          <w:iCs/>
        </w:rPr>
        <w:t>carefully posed questions and objectives</w:t>
      </w:r>
      <w:r>
        <w:rPr>
          <w:iCs/>
        </w:rPr>
        <w:t xml:space="preserve"> and</w:t>
      </w:r>
      <w:r w:rsidRPr="00741C56">
        <w:rPr>
          <w:iCs/>
        </w:rPr>
        <w:t xml:space="preserve"> </w:t>
      </w:r>
      <w:r>
        <w:rPr>
          <w:iCs/>
        </w:rPr>
        <w:t>a</w:t>
      </w:r>
      <w:r w:rsidRPr="00741C56">
        <w:rPr>
          <w:iCs/>
        </w:rPr>
        <w:t xml:space="preserve"> conceptual mode</w:t>
      </w:r>
      <w:r>
        <w:rPr>
          <w:iCs/>
        </w:rPr>
        <w:t>l of the ecosystem or population (</w:t>
      </w:r>
      <w:proofErr w:type="spellStart"/>
      <w:r>
        <w:rPr>
          <w:iCs/>
        </w:rPr>
        <w:t>Lindenmayer</w:t>
      </w:r>
      <w:proofErr w:type="spellEnd"/>
      <w:r>
        <w:rPr>
          <w:iCs/>
        </w:rPr>
        <w:t xml:space="preserve"> &amp; Likens, </w:t>
      </w:r>
      <w:r>
        <w:rPr>
          <w:iCs/>
        </w:rPr>
        <w:lastRenderedPageBreak/>
        <w:t>2010).</w:t>
      </w:r>
      <w:r w:rsidRPr="00741C56">
        <w:rPr>
          <w:iCs/>
        </w:rPr>
        <w:t xml:space="preserve"> </w:t>
      </w:r>
      <w:r>
        <w:rPr>
          <w:iCs/>
        </w:rPr>
        <w:t xml:space="preserve">The following recommendations are made for the Seychelles </w:t>
      </w:r>
      <w:r w:rsidRPr="00193F26">
        <w:rPr>
          <w:i/>
          <w:iCs/>
        </w:rPr>
        <w:t xml:space="preserve">P. </w:t>
      </w:r>
      <w:proofErr w:type="spellStart"/>
      <w:r w:rsidRPr="00193F26">
        <w:rPr>
          <w:i/>
          <w:iCs/>
        </w:rPr>
        <w:t>lepturus</w:t>
      </w:r>
      <w:proofErr w:type="spellEnd"/>
      <w:r w:rsidRPr="00193F26">
        <w:rPr>
          <w:i/>
          <w:iCs/>
        </w:rPr>
        <w:t xml:space="preserve"> </w:t>
      </w:r>
      <w:r>
        <w:rPr>
          <w:iCs/>
        </w:rPr>
        <w:t>monitoring programmes:</w:t>
      </w:r>
    </w:p>
    <w:p w14:paraId="416EBFEF" w14:textId="4D93075C" w:rsidR="00E26B7E" w:rsidRPr="00193F26" w:rsidRDefault="00E26B7E" w:rsidP="00E26B7E">
      <w:pPr>
        <w:numPr>
          <w:ilvl w:val="0"/>
          <w:numId w:val="12"/>
        </w:numPr>
        <w:spacing w:line="360" w:lineRule="auto"/>
        <w:rPr>
          <w:iCs/>
        </w:rPr>
      </w:pPr>
      <w:r>
        <w:t xml:space="preserve">To enable national level monitoring of </w:t>
      </w:r>
      <w:r>
        <w:rPr>
          <w:i/>
        </w:rPr>
        <w:t xml:space="preserve">P. </w:t>
      </w:r>
      <w:proofErr w:type="spellStart"/>
      <w:r>
        <w:rPr>
          <w:i/>
        </w:rPr>
        <w:t>lepturus</w:t>
      </w:r>
      <w:proofErr w:type="spellEnd"/>
      <w:r>
        <w:t xml:space="preserve"> a standardised protocol should be developed and </w:t>
      </w:r>
      <w:ins w:id="119" w:author="Fernando Cagua" w:date="2018-02-20T20:57:00Z">
        <w:r w:rsidR="002544B2">
          <w:t xml:space="preserve">ideally </w:t>
        </w:r>
      </w:ins>
      <w:bookmarkStart w:id="120" w:name="_GoBack"/>
      <w:bookmarkEnd w:id="120"/>
      <w:r>
        <w:t>followed at all sites, coupled with a standard database format to ensure data management enables and leads to frequent analysis. The protocol should outline the conceptual model and the specific objective and aims of the monitoring programme</w:t>
      </w:r>
      <w:r w:rsidRPr="003A28DB">
        <w:rPr>
          <w:iCs/>
        </w:rPr>
        <w:t xml:space="preserve"> </w:t>
      </w:r>
      <w:r>
        <w:rPr>
          <w:iCs/>
        </w:rPr>
        <w:t>(Reynolds et al, 2017)</w:t>
      </w:r>
      <w:r>
        <w:t>.</w:t>
      </w:r>
    </w:p>
    <w:p w14:paraId="57189AAC" w14:textId="45A0FAF5" w:rsidR="00E26B7E" w:rsidRPr="00E26B7E" w:rsidRDefault="00E26B7E" w:rsidP="00E26B7E">
      <w:pPr>
        <w:numPr>
          <w:ilvl w:val="0"/>
          <w:numId w:val="12"/>
        </w:numPr>
        <w:spacing w:line="360" w:lineRule="auto"/>
        <w:rPr>
          <w:iCs/>
        </w:rPr>
      </w:pPr>
      <w:r>
        <w:rPr>
          <w:iCs/>
        </w:rPr>
        <w:t xml:space="preserve">Based on the limitations found in the current study we propose a year-round continuous long-term monitoring of a designated area (with consideration for accessibility for regular monitoring and representative of typical nesting habitat). The area must be large enough to include a sample size of minimum </w:t>
      </w:r>
      <w:commentRangeStart w:id="121"/>
      <w:r w:rsidRPr="004E7D1A">
        <w:rPr>
          <w:iCs/>
        </w:rPr>
        <w:t>30 nests</w:t>
      </w:r>
      <w:r>
        <w:rPr>
          <w:iCs/>
        </w:rPr>
        <w:t xml:space="preserve"> </w:t>
      </w:r>
      <w:commentRangeEnd w:id="121"/>
      <w:r>
        <w:rPr>
          <w:rStyle w:val="CommentReference"/>
        </w:rPr>
        <w:commentReference w:id="121"/>
      </w:r>
      <w:r>
        <w:rPr>
          <w:iCs/>
        </w:rPr>
        <w:t xml:space="preserve">per year. This will ensure the data from each site are directly comparable. </w:t>
      </w:r>
      <w:r w:rsidRPr="00E26B7E">
        <w:rPr>
          <w:iCs/>
        </w:rPr>
        <w:t>Monitoring of the area should be conducted a minimum of once every two weeks (</w:t>
      </w:r>
      <w:commentRangeStart w:id="122"/>
      <w:r w:rsidRPr="00E26B7E">
        <w:rPr>
          <w:iCs/>
        </w:rPr>
        <w:t xml:space="preserve">though ideally </w:t>
      </w:r>
      <w:commentRangeEnd w:id="122"/>
      <w:r>
        <w:rPr>
          <w:rStyle w:val="CommentReference"/>
        </w:rPr>
        <w:commentReference w:id="122"/>
      </w:r>
      <w:r w:rsidRPr="00E26B7E">
        <w:rPr>
          <w:iCs/>
        </w:rPr>
        <w:t xml:space="preserve">once weekly to) to ensure: </w:t>
      </w:r>
      <w:proofErr w:type="spellStart"/>
      <w:r w:rsidRPr="00E26B7E">
        <w:rPr>
          <w:iCs/>
        </w:rPr>
        <w:t>i</w:t>
      </w:r>
      <w:proofErr w:type="spellEnd"/>
      <w:r w:rsidRPr="00E26B7E">
        <w:rPr>
          <w:iCs/>
        </w:rPr>
        <w:t>) that the number of new nests which fail in early stages are captured as much as possible and ii) to endeavour to correctly record the stage at which nesting attempts failed and iii) that the nests are not unduly disturbed by frequent human presence.</w:t>
      </w:r>
    </w:p>
    <w:p w14:paraId="65F2A428" w14:textId="407E9C8D" w:rsidR="00E26B7E" w:rsidRPr="00865B5A" w:rsidRDefault="00E26B7E" w:rsidP="00E26B7E">
      <w:pPr>
        <w:numPr>
          <w:ilvl w:val="0"/>
          <w:numId w:val="12"/>
        </w:numPr>
        <w:spacing w:line="360" w:lineRule="auto"/>
        <w:rPr>
          <w:iCs/>
        </w:rPr>
      </w:pPr>
      <w:r>
        <w:rPr>
          <w:iCs/>
        </w:rPr>
        <w:t xml:space="preserve"> Additional parameters may be included that do not increase time or personnel required though </w:t>
      </w:r>
      <w:r w:rsidR="0033735F">
        <w:rPr>
          <w:iCs/>
        </w:rPr>
        <w:t xml:space="preserve">will be greatly beneficial in future analysis to eliminate or highlight certain factors should a decline be observed. </w:t>
      </w:r>
      <w:r>
        <w:rPr>
          <w:iCs/>
        </w:rPr>
        <w:t xml:space="preserve">These may include a measure of nest site choice; </w:t>
      </w:r>
      <w:r>
        <w:t>for t</w:t>
      </w:r>
      <w:r w:rsidRPr="0058475F">
        <w:t xml:space="preserve">ropical seabird species nest microhabitats and behavioural thermoregulation, are important factors during egg brooding and early chick development (Hart et al, 2017). </w:t>
      </w:r>
      <w:r>
        <w:t>Nest site choice can be recorded in terms of habitat type (</w:t>
      </w:r>
      <w:proofErr w:type="spellStart"/>
      <w:r>
        <w:t>e.g</w:t>
      </w:r>
      <w:proofErr w:type="spellEnd"/>
      <w:r>
        <w:t xml:space="preserve"> vegetation/rock crevice/tree limb </w:t>
      </w:r>
      <w:proofErr w:type="spellStart"/>
      <w:r>
        <w:t>etc</w:t>
      </w:r>
      <w:proofErr w:type="spellEnd"/>
      <w:r>
        <w:t>) and site exposure (</w:t>
      </w:r>
      <w:proofErr w:type="spellStart"/>
      <w:r>
        <w:t>e.g</w:t>
      </w:r>
      <w:proofErr w:type="spellEnd"/>
      <w:r>
        <w:t xml:space="preserve"> level of shade, peripheral cover from weather and accessibility to predators). Secondly the monitoring can include recording evidence or observation of predator interaction. </w:t>
      </w:r>
    </w:p>
    <w:p w14:paraId="28906D0C" w14:textId="77777777" w:rsidR="00E26B7E" w:rsidRDefault="00E26B7E" w:rsidP="00E26B7E">
      <w:pPr>
        <w:numPr>
          <w:ilvl w:val="0"/>
          <w:numId w:val="12"/>
        </w:numPr>
        <w:spacing w:line="360" w:lineRule="auto"/>
        <w:rPr>
          <w:iCs/>
        </w:rPr>
      </w:pPr>
      <w:r>
        <w:rPr>
          <w:iCs/>
        </w:rPr>
        <w:t xml:space="preserve">Any additional programmes that monitor the ecosystem that </w:t>
      </w:r>
      <w:r>
        <w:rPr>
          <w:i/>
          <w:iCs/>
        </w:rPr>
        <w:t xml:space="preserve">P. </w:t>
      </w:r>
      <w:proofErr w:type="spellStart"/>
      <w:r>
        <w:rPr>
          <w:i/>
          <w:iCs/>
        </w:rPr>
        <w:t>lepturus</w:t>
      </w:r>
      <w:proofErr w:type="spellEnd"/>
      <w:r>
        <w:rPr>
          <w:iCs/>
        </w:rPr>
        <w:t xml:space="preserve"> individuals interact with (identified in the conceptual model) are beneficial. This more integrated ecosystem approach will not only assess changes but may also deliver evidence of underlying reasons for observed changes (</w:t>
      </w:r>
      <w:proofErr w:type="spellStart"/>
      <w:r>
        <w:rPr>
          <w:iCs/>
        </w:rPr>
        <w:t>Kupschus</w:t>
      </w:r>
      <w:proofErr w:type="spellEnd"/>
      <w:r>
        <w:rPr>
          <w:iCs/>
        </w:rPr>
        <w:t xml:space="preserve"> et al. 2016). For example, monitoring trends in natural or invasive predators, vegetation phenology and climate variables.</w:t>
      </w:r>
    </w:p>
    <w:p w14:paraId="47B42905" w14:textId="77777777" w:rsidR="00E26B7E" w:rsidRPr="003F5CB2" w:rsidRDefault="00E26B7E" w:rsidP="00E26B7E">
      <w:pPr>
        <w:numPr>
          <w:ilvl w:val="0"/>
          <w:numId w:val="12"/>
        </w:numPr>
        <w:spacing w:line="360" w:lineRule="auto"/>
        <w:rPr>
          <w:iCs/>
        </w:rPr>
      </w:pPr>
      <w:r>
        <w:rPr>
          <w:iCs/>
        </w:rPr>
        <w:lastRenderedPageBreak/>
        <w:t>Should a declining trend be observed then further actions may be taken to determine cause, these may include the use of camera traps on nests to observe factors such as predation, chick feeding frequency and nest desertion by adult (</w:t>
      </w:r>
      <w:proofErr w:type="spellStart"/>
      <w:r>
        <w:rPr>
          <w:iCs/>
        </w:rPr>
        <w:t>Rendall</w:t>
      </w:r>
      <w:proofErr w:type="spellEnd"/>
      <w:r>
        <w:rPr>
          <w:iCs/>
        </w:rPr>
        <w:t xml:space="preserve"> et al, 2014). If there is no obvious cause then further investigation of external factors such as climate and food availability may be investigated via satellite data coupled with geo-tagging birds (Campos et al, 2017; Le </w:t>
      </w:r>
      <w:proofErr w:type="spellStart"/>
      <w:r>
        <w:rPr>
          <w:iCs/>
        </w:rPr>
        <w:t>Corre</w:t>
      </w:r>
      <w:proofErr w:type="spellEnd"/>
      <w:r>
        <w:rPr>
          <w:iCs/>
        </w:rPr>
        <w:t xml:space="preserve"> et al, 2012). </w:t>
      </w:r>
    </w:p>
    <w:p w14:paraId="65967F7A" w14:textId="77777777" w:rsidR="00E26B7E" w:rsidRPr="001D4183" w:rsidRDefault="00E26B7E" w:rsidP="00E26B7E">
      <w:pPr>
        <w:spacing w:line="360" w:lineRule="auto"/>
      </w:pPr>
    </w:p>
    <w:p w14:paraId="59A56347" w14:textId="77777777" w:rsidR="00E26B7E" w:rsidRPr="001D4183" w:rsidRDefault="00E26B7E" w:rsidP="00E26B7E">
      <w:pPr>
        <w:spacing w:line="360" w:lineRule="auto"/>
        <w:outlineLvl w:val="0"/>
        <w:rPr>
          <w:i/>
        </w:rPr>
      </w:pPr>
      <w:r w:rsidRPr="001D4183">
        <w:rPr>
          <w:i/>
        </w:rPr>
        <w:t>Conclusion</w:t>
      </w:r>
      <w:r>
        <w:rPr>
          <w:i/>
        </w:rPr>
        <w:t xml:space="preserve">s </w:t>
      </w:r>
    </w:p>
    <w:p w14:paraId="38DE9394" w14:textId="77777777" w:rsidR="00E26B7E" w:rsidRPr="001D4183" w:rsidRDefault="00E26B7E" w:rsidP="00E26B7E">
      <w:pPr>
        <w:spacing w:line="360" w:lineRule="auto"/>
        <w:ind w:firstLine="270"/>
      </w:pPr>
    </w:p>
    <w:p w14:paraId="4DD0671C" w14:textId="77777777" w:rsidR="00E26B7E" w:rsidRDefault="00E26B7E" w:rsidP="00E26B7E">
      <w:pPr>
        <w:pBdr>
          <w:bottom w:val="single" w:sz="4" w:space="1" w:color="auto"/>
        </w:pBdr>
        <w:spacing w:line="360" w:lineRule="auto"/>
      </w:pPr>
      <w:r>
        <w:t xml:space="preserve">The Western Indian Ocean has recently been identified as a </w:t>
      </w:r>
      <w:r w:rsidRPr="0058475F">
        <w:t>key area to prioritize for the conservation of global marine</w:t>
      </w:r>
      <w:r>
        <w:t xml:space="preserve"> biodiversity</w:t>
      </w:r>
      <w:r w:rsidRPr="0058475F">
        <w:t xml:space="preserve"> </w:t>
      </w:r>
      <w:r>
        <w:t>in the face of climate change (</w:t>
      </w:r>
      <w:proofErr w:type="spellStart"/>
      <w:r w:rsidRPr="0058475F">
        <w:t>Ramírez</w:t>
      </w:r>
      <w:proofErr w:type="spellEnd"/>
      <w:r>
        <w:t xml:space="preserve"> et al. 2017). </w:t>
      </w:r>
      <w:r w:rsidRPr="003E33BC">
        <w:t>The Seychelles Archipelago supports the greatest abundance of seabirds in the tropical Indian</w:t>
      </w:r>
      <w:r>
        <w:t xml:space="preserve"> </w:t>
      </w:r>
      <w:r w:rsidRPr="003E33BC">
        <w:t>Oc</w:t>
      </w:r>
      <w:r>
        <w:t xml:space="preserve">ean (Le </w:t>
      </w:r>
      <w:proofErr w:type="spellStart"/>
      <w:r>
        <w:t>Corre</w:t>
      </w:r>
      <w:proofErr w:type="spellEnd"/>
      <w:r>
        <w:t xml:space="preserve"> et al, 2012). Regional seabird population success and trend data is not readily available despite data being collected for many years at several locations. A greater effort must be made to streamline regional data and utilise the results to steer management practices and channel research resources towards the most critical areas</w:t>
      </w:r>
      <w:commentRangeStart w:id="123"/>
      <w:r>
        <w:t>.</w:t>
      </w:r>
      <w:commentRangeEnd w:id="123"/>
      <w:r>
        <w:rPr>
          <w:rStyle w:val="CommentReference"/>
          <w:szCs w:val="20"/>
        </w:rPr>
        <w:commentReference w:id="123"/>
      </w:r>
      <w:r>
        <w:t xml:space="preserve"> This study highlights a decline in nesting success at Aldabra atoll and a decline in nest abundance at </w:t>
      </w:r>
      <w:proofErr w:type="spellStart"/>
      <w:r>
        <w:t>Aride</w:t>
      </w:r>
      <w:proofErr w:type="spellEnd"/>
      <w:r>
        <w:t>, both require further understanding and therefore management should focus research efforts and conservation resources at establishing likely causes of these declines. This is likely to be most successful by establishing an ecosystem approach to monitoring and implementing adaptive management across the region.</w:t>
      </w:r>
    </w:p>
    <w:p w14:paraId="4F108EEA" w14:textId="77777777" w:rsidR="00E26B7E" w:rsidRDefault="00E26B7E" w:rsidP="00E26B7E"/>
    <w:p w14:paraId="08D21113" w14:textId="77777777" w:rsidR="003A3DD3" w:rsidRDefault="003A3DD3" w:rsidP="003A3DD3"/>
    <w:p w14:paraId="7DE5B627" w14:textId="77777777" w:rsidR="003A3DD3" w:rsidRDefault="003A3DD3" w:rsidP="003A3DD3">
      <w:pPr>
        <w:spacing w:line="360" w:lineRule="auto"/>
        <w:rPr>
          <w:b/>
        </w:rPr>
      </w:pPr>
      <w:r w:rsidRPr="009A2FA1">
        <w:rPr>
          <w:b/>
        </w:rPr>
        <w:t>References</w:t>
      </w:r>
    </w:p>
    <w:p w14:paraId="7089F578" w14:textId="77777777" w:rsidR="003A3DD3" w:rsidRDefault="003A3DD3" w:rsidP="003A3DD3">
      <w:pPr>
        <w:spacing w:line="360" w:lineRule="auto"/>
        <w:ind w:left="720"/>
        <w:rPr>
          <w:b/>
        </w:rPr>
      </w:pPr>
    </w:p>
    <w:p w14:paraId="779AEDCF" w14:textId="77777777" w:rsidR="001575F2" w:rsidRPr="00546B15" w:rsidRDefault="007C5AB8"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Ancona, S., Sanchez-Colon, S., Rodriguez, C., Drummond, H., 2011. El Nino in the warm tropics: local sea temperature predicts breeding parameters and growth of blue-footed boobies. J. Anim. Ecol. 80, 799–808.</w:t>
      </w:r>
    </w:p>
    <w:p w14:paraId="0DA209BA" w14:textId="77777777" w:rsidR="007C5AB8" w:rsidRPr="00546B15" w:rsidRDefault="007C5AB8" w:rsidP="00F0332D">
      <w:pPr>
        <w:spacing w:line="360" w:lineRule="auto"/>
        <w:rPr>
          <w:rFonts w:asciiTheme="majorHAnsi" w:hAnsiTheme="majorHAnsi"/>
          <w:sz w:val="20"/>
          <w:szCs w:val="20"/>
          <w:lang w:val="en-US"/>
        </w:rPr>
      </w:pPr>
    </w:p>
    <w:p w14:paraId="1C5BCADC" w14:textId="77777777" w:rsidR="007C5AB8" w:rsidRPr="00546B15" w:rsidRDefault="00F0332D"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Au, D.W.K., Pitman, R.L., 1986. Seabird interactions with dolphins and tuna in the eastern </w:t>
      </w:r>
    </w:p>
    <w:p w14:paraId="08822CCC" w14:textId="77777777" w:rsidR="00F0332D" w:rsidRPr="00546B15" w:rsidRDefault="00F0332D"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tropical Pacific. Condor 88, 304–317. </w:t>
      </w:r>
    </w:p>
    <w:p w14:paraId="04FD3D8B" w14:textId="77777777" w:rsidR="005953AC" w:rsidRPr="00546B15" w:rsidRDefault="005953AC" w:rsidP="00F0332D">
      <w:pPr>
        <w:spacing w:line="360" w:lineRule="auto"/>
        <w:rPr>
          <w:rFonts w:asciiTheme="majorHAnsi" w:hAnsiTheme="majorHAnsi"/>
          <w:sz w:val="20"/>
          <w:szCs w:val="20"/>
          <w:lang w:val="en-US"/>
        </w:rPr>
      </w:pPr>
    </w:p>
    <w:p w14:paraId="022EB027" w14:textId="77777777" w:rsidR="005953AC" w:rsidRPr="00546B15" w:rsidRDefault="005953AC" w:rsidP="007C5AB8">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N</w:t>
      </w:r>
      <w:r w:rsidR="00BB44ED" w:rsidRPr="00546B15">
        <w:rPr>
          <w:rFonts w:asciiTheme="majorHAnsi" w:hAnsiTheme="majorHAnsi"/>
          <w:sz w:val="20"/>
          <w:szCs w:val="20"/>
          <w:lang w:val="en-US"/>
        </w:rPr>
        <w:t>.</w:t>
      </w:r>
      <w:r w:rsidRPr="00546B15">
        <w:rPr>
          <w:rFonts w:asciiTheme="majorHAnsi" w:hAnsiTheme="majorHAnsi"/>
          <w:sz w:val="20"/>
          <w:szCs w:val="20"/>
          <w:lang w:val="en-US"/>
        </w:rPr>
        <w:t>P</w:t>
      </w:r>
      <w:r w:rsidR="00BB44ED" w:rsidRPr="00546B15">
        <w:rPr>
          <w:rFonts w:asciiTheme="majorHAnsi" w:hAnsiTheme="majorHAnsi"/>
          <w:sz w:val="20"/>
          <w:szCs w:val="20"/>
          <w:lang w:val="en-US"/>
        </w:rPr>
        <w:t>., 1971</w:t>
      </w:r>
      <w:r w:rsidRPr="00546B15">
        <w:rPr>
          <w:rFonts w:asciiTheme="majorHAnsi" w:hAnsiTheme="majorHAnsi"/>
          <w:sz w:val="20"/>
          <w:szCs w:val="20"/>
          <w:lang w:val="en-US"/>
        </w:rPr>
        <w:t xml:space="preserve"> Seabird ecology and the marine environ- </w:t>
      </w:r>
      <w:proofErr w:type="spellStart"/>
      <w:r w:rsidRPr="00546B15">
        <w:rPr>
          <w:rFonts w:asciiTheme="majorHAnsi" w:hAnsiTheme="majorHAnsi"/>
          <w:sz w:val="20"/>
          <w:szCs w:val="20"/>
          <w:lang w:val="en-US"/>
        </w:rPr>
        <w:t>ment</w:t>
      </w:r>
      <w:proofErr w:type="spellEnd"/>
      <w:r w:rsidRPr="00546B15">
        <w:rPr>
          <w:rFonts w:asciiTheme="majorHAnsi" w:hAnsiTheme="majorHAnsi"/>
          <w:sz w:val="20"/>
          <w:szCs w:val="20"/>
          <w:lang w:val="en-US"/>
        </w:rPr>
        <w:t xml:space="preserve">. In: </w:t>
      </w:r>
      <w:proofErr w:type="spellStart"/>
      <w:r w:rsidRPr="00546B15">
        <w:rPr>
          <w:rFonts w:asciiTheme="majorHAnsi" w:hAnsiTheme="majorHAnsi"/>
          <w:sz w:val="20"/>
          <w:szCs w:val="20"/>
          <w:lang w:val="en-US"/>
        </w:rPr>
        <w:t>Farner</w:t>
      </w:r>
      <w:proofErr w:type="spellEnd"/>
      <w:r w:rsidRPr="00546B15">
        <w:rPr>
          <w:rFonts w:asciiTheme="majorHAnsi" w:hAnsiTheme="majorHAnsi"/>
          <w:sz w:val="20"/>
          <w:szCs w:val="20"/>
          <w:lang w:val="en-US"/>
        </w:rPr>
        <w:t xml:space="preserve"> DS, King JR, Parkes KC (</w:t>
      </w:r>
      <w:proofErr w:type="spellStart"/>
      <w:r w:rsidRPr="00546B15">
        <w:rPr>
          <w:rFonts w:asciiTheme="majorHAnsi" w:hAnsiTheme="majorHAnsi"/>
          <w:sz w:val="20"/>
          <w:szCs w:val="20"/>
          <w:lang w:val="en-US"/>
        </w:rPr>
        <w:t>eds</w:t>
      </w:r>
      <w:proofErr w:type="spellEnd"/>
      <w:r w:rsidRPr="00546B15">
        <w:rPr>
          <w:rFonts w:asciiTheme="majorHAnsi" w:hAnsiTheme="majorHAnsi"/>
          <w:sz w:val="20"/>
          <w:szCs w:val="20"/>
          <w:lang w:val="en-US"/>
        </w:rPr>
        <w:t xml:space="preserve">) Avian bio- logy. Academic Press, New York, p 223–286 </w:t>
      </w:r>
    </w:p>
    <w:p w14:paraId="5428738D" w14:textId="77777777" w:rsidR="005953AC" w:rsidRPr="00546B15" w:rsidRDefault="005953AC" w:rsidP="005953AC">
      <w:pPr>
        <w:spacing w:line="360" w:lineRule="auto"/>
        <w:rPr>
          <w:rFonts w:asciiTheme="majorHAnsi" w:hAnsiTheme="majorHAnsi"/>
          <w:sz w:val="20"/>
          <w:szCs w:val="20"/>
          <w:lang w:val="en-US"/>
        </w:rPr>
      </w:pPr>
    </w:p>
    <w:p w14:paraId="2EE5C896" w14:textId="77777777" w:rsidR="005953AC" w:rsidRDefault="005953AC" w:rsidP="00F0332D">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N</w:t>
      </w:r>
      <w:r w:rsidR="00BB44ED" w:rsidRPr="00546B15">
        <w:rPr>
          <w:rFonts w:asciiTheme="majorHAnsi" w:hAnsiTheme="majorHAnsi"/>
          <w:sz w:val="20"/>
          <w:szCs w:val="20"/>
          <w:lang w:val="en-US"/>
        </w:rPr>
        <w:t>.</w:t>
      </w:r>
      <w:r w:rsidRPr="00546B15">
        <w:rPr>
          <w:rFonts w:asciiTheme="majorHAnsi" w:hAnsiTheme="majorHAnsi"/>
          <w:sz w:val="20"/>
          <w:szCs w:val="20"/>
          <w:lang w:val="en-US"/>
        </w:rPr>
        <w:t xml:space="preserve">P, </w:t>
      </w: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MJ (1967) Comparative feeding eco- logy of seabirds of a tropical oceanic island. Peabody Mus Nat </w:t>
      </w:r>
      <w:proofErr w:type="spellStart"/>
      <w:r w:rsidRPr="00546B15">
        <w:rPr>
          <w:rFonts w:asciiTheme="majorHAnsi" w:hAnsiTheme="majorHAnsi"/>
          <w:sz w:val="20"/>
          <w:szCs w:val="20"/>
          <w:lang w:val="en-US"/>
        </w:rPr>
        <w:t>Hist</w:t>
      </w:r>
      <w:proofErr w:type="spellEnd"/>
      <w:r w:rsidRPr="00546B15">
        <w:rPr>
          <w:rFonts w:asciiTheme="majorHAnsi" w:hAnsiTheme="majorHAnsi"/>
          <w:sz w:val="20"/>
          <w:szCs w:val="20"/>
          <w:lang w:val="en-US"/>
        </w:rPr>
        <w:t xml:space="preserve"> Yale </w:t>
      </w:r>
      <w:proofErr w:type="spellStart"/>
      <w:r w:rsidRPr="00546B15">
        <w:rPr>
          <w:rFonts w:asciiTheme="majorHAnsi" w:hAnsiTheme="majorHAnsi"/>
          <w:sz w:val="20"/>
          <w:szCs w:val="20"/>
          <w:lang w:val="en-US"/>
        </w:rPr>
        <w:t>Univ</w:t>
      </w:r>
      <w:proofErr w:type="spellEnd"/>
      <w:r w:rsidRPr="00546B15">
        <w:rPr>
          <w:rFonts w:asciiTheme="majorHAnsi" w:hAnsiTheme="majorHAnsi"/>
          <w:sz w:val="20"/>
          <w:szCs w:val="20"/>
          <w:lang w:val="en-US"/>
        </w:rPr>
        <w:t xml:space="preserve"> Bull 24:1–131 </w:t>
      </w:r>
    </w:p>
    <w:p w14:paraId="63AD8D71" w14:textId="77777777" w:rsidR="008E79EF" w:rsidRDefault="008E79EF" w:rsidP="00F0332D">
      <w:pPr>
        <w:spacing w:line="360" w:lineRule="auto"/>
        <w:rPr>
          <w:rFonts w:asciiTheme="majorHAnsi" w:hAnsiTheme="majorHAnsi"/>
          <w:sz w:val="20"/>
          <w:szCs w:val="20"/>
          <w:lang w:val="en-US"/>
        </w:rPr>
      </w:pPr>
    </w:p>
    <w:p w14:paraId="37AE5D4B" w14:textId="13EB2BD4" w:rsidR="008E79EF" w:rsidRPr="008E79EF" w:rsidRDefault="008E79EF" w:rsidP="00F0332D">
      <w:pPr>
        <w:spacing w:line="360" w:lineRule="auto"/>
        <w:rPr>
          <w:rFonts w:asciiTheme="majorHAnsi" w:hAnsiTheme="majorHAnsi"/>
          <w:sz w:val="20"/>
          <w:szCs w:val="20"/>
        </w:rPr>
      </w:pPr>
      <w:proofErr w:type="spellStart"/>
      <w:r w:rsidRPr="008E79EF">
        <w:rPr>
          <w:rFonts w:asciiTheme="majorHAnsi" w:hAnsiTheme="majorHAnsi"/>
          <w:sz w:val="20"/>
          <w:szCs w:val="20"/>
        </w:rPr>
        <w:t>BirdLife</w:t>
      </w:r>
      <w:proofErr w:type="spellEnd"/>
      <w:r w:rsidRPr="008E79EF">
        <w:rPr>
          <w:rFonts w:asciiTheme="majorHAnsi" w:hAnsiTheme="majorHAnsi"/>
          <w:sz w:val="20"/>
          <w:szCs w:val="20"/>
        </w:rPr>
        <w:t xml:space="preserve"> International. 2017. </w:t>
      </w:r>
      <w:r w:rsidRPr="008E79EF">
        <w:rPr>
          <w:rFonts w:asciiTheme="majorHAnsi" w:hAnsiTheme="majorHAnsi"/>
          <w:i/>
          <w:iCs/>
          <w:sz w:val="20"/>
          <w:szCs w:val="20"/>
        </w:rPr>
        <w:t xml:space="preserve">Phaethon </w:t>
      </w:r>
      <w:proofErr w:type="spellStart"/>
      <w:r w:rsidRPr="008E79EF">
        <w:rPr>
          <w:rFonts w:asciiTheme="majorHAnsi" w:hAnsiTheme="majorHAnsi"/>
          <w:i/>
          <w:iCs/>
          <w:sz w:val="20"/>
          <w:szCs w:val="20"/>
        </w:rPr>
        <w:t>lepturus</w:t>
      </w:r>
      <w:proofErr w:type="spellEnd"/>
      <w:r w:rsidRPr="008E79EF">
        <w:rPr>
          <w:rFonts w:asciiTheme="majorHAnsi" w:hAnsiTheme="majorHAnsi"/>
          <w:sz w:val="20"/>
          <w:szCs w:val="20"/>
        </w:rPr>
        <w:t xml:space="preserve"> (amended version of 2016 assessment). The IUCN Red List of Threatened Species 2017: </w:t>
      </w:r>
      <w:proofErr w:type="gramStart"/>
      <w:r w:rsidRPr="008E79EF">
        <w:rPr>
          <w:rFonts w:asciiTheme="majorHAnsi" w:hAnsiTheme="majorHAnsi"/>
          <w:sz w:val="20"/>
          <w:szCs w:val="20"/>
        </w:rPr>
        <w:t>e.T</w:t>
      </w:r>
      <w:proofErr w:type="gramEnd"/>
      <w:r w:rsidRPr="008E79EF">
        <w:rPr>
          <w:rFonts w:asciiTheme="majorHAnsi" w:hAnsiTheme="majorHAnsi"/>
          <w:sz w:val="20"/>
          <w:szCs w:val="20"/>
        </w:rPr>
        <w:t>22696645A111235714. </w:t>
      </w:r>
      <w:hyperlink r:id="rId17" w:history="1">
        <w:r w:rsidRPr="008E79EF">
          <w:rPr>
            <w:rStyle w:val="Hyperlink"/>
            <w:rFonts w:asciiTheme="majorHAnsi" w:hAnsiTheme="majorHAnsi"/>
            <w:sz w:val="20"/>
            <w:szCs w:val="20"/>
          </w:rPr>
          <w:t>http://dx.doi.org/10.2305/IUCN.UK.2017-1.RLTS.T22696645A111235714.en</w:t>
        </w:r>
      </w:hyperlink>
      <w:r w:rsidRPr="008E79EF">
        <w:rPr>
          <w:rFonts w:asciiTheme="majorHAnsi" w:hAnsiTheme="majorHAnsi"/>
          <w:sz w:val="20"/>
          <w:szCs w:val="20"/>
        </w:rPr>
        <w:t>. </w:t>
      </w:r>
    </w:p>
    <w:p w14:paraId="404CDD3C" w14:textId="77777777" w:rsidR="00F0332D" w:rsidRDefault="00F0332D" w:rsidP="003A3DD3">
      <w:pPr>
        <w:spacing w:line="360" w:lineRule="auto"/>
        <w:rPr>
          <w:rFonts w:asciiTheme="majorHAnsi" w:hAnsiTheme="majorHAnsi"/>
          <w:sz w:val="20"/>
          <w:szCs w:val="20"/>
        </w:rPr>
      </w:pPr>
    </w:p>
    <w:p w14:paraId="3D12D8C5" w14:textId="77777777" w:rsidR="00BB019B" w:rsidRPr="00BB019B" w:rsidRDefault="00BB019B" w:rsidP="00BB019B">
      <w:pPr>
        <w:spacing w:line="360" w:lineRule="auto"/>
        <w:rPr>
          <w:rFonts w:asciiTheme="majorHAnsi" w:hAnsiTheme="majorHAnsi"/>
          <w:sz w:val="20"/>
          <w:szCs w:val="20"/>
          <w:lang w:val="en-US"/>
        </w:rPr>
      </w:pPr>
      <w:proofErr w:type="spellStart"/>
      <w:r w:rsidRPr="00BB019B">
        <w:rPr>
          <w:rFonts w:asciiTheme="majorHAnsi" w:hAnsiTheme="majorHAnsi"/>
          <w:sz w:val="20"/>
          <w:szCs w:val="20"/>
          <w:lang w:val="en-US"/>
        </w:rPr>
        <w:t>Bost</w:t>
      </w:r>
      <w:proofErr w:type="spellEnd"/>
      <w:r w:rsidRPr="00BB019B">
        <w:rPr>
          <w:rFonts w:asciiTheme="majorHAnsi" w:hAnsiTheme="majorHAnsi"/>
          <w:sz w:val="20"/>
          <w:szCs w:val="20"/>
          <w:lang w:val="en-US"/>
        </w:rPr>
        <w:t xml:space="preserve"> C. A.</w:t>
      </w:r>
      <w:proofErr w:type="gramStart"/>
      <w:r w:rsidRPr="00BB019B">
        <w:rPr>
          <w:rFonts w:asciiTheme="majorHAnsi" w:hAnsiTheme="majorHAnsi"/>
          <w:sz w:val="20"/>
          <w:szCs w:val="20"/>
          <w:lang w:val="en-US"/>
        </w:rPr>
        <w:t>,  le</w:t>
      </w:r>
      <w:proofErr w:type="gramEnd"/>
      <w:r w:rsidRPr="00BB019B">
        <w:rPr>
          <w:rFonts w:asciiTheme="majorHAnsi" w:hAnsiTheme="majorHAnsi"/>
          <w:sz w:val="20"/>
          <w:szCs w:val="20"/>
          <w:lang w:val="en-US"/>
        </w:rPr>
        <w:t xml:space="preserve"> </w:t>
      </w:r>
      <w:proofErr w:type="spellStart"/>
      <w:r w:rsidRPr="00BB019B">
        <w:rPr>
          <w:rFonts w:asciiTheme="majorHAnsi" w:hAnsiTheme="majorHAnsi"/>
          <w:sz w:val="20"/>
          <w:szCs w:val="20"/>
          <w:lang w:val="en-US"/>
        </w:rPr>
        <w:t>Maho</w:t>
      </w:r>
      <w:proofErr w:type="spellEnd"/>
      <w:r w:rsidRPr="00BB019B">
        <w:rPr>
          <w:rFonts w:asciiTheme="majorHAnsi" w:hAnsiTheme="majorHAnsi"/>
          <w:sz w:val="20"/>
          <w:szCs w:val="20"/>
          <w:lang w:val="en-US"/>
        </w:rPr>
        <w:t xml:space="preserve"> Y.. Seabirds as bio-indicators of changing marine ecosystems: new perspectives, </w:t>
      </w:r>
      <w:proofErr w:type="spellStart"/>
      <w:r w:rsidRPr="00BB019B">
        <w:rPr>
          <w:rFonts w:asciiTheme="majorHAnsi" w:hAnsiTheme="majorHAnsi"/>
          <w:sz w:val="20"/>
          <w:szCs w:val="20"/>
          <w:lang w:val="en-US"/>
        </w:rPr>
        <w:t>Acta</w:t>
      </w:r>
      <w:proofErr w:type="spellEnd"/>
      <w:r w:rsidRPr="00BB019B">
        <w:rPr>
          <w:rFonts w:asciiTheme="majorHAnsi" w:hAnsiTheme="majorHAnsi"/>
          <w:sz w:val="20"/>
          <w:szCs w:val="20"/>
          <w:lang w:val="en-US"/>
        </w:rPr>
        <w:t xml:space="preserve"> </w:t>
      </w:r>
      <w:proofErr w:type="spellStart"/>
      <w:proofErr w:type="gramStart"/>
      <w:r w:rsidRPr="00BB019B">
        <w:rPr>
          <w:rFonts w:asciiTheme="majorHAnsi" w:hAnsiTheme="majorHAnsi"/>
          <w:sz w:val="20"/>
          <w:szCs w:val="20"/>
          <w:lang w:val="en-US"/>
        </w:rPr>
        <w:t>Oecologia</w:t>
      </w:r>
      <w:proofErr w:type="spellEnd"/>
      <w:r w:rsidRPr="00BB019B">
        <w:rPr>
          <w:rFonts w:asciiTheme="majorHAnsi" w:hAnsiTheme="majorHAnsi"/>
          <w:sz w:val="20"/>
          <w:szCs w:val="20"/>
          <w:lang w:val="en-US"/>
        </w:rPr>
        <w:t xml:space="preserve"> ,</w:t>
      </w:r>
      <w:proofErr w:type="gramEnd"/>
      <w:r w:rsidRPr="00BB019B">
        <w:rPr>
          <w:rFonts w:asciiTheme="majorHAnsi" w:hAnsiTheme="majorHAnsi"/>
          <w:sz w:val="20"/>
          <w:szCs w:val="20"/>
          <w:lang w:val="en-US"/>
        </w:rPr>
        <w:t xml:space="preserve"> 1993, vol. 14 (pg. 463-470)</w:t>
      </w:r>
    </w:p>
    <w:p w14:paraId="065B2591" w14:textId="77777777" w:rsidR="00BB019B" w:rsidRPr="00546B15" w:rsidRDefault="00BB019B" w:rsidP="003A3DD3">
      <w:pPr>
        <w:spacing w:line="360" w:lineRule="auto"/>
        <w:rPr>
          <w:rFonts w:asciiTheme="majorHAnsi" w:hAnsiTheme="majorHAnsi"/>
          <w:sz w:val="20"/>
          <w:szCs w:val="20"/>
        </w:rPr>
      </w:pPr>
    </w:p>
    <w:p w14:paraId="5FD03038"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Bowler, J., M. Betts, I. Bullock and J. A. Ramos. 2002. Tren</w:t>
      </w:r>
      <w:r w:rsidR="00BB44ED" w:rsidRPr="00546B15">
        <w:rPr>
          <w:rFonts w:asciiTheme="majorHAnsi" w:hAnsiTheme="majorHAnsi"/>
          <w:sz w:val="20"/>
          <w:szCs w:val="20"/>
        </w:rPr>
        <w:t xml:space="preserve">ds in Seabird numbers on </w:t>
      </w:r>
      <w:proofErr w:type="spellStart"/>
      <w:r w:rsidR="00BB44ED" w:rsidRPr="00546B15">
        <w:rPr>
          <w:rFonts w:asciiTheme="majorHAnsi" w:hAnsiTheme="majorHAnsi"/>
          <w:sz w:val="20"/>
          <w:szCs w:val="20"/>
        </w:rPr>
        <w:t>Aride</w:t>
      </w:r>
      <w:proofErr w:type="spellEnd"/>
      <w:r w:rsidR="00BB44ED" w:rsidRPr="00546B15">
        <w:rPr>
          <w:rFonts w:asciiTheme="majorHAnsi" w:hAnsiTheme="majorHAnsi"/>
          <w:sz w:val="20"/>
          <w:szCs w:val="20"/>
        </w:rPr>
        <w:t xml:space="preserve"> </w:t>
      </w:r>
      <w:r w:rsidRPr="00546B15">
        <w:rPr>
          <w:rFonts w:asciiTheme="majorHAnsi" w:hAnsiTheme="majorHAnsi"/>
          <w:sz w:val="20"/>
          <w:szCs w:val="20"/>
        </w:rPr>
        <w:t xml:space="preserve">Island Nature Reserve, Seychelles 1988-2000. </w:t>
      </w:r>
      <w:proofErr w:type="spellStart"/>
      <w:r w:rsidRPr="00546B15">
        <w:rPr>
          <w:rFonts w:asciiTheme="majorHAnsi" w:hAnsiTheme="majorHAnsi"/>
          <w:sz w:val="20"/>
          <w:szCs w:val="20"/>
        </w:rPr>
        <w:t>Waterbirds</w:t>
      </w:r>
      <w:proofErr w:type="spellEnd"/>
      <w:r w:rsidRPr="00546B15">
        <w:rPr>
          <w:rFonts w:asciiTheme="majorHAnsi" w:hAnsiTheme="majorHAnsi"/>
          <w:sz w:val="20"/>
          <w:szCs w:val="20"/>
        </w:rPr>
        <w:t xml:space="preserve"> 25: 26-38.</w:t>
      </w:r>
    </w:p>
    <w:p w14:paraId="7A330ECB" w14:textId="77777777" w:rsidR="00BB019B" w:rsidRDefault="00BB019B" w:rsidP="003A3DD3">
      <w:pPr>
        <w:spacing w:line="360" w:lineRule="auto"/>
        <w:rPr>
          <w:rFonts w:asciiTheme="majorHAnsi" w:hAnsiTheme="majorHAnsi"/>
          <w:sz w:val="20"/>
          <w:szCs w:val="20"/>
          <w:lang w:val="en-US"/>
        </w:rPr>
      </w:pPr>
    </w:p>
    <w:p w14:paraId="50D6C3FC" w14:textId="77777777" w:rsidR="003A3DD3" w:rsidRDefault="00BB44E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Bailey, R S. 1968. </w:t>
      </w:r>
      <w:r w:rsidR="003A3DD3" w:rsidRPr="00546B15">
        <w:rPr>
          <w:rFonts w:asciiTheme="majorHAnsi" w:hAnsiTheme="majorHAnsi"/>
          <w:sz w:val="20"/>
          <w:szCs w:val="20"/>
          <w:lang w:val="en-US"/>
        </w:rPr>
        <w:t>The pelagic distribution of sea-bir</w:t>
      </w:r>
      <w:r w:rsidRPr="00546B15">
        <w:rPr>
          <w:rFonts w:asciiTheme="majorHAnsi" w:hAnsiTheme="majorHAnsi"/>
          <w:sz w:val="20"/>
          <w:szCs w:val="20"/>
          <w:lang w:val="en-US"/>
        </w:rPr>
        <w:t xml:space="preserve">ds in the western Indian Ocean. </w:t>
      </w:r>
      <w:r w:rsidR="003A3DD3" w:rsidRPr="00546B15">
        <w:rPr>
          <w:rFonts w:asciiTheme="majorHAnsi" w:hAnsiTheme="majorHAnsi"/>
          <w:i/>
          <w:sz w:val="20"/>
          <w:szCs w:val="20"/>
          <w:lang w:val="en-US"/>
        </w:rPr>
        <w:t>Ibis</w:t>
      </w:r>
      <w:r w:rsidRPr="00546B15">
        <w:rPr>
          <w:rFonts w:asciiTheme="majorHAnsi" w:hAnsiTheme="majorHAnsi"/>
          <w:sz w:val="20"/>
          <w:szCs w:val="20"/>
          <w:lang w:val="en-US"/>
        </w:rPr>
        <w:t xml:space="preserve"> 110 </w:t>
      </w:r>
      <w:r w:rsidR="003A3DD3" w:rsidRPr="00546B15">
        <w:rPr>
          <w:rFonts w:asciiTheme="majorHAnsi" w:hAnsiTheme="majorHAnsi"/>
          <w:sz w:val="20"/>
          <w:szCs w:val="20"/>
          <w:lang w:val="en-US"/>
        </w:rPr>
        <w:t>(4): 493–519. doi:</w:t>
      </w:r>
      <w:hyperlink r:id="rId18">
        <w:r w:rsidR="003A3DD3" w:rsidRPr="00546B15">
          <w:rPr>
            <w:rStyle w:val="Hyperlink"/>
            <w:rFonts w:asciiTheme="majorHAnsi" w:hAnsiTheme="majorHAnsi"/>
            <w:sz w:val="20"/>
            <w:szCs w:val="20"/>
            <w:lang w:val="en-US"/>
          </w:rPr>
          <w:t>10.1111/j.1474-919X.1968.tb00060.x</w:t>
        </w:r>
      </w:hyperlink>
      <w:r w:rsidR="003A3DD3" w:rsidRPr="00546B15">
        <w:rPr>
          <w:rFonts w:asciiTheme="majorHAnsi" w:hAnsiTheme="majorHAnsi"/>
          <w:sz w:val="20"/>
          <w:szCs w:val="20"/>
          <w:lang w:val="en-US"/>
        </w:rPr>
        <w:t>.</w:t>
      </w:r>
    </w:p>
    <w:p w14:paraId="28AC0D50" w14:textId="77777777" w:rsidR="001A6D61" w:rsidRDefault="001A6D61" w:rsidP="003A3DD3">
      <w:pPr>
        <w:spacing w:line="360" w:lineRule="auto"/>
        <w:rPr>
          <w:rFonts w:asciiTheme="majorHAnsi" w:hAnsiTheme="majorHAnsi"/>
          <w:sz w:val="20"/>
          <w:szCs w:val="20"/>
          <w:lang w:val="en-US"/>
        </w:rPr>
      </w:pPr>
    </w:p>
    <w:p w14:paraId="44C5485B" w14:textId="7E1AA1BD" w:rsidR="001A6D61" w:rsidRPr="008E79EF" w:rsidRDefault="001A6D61" w:rsidP="003A3DD3">
      <w:pPr>
        <w:spacing w:line="360" w:lineRule="auto"/>
        <w:rPr>
          <w:rFonts w:asciiTheme="majorHAnsi" w:hAnsiTheme="majorHAnsi"/>
          <w:sz w:val="20"/>
          <w:szCs w:val="20"/>
        </w:rPr>
      </w:pPr>
      <w:r w:rsidRPr="001A6D61">
        <w:rPr>
          <w:rFonts w:asciiTheme="majorHAnsi" w:hAnsiTheme="majorHAnsi"/>
          <w:sz w:val="20"/>
          <w:szCs w:val="20"/>
        </w:rPr>
        <w:t xml:space="preserve">Burger, J., &amp; </w:t>
      </w:r>
      <w:proofErr w:type="spellStart"/>
      <w:r w:rsidRPr="001A6D61">
        <w:rPr>
          <w:rFonts w:asciiTheme="majorHAnsi" w:hAnsiTheme="majorHAnsi"/>
          <w:sz w:val="20"/>
          <w:szCs w:val="20"/>
        </w:rPr>
        <w:t>Gochfeld</w:t>
      </w:r>
      <w:proofErr w:type="spellEnd"/>
      <w:r w:rsidRPr="001A6D61">
        <w:rPr>
          <w:rFonts w:asciiTheme="majorHAnsi" w:hAnsiTheme="majorHAnsi"/>
          <w:sz w:val="20"/>
          <w:szCs w:val="20"/>
        </w:rPr>
        <w:t>, M. (1991). Nest-Site Selection by the Herald Petrel and White-Tailed Tropicbird on Round Island, Indian Ocean. </w:t>
      </w:r>
      <w:r w:rsidRPr="001A6D61">
        <w:rPr>
          <w:rFonts w:asciiTheme="majorHAnsi" w:hAnsiTheme="majorHAnsi"/>
          <w:i/>
          <w:iCs/>
          <w:sz w:val="20"/>
          <w:szCs w:val="20"/>
        </w:rPr>
        <w:t>The Wilson Bulletin,</w:t>
      </w:r>
      <w:r w:rsidRPr="001A6D61">
        <w:rPr>
          <w:rFonts w:asciiTheme="majorHAnsi" w:hAnsiTheme="majorHAnsi"/>
          <w:sz w:val="20"/>
          <w:szCs w:val="20"/>
        </w:rPr>
        <w:t> </w:t>
      </w:r>
      <w:r w:rsidRPr="001A6D61">
        <w:rPr>
          <w:rFonts w:asciiTheme="majorHAnsi" w:hAnsiTheme="majorHAnsi"/>
          <w:i/>
          <w:iCs/>
          <w:sz w:val="20"/>
          <w:szCs w:val="20"/>
        </w:rPr>
        <w:t>103</w:t>
      </w:r>
      <w:r w:rsidRPr="001A6D61">
        <w:rPr>
          <w:rFonts w:asciiTheme="majorHAnsi" w:hAnsiTheme="majorHAnsi"/>
          <w:sz w:val="20"/>
          <w:szCs w:val="20"/>
        </w:rPr>
        <w:t>(1), 126-130. Retrieved from http://www.jstor.org/stable/4162981</w:t>
      </w:r>
    </w:p>
    <w:p w14:paraId="5A298D1C" w14:textId="77777777" w:rsidR="00BB44ED" w:rsidRPr="00546B15" w:rsidRDefault="00BB44ED" w:rsidP="003A3DD3">
      <w:pPr>
        <w:spacing w:line="360" w:lineRule="auto"/>
        <w:rPr>
          <w:rFonts w:asciiTheme="majorHAnsi" w:hAnsiTheme="majorHAnsi"/>
          <w:sz w:val="20"/>
          <w:szCs w:val="20"/>
          <w:lang w:val="en-US"/>
        </w:rPr>
      </w:pPr>
    </w:p>
    <w:p w14:paraId="071760F7"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Burger AE, Lawrence AD (2000) Seabird monitoring hand</w:t>
      </w:r>
      <w:r w:rsidR="00BB44ED" w:rsidRPr="00546B15">
        <w:rPr>
          <w:rFonts w:asciiTheme="majorHAnsi" w:hAnsiTheme="majorHAnsi"/>
          <w:sz w:val="20"/>
          <w:szCs w:val="20"/>
          <w:lang w:val="en-US"/>
        </w:rPr>
        <w:t xml:space="preserve">book for Seychelles: suggested </w:t>
      </w:r>
      <w:r w:rsidRPr="00546B15">
        <w:rPr>
          <w:rFonts w:asciiTheme="majorHAnsi" w:hAnsiTheme="majorHAnsi"/>
          <w:sz w:val="20"/>
          <w:szCs w:val="20"/>
          <w:lang w:val="en-US"/>
        </w:rPr>
        <w:t xml:space="preserve">methods for </w:t>
      </w:r>
      <w:proofErr w:type="spellStart"/>
      <w:r w:rsidRPr="00546B15">
        <w:rPr>
          <w:rFonts w:asciiTheme="majorHAnsi" w:hAnsiTheme="majorHAnsi"/>
          <w:sz w:val="20"/>
          <w:szCs w:val="20"/>
          <w:lang w:val="en-US"/>
        </w:rPr>
        <w:t>censusing</w:t>
      </w:r>
      <w:proofErr w:type="spellEnd"/>
      <w:r w:rsidRPr="00546B15">
        <w:rPr>
          <w:rFonts w:asciiTheme="majorHAnsi" w:hAnsiTheme="majorHAnsi"/>
          <w:sz w:val="20"/>
          <w:szCs w:val="20"/>
          <w:lang w:val="en-US"/>
        </w:rPr>
        <w:t xml:space="preserve"> seabirds and monitoring their breeding performance. Birdlife </w:t>
      </w:r>
      <w:r w:rsidRPr="00546B15">
        <w:rPr>
          <w:rFonts w:asciiTheme="majorHAnsi" w:hAnsiTheme="majorHAnsi"/>
          <w:sz w:val="20"/>
          <w:szCs w:val="20"/>
          <w:lang w:val="en-US"/>
        </w:rPr>
        <w:tab/>
        <w:t xml:space="preserve">Seychelles, </w:t>
      </w:r>
      <w:proofErr w:type="spellStart"/>
      <w:r w:rsidRPr="00546B15">
        <w:rPr>
          <w:rFonts w:asciiTheme="majorHAnsi" w:hAnsiTheme="majorHAnsi"/>
          <w:sz w:val="20"/>
          <w:szCs w:val="20"/>
          <w:lang w:val="en-US"/>
        </w:rPr>
        <w:t>Mahé</w:t>
      </w:r>
      <w:proofErr w:type="spellEnd"/>
      <w:r w:rsidRPr="00546B15">
        <w:rPr>
          <w:rFonts w:asciiTheme="majorHAnsi" w:hAnsiTheme="majorHAnsi"/>
          <w:sz w:val="20"/>
          <w:szCs w:val="20"/>
          <w:lang w:val="en-US"/>
        </w:rPr>
        <w:t>´, Seychelles</w:t>
      </w:r>
      <w:r w:rsidR="00BB44ED" w:rsidRPr="00546B15">
        <w:rPr>
          <w:rFonts w:asciiTheme="majorHAnsi" w:hAnsiTheme="majorHAnsi"/>
          <w:sz w:val="20"/>
          <w:szCs w:val="20"/>
          <w:lang w:val="en-US"/>
        </w:rPr>
        <w:t>.</w:t>
      </w:r>
    </w:p>
    <w:p w14:paraId="3A9BD283" w14:textId="77777777" w:rsidR="0094174B" w:rsidRDefault="0094174B" w:rsidP="003A3DD3">
      <w:pPr>
        <w:spacing w:line="360" w:lineRule="auto"/>
        <w:rPr>
          <w:rFonts w:asciiTheme="majorHAnsi" w:hAnsiTheme="majorHAnsi"/>
          <w:sz w:val="20"/>
          <w:szCs w:val="20"/>
          <w:lang w:val="en-US"/>
        </w:rPr>
      </w:pPr>
    </w:p>
    <w:p w14:paraId="33A393C7" w14:textId="58AFD26D" w:rsidR="0094174B" w:rsidRPr="00546B15" w:rsidRDefault="0094174B" w:rsidP="003A3DD3">
      <w:pPr>
        <w:spacing w:line="360" w:lineRule="auto"/>
        <w:rPr>
          <w:rFonts w:asciiTheme="majorHAnsi" w:hAnsiTheme="majorHAnsi"/>
          <w:sz w:val="20"/>
          <w:szCs w:val="20"/>
          <w:lang w:val="en-US"/>
        </w:rPr>
      </w:pPr>
      <w:r w:rsidRPr="0094174B">
        <w:rPr>
          <w:rFonts w:asciiTheme="majorHAnsi" w:hAnsiTheme="majorHAnsi"/>
          <w:sz w:val="20"/>
          <w:szCs w:val="20"/>
          <w:lang w:val="en-US"/>
        </w:rPr>
        <w:t xml:space="preserve">Burger, A. E. and Betts, M. (2001) Monitoring populations of Red-footed boobies Sula </w:t>
      </w:r>
      <w:proofErr w:type="spellStart"/>
      <w:r w:rsidRPr="0094174B">
        <w:rPr>
          <w:rFonts w:asciiTheme="majorHAnsi" w:hAnsiTheme="majorHAnsi"/>
          <w:sz w:val="20"/>
          <w:szCs w:val="20"/>
          <w:lang w:val="en-US"/>
        </w:rPr>
        <w:t>sula</w:t>
      </w:r>
      <w:proofErr w:type="spellEnd"/>
      <w:r w:rsidRPr="0094174B">
        <w:rPr>
          <w:rFonts w:asciiTheme="majorHAnsi" w:hAnsiTheme="majorHAnsi"/>
          <w:sz w:val="20"/>
          <w:szCs w:val="20"/>
          <w:lang w:val="en-US"/>
        </w:rPr>
        <w:t xml:space="preserve"> and </w:t>
      </w:r>
      <w:proofErr w:type="spellStart"/>
      <w:r w:rsidRPr="0094174B">
        <w:rPr>
          <w:rFonts w:asciiTheme="majorHAnsi" w:hAnsiTheme="majorHAnsi"/>
          <w:sz w:val="20"/>
          <w:szCs w:val="20"/>
          <w:lang w:val="en-US"/>
        </w:rPr>
        <w:t>frigatebirds</w:t>
      </w:r>
      <w:proofErr w:type="spellEnd"/>
      <w:r w:rsidRPr="0094174B">
        <w:rPr>
          <w:rFonts w:asciiTheme="majorHAnsi" w:hAnsiTheme="majorHAnsi"/>
          <w:sz w:val="20"/>
          <w:szCs w:val="20"/>
          <w:lang w:val="en-US"/>
        </w:rPr>
        <w:t xml:space="preserve"> </w:t>
      </w:r>
      <w:proofErr w:type="spellStart"/>
      <w:r w:rsidRPr="0094174B">
        <w:rPr>
          <w:rFonts w:asciiTheme="majorHAnsi" w:hAnsiTheme="majorHAnsi"/>
          <w:sz w:val="20"/>
          <w:szCs w:val="20"/>
          <w:lang w:val="en-US"/>
        </w:rPr>
        <w:t>Fregata</w:t>
      </w:r>
      <w:proofErr w:type="spellEnd"/>
      <w:r w:rsidRPr="0094174B">
        <w:rPr>
          <w:rFonts w:asciiTheme="majorHAnsi" w:hAnsiTheme="majorHAnsi"/>
          <w:sz w:val="20"/>
          <w:szCs w:val="20"/>
          <w:lang w:val="en-US"/>
        </w:rPr>
        <w:t xml:space="preserve"> spp. breeding on Aldabra Atoll, Indian Ocean. B. Brit. </w:t>
      </w:r>
      <w:proofErr w:type="spellStart"/>
      <w:r w:rsidRPr="0094174B">
        <w:rPr>
          <w:rFonts w:asciiTheme="majorHAnsi" w:hAnsiTheme="majorHAnsi"/>
          <w:sz w:val="20"/>
          <w:szCs w:val="20"/>
          <w:lang w:val="en-US"/>
        </w:rPr>
        <w:t>Ornithol</w:t>
      </w:r>
      <w:proofErr w:type="spellEnd"/>
      <w:r w:rsidRPr="0094174B">
        <w:rPr>
          <w:rFonts w:asciiTheme="majorHAnsi" w:hAnsiTheme="majorHAnsi"/>
          <w:sz w:val="20"/>
          <w:szCs w:val="20"/>
          <w:lang w:val="en-US"/>
        </w:rPr>
        <w:t xml:space="preserve">. Club 121: 236–246. </w:t>
      </w:r>
    </w:p>
    <w:p w14:paraId="26EF8586" w14:textId="77777777" w:rsidR="00BB44ED" w:rsidRPr="00546B15" w:rsidRDefault="00BB44ED" w:rsidP="003A3DD3">
      <w:pPr>
        <w:spacing w:line="360" w:lineRule="auto"/>
        <w:rPr>
          <w:rFonts w:asciiTheme="majorHAnsi" w:hAnsiTheme="majorHAnsi"/>
          <w:sz w:val="20"/>
          <w:szCs w:val="20"/>
          <w:lang w:val="en-US"/>
        </w:rPr>
      </w:pPr>
    </w:p>
    <w:p w14:paraId="4DE23C72" w14:textId="77777777" w:rsidR="001575F2" w:rsidRDefault="001575F2" w:rsidP="001575F2">
      <w:pPr>
        <w:spacing w:line="360" w:lineRule="auto"/>
        <w:rPr>
          <w:ins w:id="124" w:author="April Burt" w:date="2018-02-18T12:31:00Z"/>
          <w:rFonts w:asciiTheme="majorHAnsi" w:hAnsiTheme="majorHAnsi"/>
          <w:sz w:val="20"/>
          <w:szCs w:val="20"/>
          <w:lang w:val="en-US"/>
        </w:rPr>
      </w:pPr>
      <w:r w:rsidRPr="00546B15">
        <w:rPr>
          <w:rFonts w:asciiTheme="majorHAnsi" w:hAnsiTheme="majorHAnsi"/>
          <w:sz w:val="20"/>
          <w:szCs w:val="20"/>
          <w:lang w:val="en-US"/>
        </w:rPr>
        <w:t>Bristol, R., 2007. Seabirds of the granitic Seychelles: a review of status, threats, uses</w:t>
      </w:r>
      <w:r w:rsidR="00BB44ED" w:rsidRPr="00546B15">
        <w:rPr>
          <w:rFonts w:asciiTheme="majorHAnsi" w:hAnsiTheme="majorHAnsi"/>
          <w:sz w:val="20"/>
          <w:szCs w:val="20"/>
          <w:lang w:val="en-US"/>
        </w:rPr>
        <w:t xml:space="preserve"> </w:t>
      </w:r>
      <w:r w:rsidRPr="00546B15">
        <w:rPr>
          <w:rFonts w:asciiTheme="majorHAnsi" w:hAnsiTheme="majorHAnsi"/>
          <w:sz w:val="20"/>
          <w:szCs w:val="20"/>
          <w:lang w:val="en-US"/>
        </w:rPr>
        <w:t>and conservation. Ostrich 78, 453-453.</w:t>
      </w:r>
    </w:p>
    <w:p w14:paraId="6FA8CB7A" w14:textId="77777777" w:rsidR="00565EB2" w:rsidRPr="00546B15" w:rsidRDefault="00565EB2" w:rsidP="001575F2">
      <w:pPr>
        <w:spacing w:line="360" w:lineRule="auto"/>
        <w:rPr>
          <w:rFonts w:asciiTheme="majorHAnsi" w:hAnsiTheme="majorHAnsi"/>
          <w:sz w:val="20"/>
          <w:szCs w:val="20"/>
          <w:lang w:val="en-US"/>
        </w:rPr>
      </w:pPr>
    </w:p>
    <w:p w14:paraId="7B35C84A" w14:textId="2831BE52" w:rsidR="001575F2" w:rsidRDefault="00565EB2" w:rsidP="001575F2">
      <w:pPr>
        <w:spacing w:line="360" w:lineRule="auto"/>
        <w:rPr>
          <w:ins w:id="125" w:author="April Burt" w:date="2018-02-18T12:30:00Z"/>
          <w:rFonts w:asciiTheme="majorHAnsi" w:hAnsiTheme="majorHAnsi"/>
          <w:sz w:val="20"/>
          <w:szCs w:val="20"/>
          <w:lang w:val="en-US"/>
        </w:rPr>
      </w:pPr>
      <w:ins w:id="126" w:author="April Burt" w:date="2018-02-18T12:30:00Z">
        <w:r w:rsidRPr="00565EB2">
          <w:rPr>
            <w:rFonts w:asciiTheme="majorHAnsi" w:hAnsiTheme="majorHAnsi"/>
            <w:sz w:val="20"/>
            <w:szCs w:val="20"/>
            <w:lang w:val="en-US"/>
          </w:rPr>
          <w:t xml:space="preserve">Campos, L.F.A.S., Andrade, A.B., Bertrand, S. and </w:t>
        </w:r>
        <w:proofErr w:type="spellStart"/>
        <w:r w:rsidRPr="00565EB2">
          <w:rPr>
            <w:rFonts w:asciiTheme="majorHAnsi" w:hAnsiTheme="majorHAnsi"/>
            <w:sz w:val="20"/>
            <w:szCs w:val="20"/>
            <w:lang w:val="en-US"/>
          </w:rPr>
          <w:t>Efe</w:t>
        </w:r>
        <w:proofErr w:type="spellEnd"/>
        <w:r w:rsidRPr="00565EB2">
          <w:rPr>
            <w:rFonts w:asciiTheme="majorHAnsi" w:hAnsiTheme="majorHAnsi"/>
            <w:sz w:val="20"/>
            <w:szCs w:val="20"/>
            <w:lang w:val="en-US"/>
          </w:rPr>
          <w:t>, M.A., 2017. Foraging behavior and at-sea distribution of White-Tailed Tropicbirds in tropical ocean. </w:t>
        </w:r>
        <w:r w:rsidRPr="00565EB2">
          <w:rPr>
            <w:rFonts w:asciiTheme="majorHAnsi" w:hAnsiTheme="majorHAnsi"/>
            <w:i/>
            <w:iCs/>
            <w:sz w:val="20"/>
            <w:szCs w:val="20"/>
            <w:lang w:val="en-US"/>
          </w:rPr>
          <w:t>Brazilian Journal of Biology</w:t>
        </w:r>
        <w:r w:rsidRPr="00565EB2">
          <w:rPr>
            <w:rFonts w:asciiTheme="majorHAnsi" w:hAnsiTheme="majorHAnsi"/>
            <w:sz w:val="20"/>
            <w:szCs w:val="20"/>
            <w:lang w:val="en-US"/>
          </w:rPr>
          <w:t>, (AHEAD), pp.0-0.</w:t>
        </w:r>
      </w:ins>
    </w:p>
    <w:p w14:paraId="5D214B48" w14:textId="77777777" w:rsidR="00565EB2" w:rsidRPr="00546B15" w:rsidRDefault="00565EB2" w:rsidP="001575F2">
      <w:pPr>
        <w:spacing w:line="360" w:lineRule="auto"/>
        <w:rPr>
          <w:rFonts w:asciiTheme="majorHAnsi" w:hAnsiTheme="majorHAnsi"/>
          <w:sz w:val="20"/>
          <w:szCs w:val="20"/>
          <w:lang w:val="en-US"/>
        </w:rPr>
      </w:pPr>
    </w:p>
    <w:p w14:paraId="5951A7C8" w14:textId="77777777" w:rsidR="003A3DD3" w:rsidRPr="00546B15" w:rsidRDefault="00F0332D"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Catry</w:t>
      </w:r>
      <w:proofErr w:type="spellEnd"/>
      <w:r w:rsidRPr="00546B15">
        <w:rPr>
          <w:rFonts w:asciiTheme="majorHAnsi" w:hAnsiTheme="majorHAnsi"/>
          <w:sz w:val="20"/>
          <w:szCs w:val="20"/>
          <w:lang w:val="en-US"/>
        </w:rPr>
        <w:t xml:space="preserve">, T., Ramos, J.A., </w:t>
      </w:r>
      <w:proofErr w:type="spellStart"/>
      <w:r w:rsidRPr="00546B15">
        <w:rPr>
          <w:rFonts w:asciiTheme="majorHAnsi" w:hAnsiTheme="majorHAnsi"/>
          <w:sz w:val="20"/>
          <w:szCs w:val="20"/>
          <w:lang w:val="en-US"/>
        </w:rPr>
        <w:t>Monticelli</w:t>
      </w:r>
      <w:proofErr w:type="spellEnd"/>
      <w:r w:rsidRPr="00546B15">
        <w:rPr>
          <w:rFonts w:asciiTheme="majorHAnsi" w:hAnsiTheme="majorHAnsi"/>
          <w:sz w:val="20"/>
          <w:szCs w:val="20"/>
          <w:lang w:val="en-US"/>
        </w:rPr>
        <w:t xml:space="preserve">, D. et al. J </w:t>
      </w:r>
      <w:proofErr w:type="spellStart"/>
      <w:r w:rsidRPr="00546B15">
        <w:rPr>
          <w:rFonts w:asciiTheme="majorHAnsi" w:hAnsiTheme="majorHAnsi"/>
          <w:sz w:val="20"/>
          <w:szCs w:val="20"/>
          <w:lang w:val="en-US"/>
        </w:rPr>
        <w:t>Ornithol</w:t>
      </w:r>
      <w:proofErr w:type="spellEnd"/>
      <w:r w:rsidRPr="00546B15">
        <w:rPr>
          <w:rFonts w:asciiTheme="majorHAnsi" w:hAnsiTheme="majorHAnsi"/>
          <w:sz w:val="20"/>
          <w:szCs w:val="20"/>
          <w:lang w:val="en-US"/>
        </w:rPr>
        <w:t xml:space="preserve"> (2009). Demography and conservation of the White-tailed Tropicbird Phaethon </w:t>
      </w:r>
      <w:proofErr w:type="spellStart"/>
      <w:r w:rsidRPr="00546B15">
        <w:rPr>
          <w:rFonts w:asciiTheme="majorHAnsi" w:hAnsiTheme="majorHAnsi"/>
          <w:sz w:val="20"/>
          <w:szCs w:val="20"/>
          <w:lang w:val="en-US"/>
        </w:rPr>
        <w:t>lepturus</w:t>
      </w:r>
      <w:proofErr w:type="spellEnd"/>
      <w:r w:rsidRPr="00546B15">
        <w:rPr>
          <w:rFonts w:asciiTheme="majorHAnsi" w:hAnsiTheme="majorHAnsi"/>
          <w:sz w:val="20"/>
          <w:szCs w:val="20"/>
          <w:lang w:val="en-US"/>
        </w:rPr>
        <w:t xml:space="preserve"> on </w:t>
      </w:r>
      <w:proofErr w:type="spellStart"/>
      <w:r w:rsidRPr="00546B15">
        <w:rPr>
          <w:rFonts w:asciiTheme="majorHAnsi" w:hAnsiTheme="majorHAnsi"/>
          <w:sz w:val="20"/>
          <w:szCs w:val="20"/>
          <w:lang w:val="en-US"/>
        </w:rPr>
        <w:t>Aride</w:t>
      </w:r>
      <w:proofErr w:type="spellEnd"/>
      <w:r w:rsidRPr="00546B15">
        <w:rPr>
          <w:rFonts w:asciiTheme="majorHAnsi" w:hAnsiTheme="majorHAnsi"/>
          <w:sz w:val="20"/>
          <w:szCs w:val="20"/>
          <w:lang w:val="en-US"/>
        </w:rPr>
        <w:t xml:space="preserve"> Island, Western Indian Ocean 150: 661. </w:t>
      </w:r>
      <w:hyperlink r:id="rId19" w:history="1">
        <w:r w:rsidR="004A1347" w:rsidRPr="00546B15">
          <w:rPr>
            <w:rStyle w:val="Hyperlink"/>
            <w:rFonts w:asciiTheme="majorHAnsi" w:hAnsiTheme="majorHAnsi"/>
            <w:sz w:val="20"/>
            <w:szCs w:val="20"/>
            <w:lang w:val="en-US"/>
          </w:rPr>
          <w:t>https://doi.org/10.1007/s10336-009-0389-z</w:t>
        </w:r>
      </w:hyperlink>
      <w:r w:rsidR="003A3DD3" w:rsidRPr="00546B15">
        <w:rPr>
          <w:rFonts w:asciiTheme="majorHAnsi" w:hAnsiTheme="majorHAnsi"/>
          <w:sz w:val="20"/>
          <w:szCs w:val="20"/>
          <w:highlight w:val="yellow"/>
          <w:lang w:val="en-US"/>
        </w:rPr>
        <w:t xml:space="preserve"> </w:t>
      </w:r>
    </w:p>
    <w:p w14:paraId="2C9E88E3" w14:textId="77777777" w:rsidR="004A1347" w:rsidRPr="00546B15" w:rsidRDefault="004A1347" w:rsidP="003A3DD3">
      <w:pPr>
        <w:spacing w:line="360" w:lineRule="auto"/>
        <w:rPr>
          <w:rFonts w:asciiTheme="majorHAnsi" w:hAnsiTheme="majorHAnsi"/>
          <w:sz w:val="20"/>
          <w:szCs w:val="20"/>
          <w:lang w:val="en-US"/>
        </w:rPr>
      </w:pPr>
    </w:p>
    <w:p w14:paraId="58F62F26"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COULSON, J.C., 2001. Colonial breeding in seabirds. In: E.A. SCHREIBER and J. BURGER, eds. </w:t>
      </w:r>
      <w:r w:rsidRPr="00546B15">
        <w:rPr>
          <w:rFonts w:asciiTheme="majorHAnsi" w:hAnsiTheme="majorHAnsi"/>
          <w:i/>
          <w:iCs/>
          <w:sz w:val="20"/>
          <w:szCs w:val="20"/>
          <w:lang w:val="en-US"/>
        </w:rPr>
        <w:t>Biology of marine birds</w:t>
      </w:r>
      <w:r w:rsidRPr="00546B15">
        <w:rPr>
          <w:rFonts w:asciiTheme="majorHAnsi" w:hAnsiTheme="majorHAnsi"/>
          <w:sz w:val="20"/>
          <w:szCs w:val="20"/>
          <w:lang w:val="en-US"/>
        </w:rPr>
        <w:t xml:space="preserve">. Boca Raton: CRC Press. p. 87-113. </w:t>
      </w:r>
    </w:p>
    <w:p w14:paraId="777BB7F7" w14:textId="77777777" w:rsidR="004A1347" w:rsidRPr="00546B15" w:rsidRDefault="004A1347" w:rsidP="003A3DD3">
      <w:pPr>
        <w:spacing w:line="360" w:lineRule="auto"/>
        <w:rPr>
          <w:rFonts w:asciiTheme="majorHAnsi" w:hAnsiTheme="majorHAnsi"/>
          <w:sz w:val="20"/>
          <w:szCs w:val="20"/>
          <w:lang w:val="en-US"/>
        </w:rPr>
      </w:pPr>
    </w:p>
    <w:p w14:paraId="604D85E6"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Le </w:t>
      </w:r>
      <w:proofErr w:type="spellStart"/>
      <w:r w:rsidRPr="00546B15">
        <w:rPr>
          <w:rFonts w:asciiTheme="majorHAnsi" w:hAnsiTheme="majorHAnsi"/>
          <w:sz w:val="20"/>
          <w:szCs w:val="20"/>
          <w:lang w:val="en-US"/>
        </w:rPr>
        <w:t>Corre</w:t>
      </w:r>
      <w:proofErr w:type="spellEnd"/>
      <w:r w:rsidRPr="00546B15">
        <w:rPr>
          <w:rFonts w:asciiTheme="majorHAnsi" w:hAnsiTheme="majorHAnsi"/>
          <w:sz w:val="20"/>
          <w:szCs w:val="20"/>
          <w:lang w:val="en-US"/>
        </w:rPr>
        <w:t xml:space="preserve">, M., </w:t>
      </w:r>
      <w:proofErr w:type="spellStart"/>
      <w:r w:rsidRPr="00546B15">
        <w:rPr>
          <w:rFonts w:asciiTheme="majorHAnsi" w:hAnsiTheme="majorHAnsi"/>
          <w:sz w:val="20"/>
          <w:szCs w:val="20"/>
          <w:lang w:val="en-US"/>
        </w:rPr>
        <w:t>Jouventin</w:t>
      </w:r>
      <w:proofErr w:type="spellEnd"/>
      <w:r w:rsidRPr="00546B15">
        <w:rPr>
          <w:rFonts w:asciiTheme="majorHAnsi" w:hAnsiTheme="majorHAnsi"/>
          <w:sz w:val="20"/>
          <w:szCs w:val="20"/>
          <w:lang w:val="en-US"/>
        </w:rPr>
        <w:t xml:space="preserve">, P., 1997. Ecological significance and conservation priorities of Europa Island (western Indian Ocean), with special reference to seabirds. Revue </w:t>
      </w:r>
      <w:proofErr w:type="spellStart"/>
      <w:r w:rsidRPr="00546B15">
        <w:rPr>
          <w:rFonts w:asciiTheme="majorHAnsi" w:hAnsiTheme="majorHAnsi"/>
          <w:sz w:val="20"/>
          <w:szCs w:val="20"/>
          <w:lang w:val="en-US"/>
        </w:rPr>
        <w:t>d’Ecologie</w:t>
      </w:r>
      <w:proofErr w:type="spellEnd"/>
      <w:r w:rsidRPr="00546B15">
        <w:rPr>
          <w:rFonts w:asciiTheme="majorHAnsi" w:hAnsiTheme="majorHAnsi"/>
          <w:sz w:val="20"/>
          <w:szCs w:val="20"/>
          <w:lang w:val="en-US"/>
        </w:rPr>
        <w:t xml:space="preserve"> 52, 205–220. </w:t>
      </w:r>
    </w:p>
    <w:p w14:paraId="1916BC79" w14:textId="77777777" w:rsidR="00BB44ED" w:rsidRPr="00546B15" w:rsidRDefault="00BB44ED" w:rsidP="001575F2">
      <w:pPr>
        <w:spacing w:line="360" w:lineRule="auto"/>
        <w:rPr>
          <w:rFonts w:asciiTheme="majorHAnsi" w:hAnsiTheme="majorHAnsi"/>
          <w:sz w:val="20"/>
          <w:szCs w:val="20"/>
          <w:lang w:val="en-US"/>
        </w:rPr>
      </w:pPr>
    </w:p>
    <w:p w14:paraId="184921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DEARBORN, D.C., ANDERS, A.D. and FLINT, E.N., 2001. Trends in reproductive success of Hawaiian seabirds: is guild membership a good criterion for choosing indicator species? </w:t>
      </w:r>
      <w:r w:rsidRPr="00546B15">
        <w:rPr>
          <w:rFonts w:asciiTheme="majorHAnsi" w:hAnsiTheme="majorHAnsi"/>
          <w:i/>
          <w:iCs/>
          <w:sz w:val="20"/>
          <w:szCs w:val="20"/>
          <w:lang w:val="en-US"/>
        </w:rPr>
        <w:t>Biological Conservation</w:t>
      </w:r>
      <w:r w:rsidRPr="00546B15">
        <w:rPr>
          <w:rFonts w:asciiTheme="majorHAnsi" w:hAnsiTheme="majorHAnsi"/>
          <w:sz w:val="20"/>
          <w:szCs w:val="20"/>
          <w:lang w:val="en-US"/>
        </w:rPr>
        <w:t xml:space="preserve">, vol. 101, no. 1, pp. 97-103. http://dx.doi. org/10.1016/S0006-3207(01)00030-1. </w:t>
      </w:r>
    </w:p>
    <w:p w14:paraId="48919120" w14:textId="77777777" w:rsidR="004A1347" w:rsidRPr="00546B15" w:rsidRDefault="004A1347" w:rsidP="004A1347">
      <w:pPr>
        <w:spacing w:line="360" w:lineRule="auto"/>
        <w:rPr>
          <w:rFonts w:asciiTheme="majorHAnsi" w:hAnsiTheme="majorHAnsi"/>
          <w:sz w:val="20"/>
          <w:szCs w:val="20"/>
          <w:lang w:val="en-US"/>
        </w:rPr>
      </w:pPr>
    </w:p>
    <w:p w14:paraId="13795623" w14:textId="77777777" w:rsidR="004A1347" w:rsidRPr="00546B15" w:rsidRDefault="004A1347"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DOBSON, A.F. and MADEIROS, J., 2010. Threats facing Bermuda’s breeding seabirds: measures to assist future breeding success. </w:t>
      </w:r>
      <w:r w:rsidRPr="00546B15">
        <w:rPr>
          <w:rFonts w:asciiTheme="majorHAnsi" w:hAnsiTheme="majorHAnsi"/>
          <w:i/>
          <w:iCs/>
          <w:sz w:val="20"/>
          <w:szCs w:val="20"/>
          <w:lang w:val="en-US"/>
        </w:rPr>
        <w:t>Proceedings of the Fourth International Partners in Flight Conference: Tundra to Tropics</w:t>
      </w:r>
      <w:r w:rsidRPr="00546B15">
        <w:rPr>
          <w:rFonts w:asciiTheme="majorHAnsi" w:hAnsiTheme="majorHAnsi"/>
          <w:sz w:val="20"/>
          <w:szCs w:val="20"/>
          <w:lang w:val="en-US"/>
        </w:rPr>
        <w:t xml:space="preserve">, pp. 223-226. </w:t>
      </w:r>
    </w:p>
    <w:p w14:paraId="30EA4A91" w14:textId="77777777" w:rsidR="00BB44ED" w:rsidRPr="00546B15" w:rsidRDefault="00BB44ED" w:rsidP="00F0332D">
      <w:pPr>
        <w:spacing w:line="360" w:lineRule="auto"/>
        <w:rPr>
          <w:rFonts w:asciiTheme="majorHAnsi" w:hAnsiTheme="majorHAnsi"/>
          <w:sz w:val="20"/>
          <w:szCs w:val="20"/>
          <w:lang w:val="en-US"/>
        </w:rPr>
      </w:pPr>
    </w:p>
    <w:p w14:paraId="273B6BF4" w14:textId="77777777" w:rsidR="003A3DD3" w:rsidRPr="00546B15" w:rsidRDefault="00546B15" w:rsidP="00F0332D">
      <w:pPr>
        <w:spacing w:line="360" w:lineRule="auto"/>
        <w:rPr>
          <w:rFonts w:asciiTheme="majorHAnsi" w:hAnsiTheme="majorHAnsi"/>
          <w:strike/>
          <w:sz w:val="20"/>
          <w:szCs w:val="20"/>
          <w:lang w:val="en-US"/>
        </w:rPr>
      </w:pPr>
      <w:r w:rsidRPr="00546B15">
        <w:rPr>
          <w:rFonts w:asciiTheme="majorHAnsi" w:hAnsiTheme="majorHAnsi"/>
          <w:sz w:val="20"/>
          <w:szCs w:val="20"/>
          <w:lang w:val="en-US"/>
        </w:rPr>
        <w:t xml:space="preserve">Diamond, A W. 1971. </w:t>
      </w:r>
      <w:r w:rsidR="003A3DD3" w:rsidRPr="00546B15">
        <w:rPr>
          <w:rFonts w:asciiTheme="majorHAnsi" w:hAnsiTheme="majorHAnsi"/>
          <w:sz w:val="20"/>
          <w:szCs w:val="20"/>
          <w:lang w:val="en-US"/>
        </w:rPr>
        <w:t>The Ecol</w:t>
      </w:r>
      <w:r w:rsidRPr="00546B15">
        <w:rPr>
          <w:rFonts w:asciiTheme="majorHAnsi" w:hAnsiTheme="majorHAnsi"/>
          <w:sz w:val="20"/>
          <w:szCs w:val="20"/>
          <w:lang w:val="en-US"/>
        </w:rPr>
        <w:t xml:space="preserve">ogy of the Sea Birds of Aldabra. </w:t>
      </w:r>
      <w:proofErr w:type="spellStart"/>
      <w:r w:rsidRPr="00546B15">
        <w:rPr>
          <w:rFonts w:asciiTheme="majorHAnsi" w:hAnsiTheme="majorHAnsi"/>
          <w:sz w:val="20"/>
          <w:szCs w:val="20"/>
          <w:lang w:val="en-US"/>
        </w:rPr>
        <w:t>Phil.Trans.</w:t>
      </w:r>
      <w:proofErr w:type="gramStart"/>
      <w:r w:rsidRPr="00546B15">
        <w:rPr>
          <w:rFonts w:asciiTheme="majorHAnsi" w:hAnsiTheme="majorHAnsi"/>
          <w:sz w:val="20"/>
          <w:szCs w:val="20"/>
          <w:lang w:val="en-US"/>
        </w:rPr>
        <w:t>R.Soc.Lond</w:t>
      </w:r>
      <w:proofErr w:type="spellEnd"/>
      <w:proofErr w:type="gramEnd"/>
      <w:r w:rsidRPr="00546B15">
        <w:rPr>
          <w:rFonts w:asciiTheme="majorHAnsi" w:hAnsiTheme="majorHAnsi"/>
          <w:sz w:val="20"/>
          <w:szCs w:val="20"/>
          <w:lang w:val="en-US"/>
        </w:rPr>
        <w:t>.</w:t>
      </w:r>
      <w:r w:rsidR="003A3DD3" w:rsidRPr="00546B15">
        <w:rPr>
          <w:rFonts w:asciiTheme="majorHAnsi" w:hAnsiTheme="majorHAnsi"/>
          <w:sz w:val="20"/>
          <w:szCs w:val="20"/>
          <w:lang w:val="en-US"/>
        </w:rPr>
        <w:t xml:space="preserve"> 260 (836): 561–71.</w:t>
      </w:r>
    </w:p>
    <w:p w14:paraId="2DA929DD" w14:textId="77777777" w:rsidR="00BB44ED" w:rsidRPr="00546B15" w:rsidRDefault="00BB44ED" w:rsidP="001575F2">
      <w:pPr>
        <w:spacing w:line="360" w:lineRule="auto"/>
        <w:rPr>
          <w:rFonts w:asciiTheme="majorHAnsi" w:hAnsiTheme="majorHAnsi"/>
          <w:sz w:val="20"/>
          <w:szCs w:val="20"/>
          <w:lang w:val="en-US"/>
        </w:rPr>
      </w:pPr>
    </w:p>
    <w:p w14:paraId="4DB7BBEE" w14:textId="77777777" w:rsidR="00BB44ED" w:rsidRDefault="00BB44ED" w:rsidP="00BB44ED">
      <w:pPr>
        <w:spacing w:line="360" w:lineRule="auto"/>
        <w:rPr>
          <w:ins w:id="127" w:author="April Burt" w:date="2018-02-18T11:10:00Z"/>
          <w:rFonts w:asciiTheme="majorHAnsi" w:hAnsiTheme="majorHAnsi"/>
          <w:sz w:val="20"/>
          <w:szCs w:val="20"/>
          <w:lang w:val="en-US"/>
        </w:rPr>
      </w:pPr>
      <w:r w:rsidRPr="00546B15">
        <w:rPr>
          <w:rFonts w:asciiTheme="majorHAnsi" w:hAnsiTheme="majorHAnsi"/>
          <w:sz w:val="20"/>
          <w:szCs w:val="20"/>
          <w:lang w:val="en-US"/>
        </w:rPr>
        <w:t>D</w:t>
      </w:r>
      <w:r w:rsidR="00546B15" w:rsidRPr="00546B15">
        <w:rPr>
          <w:rFonts w:asciiTheme="majorHAnsi" w:hAnsiTheme="majorHAnsi"/>
          <w:sz w:val="20"/>
          <w:szCs w:val="20"/>
          <w:lang w:val="en-US"/>
        </w:rPr>
        <w:t>iamond</w:t>
      </w:r>
      <w:r w:rsidRPr="00546B15">
        <w:rPr>
          <w:rFonts w:asciiTheme="majorHAnsi" w:hAnsiTheme="majorHAnsi"/>
          <w:sz w:val="20"/>
          <w:szCs w:val="20"/>
          <w:lang w:val="en-US"/>
        </w:rPr>
        <w:t xml:space="preserve">, A.W., 1975. The biology of tropicbirds at Aldabra Atoll, Indian Ocean. </w:t>
      </w:r>
      <w:r w:rsidRPr="00546B15">
        <w:rPr>
          <w:rFonts w:asciiTheme="majorHAnsi" w:hAnsiTheme="majorHAnsi"/>
          <w:i/>
          <w:iCs/>
          <w:sz w:val="20"/>
          <w:szCs w:val="20"/>
          <w:lang w:val="en-US"/>
        </w:rPr>
        <w:t>The Auk</w:t>
      </w:r>
      <w:r w:rsidRPr="00546B15">
        <w:rPr>
          <w:rFonts w:asciiTheme="majorHAnsi" w:hAnsiTheme="majorHAnsi"/>
          <w:sz w:val="20"/>
          <w:szCs w:val="20"/>
          <w:lang w:val="en-US"/>
        </w:rPr>
        <w:t xml:space="preserve">, vol. 92, no. 1, pp. 16-39. http:// dx.doi.org/10.2307/4084415. </w:t>
      </w:r>
    </w:p>
    <w:p w14:paraId="037B23B5" w14:textId="77777777" w:rsidR="00FD119A" w:rsidRDefault="00FD119A" w:rsidP="00BB44ED">
      <w:pPr>
        <w:spacing w:line="360" w:lineRule="auto"/>
        <w:rPr>
          <w:ins w:id="128" w:author="April Burt" w:date="2018-02-18T11:10:00Z"/>
          <w:rFonts w:asciiTheme="majorHAnsi" w:hAnsiTheme="majorHAnsi"/>
          <w:sz w:val="20"/>
          <w:szCs w:val="20"/>
          <w:lang w:val="en-US"/>
        </w:rPr>
      </w:pPr>
    </w:p>
    <w:p w14:paraId="2DF614CD" w14:textId="1B9C8A22" w:rsidR="00FD119A" w:rsidRPr="00546B15" w:rsidRDefault="00FD119A" w:rsidP="00BB44ED">
      <w:pPr>
        <w:spacing w:line="360" w:lineRule="auto"/>
        <w:rPr>
          <w:rFonts w:asciiTheme="majorHAnsi" w:hAnsiTheme="majorHAnsi"/>
          <w:sz w:val="20"/>
          <w:szCs w:val="20"/>
          <w:lang w:val="en-US"/>
        </w:rPr>
      </w:pPr>
      <w:ins w:id="129" w:author="April Burt" w:date="2018-02-18T11:10:00Z">
        <w:r w:rsidRPr="00FD119A">
          <w:rPr>
            <w:rFonts w:asciiTheme="majorHAnsi" w:hAnsiTheme="majorHAnsi"/>
            <w:sz w:val="20"/>
            <w:szCs w:val="20"/>
            <w:lang w:val="en-US"/>
          </w:rPr>
          <w:t>Garnett S. T. and Crowley G. M. (2000) </w:t>
        </w:r>
        <w:r w:rsidRPr="00FD119A">
          <w:rPr>
            <w:rFonts w:asciiTheme="majorHAnsi" w:hAnsiTheme="majorHAnsi"/>
            <w:i/>
            <w:iCs/>
            <w:sz w:val="20"/>
            <w:szCs w:val="20"/>
            <w:lang w:val="en-US"/>
          </w:rPr>
          <w:t>The action plan for Australian birds 2000</w:t>
        </w:r>
        <w:r w:rsidRPr="00FD119A">
          <w:rPr>
            <w:rFonts w:asciiTheme="majorHAnsi" w:hAnsiTheme="majorHAnsi"/>
            <w:sz w:val="20"/>
            <w:szCs w:val="20"/>
            <w:lang w:val="en-US"/>
          </w:rPr>
          <w:t>. Canberra: Environment Australia.</w:t>
        </w:r>
      </w:ins>
    </w:p>
    <w:p w14:paraId="1CB17F97" w14:textId="77777777" w:rsidR="00BB44ED" w:rsidRPr="00546B15" w:rsidRDefault="00BB44ED" w:rsidP="001575F2">
      <w:pPr>
        <w:spacing w:line="360" w:lineRule="auto"/>
        <w:rPr>
          <w:rFonts w:asciiTheme="majorHAnsi" w:hAnsiTheme="majorHAnsi"/>
          <w:sz w:val="20"/>
          <w:szCs w:val="20"/>
          <w:lang w:val="en-US"/>
        </w:rPr>
      </w:pPr>
    </w:p>
    <w:p w14:paraId="60788D6F"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Grant, G.S., 1982. Avian incubation: egg temperature, nest humidity, and behavioral</w:t>
      </w:r>
      <w:r w:rsidR="00546B15" w:rsidRPr="00546B15">
        <w:rPr>
          <w:rFonts w:asciiTheme="majorHAnsi" w:hAnsiTheme="majorHAnsi"/>
          <w:sz w:val="20"/>
          <w:szCs w:val="20"/>
          <w:lang w:val="en-US"/>
        </w:rPr>
        <w:t xml:space="preserve"> </w:t>
      </w:r>
      <w:r w:rsidRPr="00546B15">
        <w:rPr>
          <w:rFonts w:asciiTheme="majorHAnsi" w:hAnsiTheme="majorHAnsi"/>
          <w:sz w:val="20"/>
          <w:szCs w:val="20"/>
          <w:lang w:val="en-US"/>
        </w:rPr>
        <w:t xml:space="preserve">thermoregulation in a hot environment. </w:t>
      </w:r>
      <w:proofErr w:type="spellStart"/>
      <w:r w:rsidRPr="00546B15">
        <w:rPr>
          <w:rFonts w:asciiTheme="majorHAnsi" w:hAnsiTheme="majorHAnsi"/>
          <w:sz w:val="20"/>
          <w:szCs w:val="20"/>
          <w:lang w:val="en-US"/>
        </w:rPr>
        <w:t>Ornithol</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Monogr</w:t>
      </w:r>
      <w:proofErr w:type="spellEnd"/>
      <w:r w:rsidRPr="00546B15">
        <w:rPr>
          <w:rFonts w:asciiTheme="majorHAnsi" w:hAnsiTheme="majorHAnsi"/>
          <w:sz w:val="20"/>
          <w:szCs w:val="20"/>
          <w:lang w:val="en-US"/>
        </w:rPr>
        <w:t>. 30, 1–70.</w:t>
      </w:r>
    </w:p>
    <w:p w14:paraId="0BD6C367" w14:textId="77777777" w:rsidR="004A1347" w:rsidRPr="00546B15" w:rsidRDefault="004A1347" w:rsidP="001575F2">
      <w:pPr>
        <w:spacing w:line="360" w:lineRule="auto"/>
        <w:rPr>
          <w:rFonts w:asciiTheme="majorHAnsi" w:hAnsiTheme="majorHAnsi"/>
          <w:sz w:val="20"/>
          <w:szCs w:val="20"/>
          <w:lang w:val="en-US"/>
        </w:rPr>
      </w:pPr>
    </w:p>
    <w:p w14:paraId="491305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HAMER, K.C., MONAGHAN, P., UTTLEY, J.D., WALTON, P. and BURNS, M.D., 1993. The influence of food supply on the breeding ecology of kittiwakes Rissa </w:t>
      </w:r>
      <w:proofErr w:type="spellStart"/>
      <w:r w:rsidRPr="00546B15">
        <w:rPr>
          <w:rFonts w:asciiTheme="majorHAnsi" w:hAnsiTheme="majorHAnsi"/>
          <w:sz w:val="20"/>
          <w:szCs w:val="20"/>
          <w:lang w:val="en-US"/>
        </w:rPr>
        <w:t>tridactyla</w:t>
      </w:r>
      <w:proofErr w:type="spellEnd"/>
      <w:r w:rsidRPr="00546B15">
        <w:rPr>
          <w:rFonts w:asciiTheme="majorHAnsi" w:hAnsiTheme="majorHAnsi"/>
          <w:sz w:val="20"/>
          <w:szCs w:val="20"/>
          <w:lang w:val="en-US"/>
        </w:rPr>
        <w:t xml:space="preserve"> in Shetland. </w:t>
      </w:r>
      <w:r w:rsidRPr="00546B15">
        <w:rPr>
          <w:rFonts w:asciiTheme="majorHAnsi" w:hAnsiTheme="majorHAnsi"/>
          <w:i/>
          <w:iCs/>
          <w:sz w:val="20"/>
          <w:szCs w:val="20"/>
          <w:lang w:val="en-US"/>
        </w:rPr>
        <w:t>Ibis</w:t>
      </w:r>
      <w:r w:rsidRPr="00546B15">
        <w:rPr>
          <w:rFonts w:asciiTheme="majorHAnsi" w:hAnsiTheme="majorHAnsi"/>
          <w:sz w:val="20"/>
          <w:szCs w:val="20"/>
          <w:lang w:val="en-US"/>
        </w:rPr>
        <w:t xml:space="preserve">, vol. 13, pp. 255-263. </w:t>
      </w:r>
    </w:p>
    <w:p w14:paraId="79C16413" w14:textId="77777777" w:rsidR="005953AC" w:rsidRPr="00546B15" w:rsidRDefault="005953AC" w:rsidP="005953AC">
      <w:pPr>
        <w:spacing w:line="360" w:lineRule="auto"/>
        <w:rPr>
          <w:rFonts w:asciiTheme="majorHAnsi" w:hAnsiTheme="majorHAnsi"/>
          <w:sz w:val="20"/>
          <w:szCs w:val="20"/>
          <w:lang w:val="en-US"/>
        </w:rPr>
      </w:pPr>
    </w:p>
    <w:p w14:paraId="0B291BF3" w14:textId="77777777" w:rsidR="005953AC" w:rsidRPr="00546B15"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Harrison CS, </w:t>
      </w:r>
      <w:proofErr w:type="spellStart"/>
      <w:r w:rsidRPr="00546B15">
        <w:rPr>
          <w:rFonts w:asciiTheme="majorHAnsi" w:hAnsiTheme="majorHAnsi"/>
          <w:sz w:val="20"/>
          <w:szCs w:val="20"/>
          <w:lang w:val="en-US"/>
        </w:rPr>
        <w:t>Hida</w:t>
      </w:r>
      <w:proofErr w:type="spellEnd"/>
      <w:r w:rsidRPr="00546B15">
        <w:rPr>
          <w:rFonts w:asciiTheme="majorHAnsi" w:hAnsiTheme="majorHAnsi"/>
          <w:sz w:val="20"/>
          <w:szCs w:val="20"/>
          <w:lang w:val="en-US"/>
        </w:rPr>
        <w:t xml:space="preserve"> TS, Seki MP (1983) Hawaiian seabird feeding ecology. </w:t>
      </w:r>
      <w:proofErr w:type="spellStart"/>
      <w:r w:rsidRPr="00546B15">
        <w:rPr>
          <w:rFonts w:asciiTheme="majorHAnsi" w:hAnsiTheme="majorHAnsi"/>
          <w:sz w:val="20"/>
          <w:szCs w:val="20"/>
          <w:lang w:val="en-US"/>
        </w:rPr>
        <w:t>Wildl</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Monogr</w:t>
      </w:r>
      <w:proofErr w:type="spellEnd"/>
      <w:r w:rsidRPr="00546B15">
        <w:rPr>
          <w:rFonts w:asciiTheme="majorHAnsi" w:hAnsiTheme="majorHAnsi"/>
          <w:sz w:val="20"/>
          <w:szCs w:val="20"/>
          <w:lang w:val="en-US"/>
        </w:rPr>
        <w:t xml:space="preserve"> 85:1–71 </w:t>
      </w:r>
    </w:p>
    <w:p w14:paraId="4321F43F" w14:textId="77777777" w:rsidR="004A1347" w:rsidRPr="00546B15" w:rsidRDefault="004A1347" w:rsidP="001575F2">
      <w:pPr>
        <w:spacing w:line="360" w:lineRule="auto"/>
        <w:rPr>
          <w:rFonts w:asciiTheme="majorHAnsi" w:hAnsiTheme="majorHAnsi"/>
          <w:sz w:val="20"/>
          <w:szCs w:val="20"/>
          <w:lang w:val="en-US"/>
        </w:rPr>
      </w:pPr>
    </w:p>
    <w:p w14:paraId="08A3ECDB"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w:t>
      </w:r>
      <w:proofErr w:type="spellStart"/>
      <w:r w:rsidRPr="00546B15">
        <w:rPr>
          <w:rFonts w:asciiTheme="majorHAnsi" w:hAnsiTheme="majorHAnsi"/>
          <w:sz w:val="20"/>
          <w:szCs w:val="20"/>
          <w:lang w:val="en-US"/>
        </w:rPr>
        <w:t>Lorinda</w:t>
      </w:r>
      <w:proofErr w:type="spellEnd"/>
      <w:r w:rsidRPr="00546B15">
        <w:rPr>
          <w:rFonts w:asciiTheme="majorHAnsi" w:hAnsiTheme="majorHAnsi"/>
          <w:sz w:val="20"/>
          <w:szCs w:val="20"/>
          <w:lang w:val="en-US"/>
        </w:rPr>
        <w:t xml:space="preserve"> A., Colleen T. Downs, and M. Brown. 2016a. “Hot footing eggs: thermal imaging </w:t>
      </w:r>
      <w:r w:rsidRPr="00546B15">
        <w:rPr>
          <w:rFonts w:asciiTheme="majorHAnsi" w:hAnsiTheme="majorHAnsi"/>
          <w:sz w:val="20"/>
          <w:szCs w:val="20"/>
          <w:lang w:val="en-US"/>
        </w:rPr>
        <w:tab/>
        <w:t xml:space="preserve">reveals foot mediated incubation in White-tailed Tropicbirds, Phaethon </w:t>
      </w:r>
      <w:proofErr w:type="spellStart"/>
      <w:r w:rsidRPr="00546B15">
        <w:rPr>
          <w:rFonts w:asciiTheme="majorHAnsi" w:hAnsiTheme="majorHAnsi"/>
          <w:sz w:val="20"/>
          <w:szCs w:val="20"/>
          <w:lang w:val="en-US"/>
        </w:rPr>
        <w:t>lepturus</w:t>
      </w:r>
      <w:proofErr w:type="spellEnd"/>
      <w:r w:rsidRPr="00546B15">
        <w:rPr>
          <w:rFonts w:asciiTheme="majorHAnsi" w:hAnsiTheme="majorHAnsi"/>
          <w:sz w:val="20"/>
          <w:szCs w:val="20"/>
          <w:lang w:val="en-US"/>
        </w:rPr>
        <w:t xml:space="preserve">.” </w:t>
      </w:r>
      <w:r w:rsidRPr="00546B15">
        <w:rPr>
          <w:rFonts w:asciiTheme="majorHAnsi" w:hAnsiTheme="majorHAnsi"/>
          <w:sz w:val="20"/>
          <w:szCs w:val="20"/>
          <w:lang w:val="en-US"/>
        </w:rPr>
        <w:tab/>
      </w:r>
      <w:r w:rsidRPr="00546B15">
        <w:rPr>
          <w:rFonts w:asciiTheme="majorHAnsi" w:hAnsiTheme="majorHAnsi"/>
          <w:i/>
          <w:sz w:val="20"/>
          <w:szCs w:val="20"/>
          <w:lang w:val="en-US"/>
        </w:rPr>
        <w:t>Journal of Ornithology</w:t>
      </w:r>
      <w:r w:rsidRPr="00546B15">
        <w:rPr>
          <w:rFonts w:asciiTheme="majorHAnsi" w:hAnsiTheme="majorHAnsi"/>
          <w:sz w:val="20"/>
          <w:szCs w:val="20"/>
          <w:lang w:val="en-US"/>
        </w:rPr>
        <w:t xml:space="preserve"> 157 (2). Sprin</w:t>
      </w:r>
      <w:r w:rsidR="00546B15" w:rsidRPr="00546B15">
        <w:rPr>
          <w:rFonts w:asciiTheme="majorHAnsi" w:hAnsiTheme="majorHAnsi"/>
          <w:sz w:val="20"/>
          <w:szCs w:val="20"/>
          <w:lang w:val="en-US"/>
        </w:rPr>
        <w:t xml:space="preserve">ger Berlin Heidelberg: 635–40. </w:t>
      </w:r>
      <w:r w:rsidRPr="00546B15">
        <w:rPr>
          <w:rFonts w:asciiTheme="majorHAnsi" w:hAnsiTheme="majorHAnsi"/>
          <w:sz w:val="20"/>
          <w:szCs w:val="20"/>
          <w:lang w:val="en-US"/>
        </w:rPr>
        <w:t>doi:</w:t>
      </w:r>
      <w:hyperlink r:id="rId20">
        <w:r w:rsidRPr="00546B15">
          <w:rPr>
            <w:rStyle w:val="Hyperlink"/>
            <w:rFonts w:asciiTheme="majorHAnsi" w:hAnsiTheme="majorHAnsi"/>
            <w:sz w:val="20"/>
            <w:szCs w:val="20"/>
            <w:lang w:val="en-US"/>
          </w:rPr>
          <w:t>10.1007/s10336-015-1323-1</w:t>
        </w:r>
      </w:hyperlink>
      <w:r w:rsidRPr="00546B15">
        <w:rPr>
          <w:rFonts w:asciiTheme="majorHAnsi" w:hAnsiTheme="majorHAnsi"/>
          <w:sz w:val="20"/>
          <w:szCs w:val="20"/>
          <w:lang w:val="en-US"/>
        </w:rPr>
        <w:t>.</w:t>
      </w:r>
    </w:p>
    <w:p w14:paraId="13C24A7A" w14:textId="77777777" w:rsidR="00546B15" w:rsidRPr="00546B15" w:rsidRDefault="00546B15" w:rsidP="003A3DD3">
      <w:pPr>
        <w:spacing w:line="360" w:lineRule="auto"/>
        <w:rPr>
          <w:rFonts w:asciiTheme="majorHAnsi" w:hAnsiTheme="majorHAnsi"/>
          <w:sz w:val="20"/>
          <w:szCs w:val="20"/>
          <w:lang w:val="en-US"/>
        </w:rPr>
      </w:pPr>
    </w:p>
    <w:p w14:paraId="1FAFF7A6"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Hart, </w:t>
      </w:r>
      <w:proofErr w:type="spellStart"/>
      <w:r w:rsidRPr="00546B15">
        <w:rPr>
          <w:rFonts w:asciiTheme="majorHAnsi" w:hAnsiTheme="majorHAnsi"/>
          <w:sz w:val="20"/>
          <w:szCs w:val="20"/>
          <w:lang w:val="en-US"/>
        </w:rPr>
        <w:t>Lorinda</w:t>
      </w:r>
      <w:proofErr w:type="spellEnd"/>
      <w:r w:rsidRPr="00546B15">
        <w:rPr>
          <w:rFonts w:asciiTheme="majorHAnsi" w:hAnsiTheme="majorHAnsi"/>
          <w:sz w:val="20"/>
          <w:szCs w:val="20"/>
          <w:lang w:val="en-US"/>
        </w:rPr>
        <w:t xml:space="preserve"> A., Colleen T. Downs, and Mark Brown. 2016b. “Sitting in the sun: nest </w:t>
      </w:r>
      <w:r w:rsidRPr="00546B15">
        <w:rPr>
          <w:rFonts w:asciiTheme="majorHAnsi" w:hAnsiTheme="majorHAnsi"/>
          <w:sz w:val="20"/>
          <w:szCs w:val="20"/>
          <w:lang w:val="en-US"/>
        </w:rPr>
        <w:tab/>
        <w:t xml:space="preserve">microhabitat affects incubation temperatures in seabirds.” </w:t>
      </w:r>
      <w:r w:rsidRPr="00546B15">
        <w:rPr>
          <w:rFonts w:asciiTheme="majorHAnsi" w:hAnsiTheme="majorHAnsi"/>
          <w:i/>
          <w:sz w:val="20"/>
          <w:szCs w:val="20"/>
          <w:lang w:val="en-US"/>
        </w:rPr>
        <w:t>Journal of Thermal Biology</w:t>
      </w:r>
      <w:r w:rsidRPr="00546B15">
        <w:rPr>
          <w:rFonts w:asciiTheme="majorHAnsi" w:hAnsiTheme="majorHAnsi"/>
          <w:sz w:val="20"/>
          <w:szCs w:val="20"/>
          <w:lang w:val="en-US"/>
        </w:rPr>
        <w:t xml:space="preserve"> 60. </w:t>
      </w:r>
      <w:r w:rsidRPr="00546B15">
        <w:rPr>
          <w:rFonts w:asciiTheme="majorHAnsi" w:hAnsiTheme="majorHAnsi"/>
          <w:sz w:val="20"/>
          <w:szCs w:val="20"/>
          <w:lang w:val="en-US"/>
        </w:rPr>
        <w:tab/>
        <w:t>Elsevier: 149–54. doi:</w:t>
      </w:r>
      <w:hyperlink r:id="rId21">
        <w:r w:rsidRPr="00546B15">
          <w:rPr>
            <w:rStyle w:val="Hyperlink"/>
            <w:rFonts w:asciiTheme="majorHAnsi" w:hAnsiTheme="majorHAnsi"/>
            <w:sz w:val="20"/>
            <w:szCs w:val="20"/>
            <w:lang w:val="en-US"/>
          </w:rPr>
          <w:t>10.1016/j.jtherbio.2016.07.001</w:t>
        </w:r>
      </w:hyperlink>
      <w:r w:rsidRPr="00546B15">
        <w:rPr>
          <w:rFonts w:asciiTheme="majorHAnsi" w:hAnsiTheme="majorHAnsi"/>
          <w:sz w:val="20"/>
          <w:szCs w:val="20"/>
          <w:lang w:val="en-US"/>
        </w:rPr>
        <w:t>.</w:t>
      </w:r>
    </w:p>
    <w:p w14:paraId="3CBC602A" w14:textId="77777777" w:rsidR="00546B15" w:rsidRPr="00546B15" w:rsidRDefault="00546B15" w:rsidP="003A3DD3">
      <w:pPr>
        <w:spacing w:line="360" w:lineRule="auto"/>
        <w:rPr>
          <w:rFonts w:asciiTheme="majorHAnsi" w:hAnsiTheme="majorHAnsi"/>
          <w:sz w:val="20"/>
          <w:szCs w:val="20"/>
          <w:lang w:val="en-US"/>
        </w:rPr>
      </w:pPr>
    </w:p>
    <w:p w14:paraId="21C20254" w14:textId="77777777" w:rsidR="00114F4A" w:rsidRDefault="00114F4A" w:rsidP="00114F4A">
      <w:pPr>
        <w:spacing w:line="360" w:lineRule="auto"/>
        <w:rPr>
          <w:rFonts w:asciiTheme="majorHAnsi" w:hAnsiTheme="majorHAnsi"/>
          <w:sz w:val="20"/>
          <w:szCs w:val="20"/>
        </w:rPr>
      </w:pPr>
      <w:proofErr w:type="spellStart"/>
      <w:r w:rsidRPr="00546B15">
        <w:rPr>
          <w:rFonts w:asciiTheme="majorHAnsi" w:hAnsiTheme="majorHAnsi"/>
          <w:sz w:val="20"/>
          <w:szCs w:val="20"/>
        </w:rPr>
        <w:t>Lorinda</w:t>
      </w:r>
      <w:proofErr w:type="spellEnd"/>
      <w:r w:rsidRPr="00546B15">
        <w:rPr>
          <w:rFonts w:asciiTheme="majorHAnsi" w:hAnsiTheme="majorHAnsi"/>
          <w:sz w:val="20"/>
          <w:szCs w:val="20"/>
        </w:rPr>
        <w:t xml:space="preserve"> A. Hart, Colleen T. Downs, Mark Brown. (2017) Keeping it regular: Development of thermoregulation in four tropical seabird species. </w:t>
      </w:r>
      <w:r w:rsidRPr="00546B15">
        <w:rPr>
          <w:rFonts w:asciiTheme="majorHAnsi" w:hAnsiTheme="majorHAnsi"/>
          <w:i/>
          <w:iCs/>
          <w:sz w:val="20"/>
          <w:szCs w:val="20"/>
        </w:rPr>
        <w:t>Journal of Thermal Biology</w:t>
      </w:r>
      <w:r w:rsidRPr="00546B15">
        <w:rPr>
          <w:rFonts w:asciiTheme="majorHAnsi" w:hAnsiTheme="majorHAnsi"/>
          <w:sz w:val="20"/>
          <w:szCs w:val="20"/>
        </w:rPr>
        <w:t> </w:t>
      </w:r>
      <w:r w:rsidRPr="00546B15">
        <w:rPr>
          <w:rFonts w:asciiTheme="majorHAnsi" w:hAnsiTheme="majorHAnsi"/>
          <w:b/>
          <w:bCs/>
          <w:sz w:val="20"/>
          <w:szCs w:val="20"/>
        </w:rPr>
        <w:t>64</w:t>
      </w:r>
      <w:r w:rsidRPr="00546B15">
        <w:rPr>
          <w:rFonts w:asciiTheme="majorHAnsi" w:hAnsiTheme="majorHAnsi"/>
          <w:sz w:val="20"/>
          <w:szCs w:val="20"/>
        </w:rPr>
        <w:t>, 19-25. </w:t>
      </w:r>
    </w:p>
    <w:p w14:paraId="23BDC11F" w14:textId="77777777" w:rsidR="00117FAC" w:rsidRDefault="00117FAC" w:rsidP="00114F4A">
      <w:pPr>
        <w:spacing w:line="360" w:lineRule="auto"/>
        <w:rPr>
          <w:rFonts w:asciiTheme="majorHAnsi" w:hAnsiTheme="majorHAnsi"/>
          <w:sz w:val="20"/>
          <w:szCs w:val="20"/>
        </w:rPr>
      </w:pPr>
    </w:p>
    <w:p w14:paraId="4C7C2438" w14:textId="5430D44E" w:rsidR="00117FAC" w:rsidRDefault="00117FAC" w:rsidP="00114F4A">
      <w:pPr>
        <w:spacing w:line="360" w:lineRule="auto"/>
        <w:rPr>
          <w:ins w:id="130" w:author="April Burt" w:date="2018-02-18T12:26:00Z"/>
          <w:rFonts w:asciiTheme="majorHAnsi" w:hAnsiTheme="majorHAnsi"/>
          <w:sz w:val="20"/>
          <w:szCs w:val="20"/>
        </w:rPr>
      </w:pPr>
      <w:proofErr w:type="spellStart"/>
      <w:r w:rsidRPr="00117FAC">
        <w:rPr>
          <w:rFonts w:asciiTheme="majorHAnsi" w:hAnsiTheme="majorHAnsi"/>
          <w:sz w:val="20"/>
          <w:szCs w:val="20"/>
        </w:rPr>
        <w:t>Haverkamp</w:t>
      </w:r>
      <w:proofErr w:type="spellEnd"/>
      <w:r w:rsidRPr="00117FAC">
        <w:rPr>
          <w:rFonts w:asciiTheme="majorHAnsi" w:hAnsiTheme="majorHAnsi"/>
          <w:sz w:val="20"/>
          <w:szCs w:val="20"/>
        </w:rPr>
        <w:t xml:space="preserve">, P. J., </w:t>
      </w:r>
      <w:proofErr w:type="spellStart"/>
      <w:r w:rsidRPr="00117FAC">
        <w:rPr>
          <w:rFonts w:asciiTheme="majorHAnsi" w:hAnsiTheme="majorHAnsi"/>
          <w:sz w:val="20"/>
          <w:szCs w:val="20"/>
        </w:rPr>
        <w:t>Shekeine</w:t>
      </w:r>
      <w:proofErr w:type="spellEnd"/>
      <w:r w:rsidRPr="00117FAC">
        <w:rPr>
          <w:rFonts w:asciiTheme="majorHAnsi" w:hAnsiTheme="majorHAnsi"/>
          <w:sz w:val="20"/>
          <w:szCs w:val="20"/>
        </w:rPr>
        <w:t xml:space="preserve">, J., de Jong, R., </w:t>
      </w:r>
      <w:proofErr w:type="spellStart"/>
      <w:r w:rsidRPr="00117FAC">
        <w:rPr>
          <w:rFonts w:asciiTheme="majorHAnsi" w:hAnsiTheme="majorHAnsi"/>
          <w:sz w:val="20"/>
          <w:szCs w:val="20"/>
        </w:rPr>
        <w:t>Schaepman</w:t>
      </w:r>
      <w:proofErr w:type="spellEnd"/>
      <w:r w:rsidRPr="00117FAC">
        <w:rPr>
          <w:rFonts w:asciiTheme="majorHAnsi" w:hAnsiTheme="majorHAnsi"/>
          <w:sz w:val="20"/>
          <w:szCs w:val="20"/>
        </w:rPr>
        <w:t xml:space="preserve">, M., Turnbull, L. A., Baxter, R., … </w:t>
      </w:r>
      <w:proofErr w:type="spellStart"/>
      <w:r w:rsidRPr="00117FAC">
        <w:rPr>
          <w:rFonts w:asciiTheme="majorHAnsi" w:hAnsiTheme="majorHAnsi"/>
          <w:sz w:val="20"/>
          <w:szCs w:val="20"/>
        </w:rPr>
        <w:t>Schaepman-Strub</w:t>
      </w:r>
      <w:proofErr w:type="spellEnd"/>
      <w:r w:rsidRPr="00117FAC">
        <w:rPr>
          <w:rFonts w:asciiTheme="majorHAnsi" w:hAnsiTheme="majorHAnsi"/>
          <w:sz w:val="20"/>
          <w:szCs w:val="20"/>
        </w:rPr>
        <w:t xml:space="preserve">, G. (2017). Giant tortoise habitats under increasing drought conditions on Aldabra Atoll—Ecological indicators to monitor rainfall anomalies and related vegetation activity. </w:t>
      </w:r>
      <w:r w:rsidRPr="00117FAC">
        <w:rPr>
          <w:rFonts w:asciiTheme="majorHAnsi" w:hAnsiTheme="majorHAnsi"/>
          <w:i/>
          <w:iCs/>
          <w:sz w:val="20"/>
          <w:szCs w:val="20"/>
        </w:rPr>
        <w:t>Ecological Indicators</w:t>
      </w:r>
      <w:r w:rsidRPr="00117FAC">
        <w:rPr>
          <w:rFonts w:asciiTheme="majorHAnsi" w:hAnsiTheme="majorHAnsi"/>
          <w:sz w:val="20"/>
          <w:szCs w:val="20"/>
        </w:rPr>
        <w:t xml:space="preserve">, </w:t>
      </w:r>
      <w:r w:rsidRPr="00117FAC">
        <w:rPr>
          <w:rFonts w:asciiTheme="majorHAnsi" w:hAnsiTheme="majorHAnsi"/>
          <w:i/>
          <w:iCs/>
          <w:sz w:val="20"/>
          <w:szCs w:val="20"/>
        </w:rPr>
        <w:t>80</w:t>
      </w:r>
      <w:r w:rsidRPr="00117FAC">
        <w:rPr>
          <w:rFonts w:asciiTheme="majorHAnsi" w:hAnsiTheme="majorHAnsi"/>
          <w:sz w:val="20"/>
          <w:szCs w:val="20"/>
        </w:rPr>
        <w:t xml:space="preserve">(Supplement C), 354–362. </w:t>
      </w:r>
      <w:ins w:id="131" w:author="April Burt" w:date="2018-02-18T12:26:00Z">
        <w:r w:rsidR="008914D4">
          <w:rPr>
            <w:rFonts w:asciiTheme="majorHAnsi" w:hAnsiTheme="majorHAnsi"/>
            <w:sz w:val="20"/>
            <w:szCs w:val="20"/>
          </w:rPr>
          <w:fldChar w:fldCharType="begin"/>
        </w:r>
        <w:r w:rsidR="008914D4">
          <w:rPr>
            <w:rFonts w:asciiTheme="majorHAnsi" w:hAnsiTheme="majorHAnsi"/>
            <w:sz w:val="20"/>
            <w:szCs w:val="20"/>
          </w:rPr>
          <w:instrText xml:space="preserve"> HYPERLINK "</w:instrText>
        </w:r>
      </w:ins>
      <w:r w:rsidR="008914D4" w:rsidRPr="00117FAC">
        <w:rPr>
          <w:rFonts w:asciiTheme="majorHAnsi" w:hAnsiTheme="majorHAnsi"/>
          <w:sz w:val="20"/>
          <w:szCs w:val="20"/>
        </w:rPr>
        <w:instrText>https://doi.org/https://doi.org/10.1016/j.ecolind.2017.05.029</w:instrText>
      </w:r>
      <w:ins w:id="132" w:author="April Burt" w:date="2018-02-18T12:26:00Z">
        <w:r w:rsidR="008914D4">
          <w:rPr>
            <w:rFonts w:asciiTheme="majorHAnsi" w:hAnsiTheme="majorHAnsi"/>
            <w:sz w:val="20"/>
            <w:szCs w:val="20"/>
          </w:rPr>
          <w:instrText xml:space="preserve">" </w:instrText>
        </w:r>
        <w:r w:rsidR="008914D4">
          <w:rPr>
            <w:rFonts w:asciiTheme="majorHAnsi" w:hAnsiTheme="majorHAnsi"/>
            <w:sz w:val="20"/>
            <w:szCs w:val="20"/>
          </w:rPr>
          <w:fldChar w:fldCharType="separate"/>
        </w:r>
      </w:ins>
      <w:r w:rsidR="008914D4" w:rsidRPr="00E17DD0">
        <w:rPr>
          <w:rStyle w:val="Hyperlink"/>
          <w:rFonts w:asciiTheme="majorHAnsi" w:hAnsiTheme="majorHAnsi"/>
          <w:sz w:val="20"/>
          <w:szCs w:val="20"/>
        </w:rPr>
        <w:t>https://doi.org/https://doi.org/10.1016/j.ecolind.2017.05.029</w:t>
      </w:r>
      <w:ins w:id="133" w:author="April Burt" w:date="2018-02-18T12:26:00Z">
        <w:r w:rsidR="008914D4">
          <w:rPr>
            <w:rFonts w:asciiTheme="majorHAnsi" w:hAnsiTheme="majorHAnsi"/>
            <w:sz w:val="20"/>
            <w:szCs w:val="20"/>
          </w:rPr>
          <w:fldChar w:fldCharType="end"/>
        </w:r>
      </w:ins>
    </w:p>
    <w:p w14:paraId="44D8361E" w14:textId="77777777" w:rsidR="008914D4" w:rsidRDefault="008914D4" w:rsidP="00114F4A">
      <w:pPr>
        <w:spacing w:line="360" w:lineRule="auto"/>
        <w:rPr>
          <w:ins w:id="134" w:author="April Burt" w:date="2018-02-18T12:26:00Z"/>
          <w:rFonts w:asciiTheme="majorHAnsi" w:hAnsiTheme="majorHAnsi"/>
          <w:sz w:val="20"/>
          <w:szCs w:val="20"/>
        </w:rPr>
      </w:pPr>
    </w:p>
    <w:p w14:paraId="37F4DB11" w14:textId="77777777" w:rsidR="008914D4" w:rsidRPr="008914D4" w:rsidRDefault="008914D4" w:rsidP="008914D4">
      <w:pPr>
        <w:spacing w:line="360" w:lineRule="auto"/>
        <w:rPr>
          <w:ins w:id="135" w:author="April Burt" w:date="2018-02-18T12:26:00Z"/>
          <w:rFonts w:asciiTheme="majorHAnsi" w:hAnsiTheme="majorHAnsi"/>
          <w:sz w:val="20"/>
          <w:szCs w:val="20"/>
          <w:lang w:val="en-US"/>
        </w:rPr>
      </w:pPr>
      <w:proofErr w:type="spellStart"/>
      <w:ins w:id="136" w:author="April Burt" w:date="2018-02-18T12:26:00Z">
        <w:r w:rsidRPr="008914D4">
          <w:rPr>
            <w:rFonts w:asciiTheme="majorHAnsi" w:hAnsiTheme="majorHAnsi"/>
            <w:sz w:val="20"/>
            <w:szCs w:val="20"/>
            <w:lang w:val="en-US"/>
          </w:rPr>
          <w:t>Kupschus</w:t>
        </w:r>
        <w:proofErr w:type="spellEnd"/>
        <w:r w:rsidRPr="008914D4">
          <w:rPr>
            <w:rFonts w:asciiTheme="majorHAnsi" w:hAnsiTheme="majorHAnsi"/>
            <w:sz w:val="20"/>
            <w:szCs w:val="20"/>
            <w:lang w:val="en-US"/>
          </w:rPr>
          <w:t xml:space="preserve">, S., </w:t>
        </w:r>
        <w:proofErr w:type="spellStart"/>
        <w:r w:rsidRPr="008914D4">
          <w:rPr>
            <w:rFonts w:asciiTheme="majorHAnsi" w:hAnsiTheme="majorHAnsi"/>
            <w:sz w:val="20"/>
            <w:szCs w:val="20"/>
            <w:lang w:val="en-US"/>
          </w:rPr>
          <w:t>Schratzberger</w:t>
        </w:r>
        <w:proofErr w:type="spellEnd"/>
        <w:r w:rsidRPr="008914D4">
          <w:rPr>
            <w:rFonts w:asciiTheme="majorHAnsi" w:hAnsiTheme="majorHAnsi"/>
            <w:sz w:val="20"/>
            <w:szCs w:val="20"/>
            <w:lang w:val="en-US"/>
          </w:rPr>
          <w:t xml:space="preserve">, M., and </w:t>
        </w:r>
        <w:proofErr w:type="spellStart"/>
        <w:r w:rsidRPr="008914D4">
          <w:rPr>
            <w:rFonts w:asciiTheme="majorHAnsi" w:hAnsiTheme="majorHAnsi"/>
            <w:sz w:val="20"/>
            <w:szCs w:val="20"/>
            <w:lang w:val="en-US"/>
          </w:rPr>
          <w:t>Righton</w:t>
        </w:r>
        <w:proofErr w:type="spellEnd"/>
        <w:r w:rsidRPr="008914D4">
          <w:rPr>
            <w:rFonts w:asciiTheme="majorHAnsi" w:hAnsiTheme="majorHAnsi"/>
            <w:sz w:val="20"/>
            <w:szCs w:val="20"/>
            <w:lang w:val="en-US"/>
          </w:rPr>
          <w:t>, D. (2016). Practical implementation of ecosystem monitoring for the ecosystem approach to management. </w:t>
        </w:r>
        <w:r w:rsidRPr="008914D4">
          <w:rPr>
            <w:rFonts w:asciiTheme="majorHAnsi" w:hAnsiTheme="majorHAnsi"/>
            <w:i/>
            <w:iCs/>
            <w:sz w:val="20"/>
            <w:szCs w:val="20"/>
            <w:lang w:val="en-US"/>
          </w:rPr>
          <w:t>J. Appl. Ecol</w:t>
        </w:r>
        <w:r w:rsidRPr="008914D4">
          <w:rPr>
            <w:rFonts w:asciiTheme="majorHAnsi" w:hAnsiTheme="majorHAnsi"/>
            <w:sz w:val="20"/>
            <w:szCs w:val="20"/>
            <w:lang w:val="en-US"/>
          </w:rPr>
          <w:t xml:space="preserve">. 53, 1236–1247. </w:t>
        </w:r>
        <w:proofErr w:type="spellStart"/>
        <w:r w:rsidRPr="008914D4">
          <w:rPr>
            <w:rFonts w:asciiTheme="majorHAnsi" w:hAnsiTheme="majorHAnsi"/>
            <w:sz w:val="20"/>
            <w:szCs w:val="20"/>
            <w:lang w:val="en-US"/>
          </w:rPr>
          <w:t>doi</w:t>
        </w:r>
        <w:proofErr w:type="spellEnd"/>
        <w:r w:rsidRPr="008914D4">
          <w:rPr>
            <w:rFonts w:asciiTheme="majorHAnsi" w:hAnsiTheme="majorHAnsi"/>
            <w:sz w:val="20"/>
            <w:szCs w:val="20"/>
            <w:lang w:val="en-US"/>
          </w:rPr>
          <w:t>: 10.1111/1365-2664.12648</w:t>
        </w:r>
      </w:ins>
    </w:p>
    <w:p w14:paraId="4784F278" w14:textId="77777777" w:rsidR="008914D4" w:rsidRPr="008914D4" w:rsidRDefault="008914D4" w:rsidP="008914D4">
      <w:pPr>
        <w:spacing w:line="360" w:lineRule="auto"/>
        <w:rPr>
          <w:ins w:id="137" w:author="April Burt" w:date="2018-02-18T12:26:00Z"/>
          <w:rFonts w:asciiTheme="majorHAnsi" w:hAnsiTheme="majorHAnsi"/>
          <w:sz w:val="20"/>
          <w:szCs w:val="20"/>
          <w:lang w:val="en-US"/>
        </w:rPr>
      </w:pPr>
    </w:p>
    <w:p w14:paraId="7611153F" w14:textId="77777777" w:rsidR="008914D4" w:rsidRPr="00546B15" w:rsidRDefault="008914D4" w:rsidP="00114F4A">
      <w:pPr>
        <w:spacing w:line="360" w:lineRule="auto"/>
        <w:rPr>
          <w:rFonts w:asciiTheme="majorHAnsi" w:hAnsiTheme="majorHAnsi"/>
          <w:sz w:val="20"/>
          <w:szCs w:val="20"/>
        </w:rPr>
      </w:pPr>
    </w:p>
    <w:p w14:paraId="2AE0068A" w14:textId="77777777" w:rsidR="00114F4A" w:rsidRPr="00546B15" w:rsidRDefault="00114F4A" w:rsidP="003A3DD3">
      <w:pPr>
        <w:spacing w:line="360" w:lineRule="auto"/>
        <w:rPr>
          <w:rFonts w:asciiTheme="majorHAnsi" w:hAnsiTheme="majorHAnsi"/>
          <w:sz w:val="20"/>
          <w:szCs w:val="20"/>
          <w:lang w:val="en-US"/>
        </w:rPr>
      </w:pPr>
    </w:p>
    <w:p w14:paraId="4EFD0A5C" w14:textId="77777777" w:rsidR="0072595C" w:rsidRPr="0072595C" w:rsidRDefault="0072595C" w:rsidP="0072595C">
      <w:pPr>
        <w:spacing w:line="360" w:lineRule="auto"/>
        <w:rPr>
          <w:rFonts w:asciiTheme="majorHAnsi" w:hAnsiTheme="majorHAnsi"/>
          <w:sz w:val="20"/>
          <w:szCs w:val="20"/>
        </w:rPr>
      </w:pPr>
      <w:r w:rsidRPr="0072595C">
        <w:rPr>
          <w:rFonts w:asciiTheme="majorHAnsi" w:hAnsiTheme="majorHAnsi"/>
          <w:sz w:val="20"/>
          <w:szCs w:val="20"/>
        </w:rPr>
        <w:t xml:space="preserve">Leal, G. R., </w:t>
      </w:r>
      <w:proofErr w:type="spellStart"/>
      <w:r w:rsidRPr="0072595C">
        <w:rPr>
          <w:rFonts w:asciiTheme="majorHAnsi" w:hAnsiTheme="majorHAnsi"/>
          <w:sz w:val="20"/>
          <w:szCs w:val="20"/>
        </w:rPr>
        <w:t>Serafini</w:t>
      </w:r>
      <w:proofErr w:type="spellEnd"/>
      <w:r w:rsidRPr="0072595C">
        <w:rPr>
          <w:rFonts w:asciiTheme="majorHAnsi" w:hAnsiTheme="majorHAnsi"/>
          <w:sz w:val="20"/>
          <w:szCs w:val="20"/>
        </w:rPr>
        <w:t xml:space="preserve">, P. P., </w:t>
      </w:r>
      <w:proofErr w:type="spellStart"/>
      <w:r w:rsidRPr="0072595C">
        <w:rPr>
          <w:rFonts w:asciiTheme="majorHAnsi" w:hAnsiTheme="majorHAnsi"/>
          <w:sz w:val="20"/>
          <w:szCs w:val="20"/>
        </w:rPr>
        <w:t>Simão-Neto</w:t>
      </w:r>
      <w:proofErr w:type="spellEnd"/>
      <w:r w:rsidRPr="0072595C">
        <w:rPr>
          <w:rFonts w:asciiTheme="majorHAnsi" w:hAnsiTheme="majorHAnsi"/>
          <w:sz w:val="20"/>
          <w:szCs w:val="20"/>
        </w:rPr>
        <w:t xml:space="preserve">, I., Ladle, R. J., &amp; </w:t>
      </w:r>
      <w:proofErr w:type="spellStart"/>
      <w:r w:rsidRPr="0072595C">
        <w:rPr>
          <w:rFonts w:asciiTheme="majorHAnsi" w:hAnsiTheme="majorHAnsi"/>
          <w:sz w:val="20"/>
          <w:szCs w:val="20"/>
        </w:rPr>
        <w:t>Efe</w:t>
      </w:r>
      <w:proofErr w:type="spellEnd"/>
      <w:r w:rsidRPr="0072595C">
        <w:rPr>
          <w:rFonts w:asciiTheme="majorHAnsi" w:hAnsiTheme="majorHAnsi"/>
          <w:sz w:val="20"/>
          <w:szCs w:val="20"/>
        </w:rPr>
        <w:t xml:space="preserve">, M. </w:t>
      </w:r>
      <w:proofErr w:type="gramStart"/>
      <w:r w:rsidRPr="0072595C">
        <w:rPr>
          <w:rFonts w:asciiTheme="majorHAnsi" w:hAnsiTheme="majorHAnsi"/>
          <w:sz w:val="20"/>
          <w:szCs w:val="20"/>
        </w:rPr>
        <w:t>A..</w:t>
      </w:r>
      <w:proofErr w:type="gramEnd"/>
      <w:r w:rsidRPr="0072595C">
        <w:rPr>
          <w:rFonts w:asciiTheme="majorHAnsi" w:hAnsiTheme="majorHAnsi"/>
          <w:sz w:val="20"/>
          <w:szCs w:val="20"/>
        </w:rPr>
        <w:t xml:space="preserve"> (2016). Breeding of White-tailed Tropicbirds (Phaethon </w:t>
      </w:r>
      <w:proofErr w:type="spellStart"/>
      <w:r w:rsidRPr="0072595C">
        <w:rPr>
          <w:rFonts w:asciiTheme="majorHAnsi" w:hAnsiTheme="majorHAnsi"/>
          <w:sz w:val="20"/>
          <w:szCs w:val="20"/>
        </w:rPr>
        <w:t>lepturus</w:t>
      </w:r>
      <w:proofErr w:type="spellEnd"/>
      <w:r w:rsidRPr="0072595C">
        <w:rPr>
          <w:rFonts w:asciiTheme="majorHAnsi" w:hAnsiTheme="majorHAnsi"/>
          <w:sz w:val="20"/>
          <w:szCs w:val="20"/>
        </w:rPr>
        <w:t>) in the western South Atlantic. </w:t>
      </w:r>
      <w:r w:rsidRPr="0072595C">
        <w:rPr>
          <w:rFonts w:asciiTheme="majorHAnsi" w:hAnsiTheme="majorHAnsi"/>
          <w:i/>
          <w:iCs/>
          <w:sz w:val="20"/>
          <w:szCs w:val="20"/>
        </w:rPr>
        <w:t>Brazilian Journal of Biology</w:t>
      </w:r>
      <w:r w:rsidRPr="0072595C">
        <w:rPr>
          <w:rFonts w:asciiTheme="majorHAnsi" w:hAnsiTheme="majorHAnsi"/>
          <w:sz w:val="20"/>
          <w:szCs w:val="20"/>
        </w:rPr>
        <w:t>, </w:t>
      </w:r>
      <w:r w:rsidRPr="0072595C">
        <w:rPr>
          <w:rFonts w:asciiTheme="majorHAnsi" w:hAnsiTheme="majorHAnsi"/>
          <w:i/>
          <w:iCs/>
          <w:sz w:val="20"/>
          <w:szCs w:val="20"/>
        </w:rPr>
        <w:t>76</w:t>
      </w:r>
      <w:r w:rsidRPr="0072595C">
        <w:rPr>
          <w:rFonts w:asciiTheme="majorHAnsi" w:hAnsiTheme="majorHAnsi"/>
          <w:sz w:val="20"/>
          <w:szCs w:val="20"/>
        </w:rPr>
        <w:t xml:space="preserve">(3), 559-567. </w:t>
      </w:r>
      <w:proofErr w:type="spellStart"/>
      <w:r w:rsidRPr="0072595C">
        <w:rPr>
          <w:rFonts w:asciiTheme="majorHAnsi" w:hAnsiTheme="majorHAnsi"/>
          <w:sz w:val="20"/>
          <w:szCs w:val="20"/>
        </w:rPr>
        <w:t>Epub</w:t>
      </w:r>
      <w:proofErr w:type="spellEnd"/>
      <w:r w:rsidRPr="0072595C">
        <w:rPr>
          <w:rFonts w:asciiTheme="majorHAnsi" w:hAnsiTheme="majorHAnsi"/>
          <w:sz w:val="20"/>
          <w:szCs w:val="20"/>
        </w:rPr>
        <w:t xml:space="preserve"> April 19, 2016.</w:t>
      </w:r>
      <w:hyperlink r:id="rId22" w:history="1">
        <w:r w:rsidRPr="0072595C">
          <w:rPr>
            <w:rStyle w:val="Hyperlink"/>
            <w:rFonts w:asciiTheme="majorHAnsi" w:hAnsiTheme="majorHAnsi"/>
            <w:sz w:val="20"/>
            <w:szCs w:val="20"/>
          </w:rPr>
          <w:t>https://dx.doi.org/10.1590/1519-6984.16514</w:t>
        </w:r>
      </w:hyperlink>
    </w:p>
    <w:p w14:paraId="3F0175F6" w14:textId="77777777" w:rsidR="000D084C" w:rsidRDefault="000D084C" w:rsidP="003A3DD3">
      <w:pPr>
        <w:spacing w:line="360" w:lineRule="auto"/>
        <w:rPr>
          <w:rFonts w:asciiTheme="majorHAnsi" w:hAnsiTheme="majorHAnsi"/>
          <w:sz w:val="20"/>
          <w:szCs w:val="20"/>
          <w:lang w:val="en-US"/>
        </w:rPr>
      </w:pPr>
    </w:p>
    <w:p w14:paraId="226CFAD8" w14:textId="5BACACF9" w:rsidR="000D084C" w:rsidRPr="00006D1A" w:rsidRDefault="000D084C" w:rsidP="003A3DD3">
      <w:pPr>
        <w:spacing w:line="360" w:lineRule="auto"/>
        <w:rPr>
          <w:rFonts w:asciiTheme="majorHAnsi" w:hAnsiTheme="majorHAnsi"/>
          <w:sz w:val="20"/>
          <w:szCs w:val="20"/>
        </w:rPr>
      </w:pPr>
      <w:r w:rsidRPr="000D084C">
        <w:rPr>
          <w:rFonts w:asciiTheme="majorHAnsi" w:hAnsiTheme="majorHAnsi"/>
          <w:sz w:val="20"/>
          <w:szCs w:val="20"/>
        </w:rPr>
        <w:t xml:space="preserve">Le </w:t>
      </w:r>
      <w:proofErr w:type="spellStart"/>
      <w:r w:rsidRPr="000D084C">
        <w:rPr>
          <w:rFonts w:asciiTheme="majorHAnsi" w:hAnsiTheme="majorHAnsi"/>
          <w:sz w:val="20"/>
          <w:szCs w:val="20"/>
        </w:rPr>
        <w:t>Corre</w:t>
      </w:r>
      <w:proofErr w:type="spellEnd"/>
      <w:r w:rsidRPr="000D084C">
        <w:rPr>
          <w:rFonts w:asciiTheme="majorHAnsi" w:hAnsiTheme="majorHAnsi"/>
          <w:sz w:val="20"/>
          <w:szCs w:val="20"/>
        </w:rPr>
        <w:t xml:space="preserve">, M. &amp; </w:t>
      </w:r>
      <w:proofErr w:type="spellStart"/>
      <w:r w:rsidRPr="000D084C">
        <w:rPr>
          <w:rFonts w:asciiTheme="majorHAnsi" w:hAnsiTheme="majorHAnsi"/>
          <w:sz w:val="20"/>
          <w:szCs w:val="20"/>
        </w:rPr>
        <w:t>Jouventin</w:t>
      </w:r>
      <w:proofErr w:type="spellEnd"/>
      <w:r w:rsidRPr="000D084C">
        <w:rPr>
          <w:rFonts w:asciiTheme="majorHAnsi" w:hAnsiTheme="majorHAnsi"/>
          <w:sz w:val="20"/>
          <w:szCs w:val="20"/>
        </w:rPr>
        <w:t xml:space="preserve">, P. (1997). Ecological </w:t>
      </w:r>
      <w:proofErr w:type="spellStart"/>
      <w:r w:rsidRPr="000D084C">
        <w:rPr>
          <w:rFonts w:asciiTheme="majorHAnsi" w:hAnsiTheme="majorHAnsi"/>
          <w:sz w:val="20"/>
          <w:szCs w:val="20"/>
        </w:rPr>
        <w:t>signi®cance</w:t>
      </w:r>
      <w:proofErr w:type="spellEnd"/>
      <w:r w:rsidRPr="000D084C">
        <w:rPr>
          <w:rFonts w:asciiTheme="majorHAnsi" w:hAnsiTheme="majorHAnsi"/>
          <w:sz w:val="20"/>
          <w:szCs w:val="20"/>
        </w:rPr>
        <w:t xml:space="preserve"> and conservation priorities of Europa Island (western Indian Ocean) with special references to seabirds. Rev. Ecol. Terre Vie 52: 205±220.</w:t>
      </w:r>
    </w:p>
    <w:p w14:paraId="78864595" w14:textId="77777777" w:rsidR="00546B15" w:rsidRPr="00546B15" w:rsidRDefault="00546B15" w:rsidP="003A3DD3">
      <w:pPr>
        <w:spacing w:line="360" w:lineRule="auto"/>
        <w:rPr>
          <w:rFonts w:asciiTheme="majorHAnsi" w:hAnsiTheme="majorHAnsi"/>
          <w:sz w:val="20"/>
          <w:szCs w:val="20"/>
          <w:lang w:val="en-US"/>
        </w:rPr>
      </w:pPr>
    </w:p>
    <w:p w14:paraId="52286687" w14:textId="77777777" w:rsidR="00546B15" w:rsidRDefault="00546B15" w:rsidP="00546B15">
      <w:pPr>
        <w:rPr>
          <w:rFonts w:asciiTheme="majorHAnsi" w:hAnsiTheme="majorHAnsi"/>
          <w:sz w:val="20"/>
          <w:szCs w:val="20"/>
        </w:rPr>
      </w:pPr>
      <w:r w:rsidRPr="00546B15">
        <w:rPr>
          <w:rFonts w:asciiTheme="majorHAnsi" w:hAnsiTheme="majorHAnsi"/>
          <w:sz w:val="20"/>
          <w:szCs w:val="20"/>
        </w:rPr>
        <w:t xml:space="preserve">Le </w:t>
      </w:r>
      <w:proofErr w:type="spellStart"/>
      <w:r w:rsidRPr="00546B15">
        <w:rPr>
          <w:rFonts w:asciiTheme="majorHAnsi" w:hAnsiTheme="majorHAnsi"/>
          <w:sz w:val="20"/>
          <w:szCs w:val="20"/>
        </w:rPr>
        <w:t>Corre</w:t>
      </w:r>
      <w:proofErr w:type="spellEnd"/>
      <w:r w:rsidRPr="00546B15">
        <w:rPr>
          <w:rFonts w:asciiTheme="majorHAnsi" w:hAnsiTheme="majorHAnsi"/>
          <w:sz w:val="20"/>
          <w:szCs w:val="20"/>
        </w:rPr>
        <w:t xml:space="preserve">, M., Jaeger, A., </w:t>
      </w:r>
      <w:proofErr w:type="spellStart"/>
      <w:r w:rsidRPr="00546B15">
        <w:rPr>
          <w:rFonts w:asciiTheme="majorHAnsi" w:hAnsiTheme="majorHAnsi"/>
          <w:sz w:val="20"/>
          <w:szCs w:val="20"/>
        </w:rPr>
        <w:t>Pinet</w:t>
      </w:r>
      <w:proofErr w:type="spellEnd"/>
      <w:r w:rsidRPr="00546B15">
        <w:rPr>
          <w:rFonts w:asciiTheme="majorHAnsi" w:hAnsiTheme="majorHAnsi"/>
          <w:sz w:val="20"/>
          <w:szCs w:val="20"/>
        </w:rPr>
        <w:t xml:space="preserve">, P., </w:t>
      </w:r>
      <w:proofErr w:type="spellStart"/>
      <w:r w:rsidRPr="00546B15">
        <w:rPr>
          <w:rFonts w:asciiTheme="majorHAnsi" w:hAnsiTheme="majorHAnsi"/>
          <w:sz w:val="20"/>
          <w:szCs w:val="20"/>
        </w:rPr>
        <w:t>Kappes</w:t>
      </w:r>
      <w:proofErr w:type="spellEnd"/>
      <w:r w:rsidRPr="00546B15">
        <w:rPr>
          <w:rFonts w:asciiTheme="majorHAnsi" w:hAnsiTheme="majorHAnsi"/>
          <w:sz w:val="20"/>
          <w:szCs w:val="20"/>
        </w:rPr>
        <w:t xml:space="preserve">, M.A., </w:t>
      </w:r>
      <w:proofErr w:type="spellStart"/>
      <w:r w:rsidRPr="00546B15">
        <w:rPr>
          <w:rFonts w:asciiTheme="majorHAnsi" w:hAnsiTheme="majorHAnsi"/>
          <w:sz w:val="20"/>
          <w:szCs w:val="20"/>
        </w:rPr>
        <w:t>Weimerskirch</w:t>
      </w:r>
      <w:proofErr w:type="spellEnd"/>
      <w:r w:rsidRPr="00546B15">
        <w:rPr>
          <w:rFonts w:asciiTheme="majorHAnsi" w:hAnsiTheme="majorHAnsi"/>
          <w:sz w:val="20"/>
          <w:szCs w:val="20"/>
        </w:rPr>
        <w:t xml:space="preserve">, H., </w:t>
      </w:r>
      <w:proofErr w:type="spellStart"/>
      <w:r w:rsidRPr="00546B15">
        <w:rPr>
          <w:rFonts w:asciiTheme="majorHAnsi" w:hAnsiTheme="majorHAnsi"/>
          <w:sz w:val="20"/>
          <w:szCs w:val="20"/>
        </w:rPr>
        <w:t>Catry</w:t>
      </w:r>
      <w:proofErr w:type="spellEnd"/>
      <w:r w:rsidRPr="00546B15">
        <w:rPr>
          <w:rFonts w:asciiTheme="majorHAnsi" w:hAnsiTheme="majorHAnsi"/>
          <w:sz w:val="20"/>
          <w:szCs w:val="20"/>
        </w:rPr>
        <w:t xml:space="preserve">, T., Ramos, J.A., Russell, J.C., Shah, N. and </w:t>
      </w:r>
      <w:proofErr w:type="spellStart"/>
      <w:r w:rsidRPr="00546B15">
        <w:rPr>
          <w:rFonts w:asciiTheme="majorHAnsi" w:hAnsiTheme="majorHAnsi"/>
          <w:sz w:val="20"/>
          <w:szCs w:val="20"/>
        </w:rPr>
        <w:t>Jaquemet</w:t>
      </w:r>
      <w:proofErr w:type="spellEnd"/>
      <w:r w:rsidRPr="00546B15">
        <w:rPr>
          <w:rFonts w:asciiTheme="majorHAnsi" w:hAnsiTheme="majorHAnsi"/>
          <w:sz w:val="20"/>
          <w:szCs w:val="20"/>
        </w:rPr>
        <w:t>, S., 2012. Tracking seabirds to identify potential Marine Protected Areas in the tropical western Indian Ocean. </w:t>
      </w:r>
      <w:r w:rsidRPr="00546B15">
        <w:rPr>
          <w:rFonts w:asciiTheme="majorHAnsi" w:hAnsiTheme="majorHAnsi"/>
          <w:i/>
          <w:iCs/>
          <w:sz w:val="20"/>
          <w:szCs w:val="20"/>
        </w:rPr>
        <w:t>Biological Conservation</w:t>
      </w:r>
      <w:r w:rsidRPr="00546B15">
        <w:rPr>
          <w:rFonts w:asciiTheme="majorHAnsi" w:hAnsiTheme="majorHAnsi"/>
          <w:sz w:val="20"/>
          <w:szCs w:val="20"/>
        </w:rPr>
        <w:t>, </w:t>
      </w:r>
      <w:r w:rsidRPr="00546B15">
        <w:rPr>
          <w:rFonts w:asciiTheme="majorHAnsi" w:hAnsiTheme="majorHAnsi"/>
          <w:i/>
          <w:iCs/>
          <w:sz w:val="20"/>
          <w:szCs w:val="20"/>
        </w:rPr>
        <w:t>156</w:t>
      </w:r>
      <w:r w:rsidRPr="00546B15">
        <w:rPr>
          <w:rFonts w:asciiTheme="majorHAnsi" w:hAnsiTheme="majorHAnsi"/>
          <w:sz w:val="20"/>
          <w:szCs w:val="20"/>
        </w:rPr>
        <w:t>, pp.83-93.</w:t>
      </w:r>
    </w:p>
    <w:p w14:paraId="030A700C" w14:textId="77777777" w:rsidR="00A73023" w:rsidRDefault="00A73023" w:rsidP="00546B15">
      <w:pPr>
        <w:rPr>
          <w:rFonts w:asciiTheme="majorHAnsi" w:hAnsiTheme="majorHAnsi"/>
          <w:sz w:val="20"/>
          <w:szCs w:val="20"/>
        </w:rPr>
      </w:pPr>
    </w:p>
    <w:p w14:paraId="3EB6D3DE" w14:textId="77777777" w:rsidR="00A73023" w:rsidRPr="00A73023" w:rsidRDefault="00A73023" w:rsidP="00A73023">
      <w:pPr>
        <w:rPr>
          <w:rFonts w:asciiTheme="majorHAnsi" w:hAnsiTheme="majorHAnsi"/>
          <w:sz w:val="20"/>
          <w:szCs w:val="20"/>
          <w:lang w:val="en-US"/>
        </w:rPr>
      </w:pPr>
      <w:proofErr w:type="spellStart"/>
      <w:r w:rsidRPr="00A73023">
        <w:rPr>
          <w:rFonts w:asciiTheme="majorHAnsi" w:hAnsiTheme="majorHAnsi"/>
          <w:sz w:val="20"/>
          <w:szCs w:val="20"/>
          <w:lang w:val="en-US"/>
        </w:rPr>
        <w:t>Leverington</w:t>
      </w:r>
      <w:proofErr w:type="spellEnd"/>
      <w:r w:rsidRPr="00A73023">
        <w:rPr>
          <w:rFonts w:asciiTheme="majorHAnsi" w:hAnsiTheme="majorHAnsi"/>
          <w:sz w:val="20"/>
          <w:szCs w:val="20"/>
          <w:lang w:val="en-US"/>
        </w:rPr>
        <w:t xml:space="preserve">, F., Costa, K. L., Pavese, H., Lisle, A., &amp; Hockings, M. (2010). A global analysis of protected area management effectiveness. </w:t>
      </w:r>
      <w:r w:rsidRPr="00A73023">
        <w:rPr>
          <w:rFonts w:asciiTheme="majorHAnsi" w:hAnsiTheme="majorHAnsi"/>
          <w:i/>
          <w:iCs/>
          <w:sz w:val="20"/>
          <w:szCs w:val="20"/>
          <w:lang w:val="en-US"/>
        </w:rPr>
        <w:t>Environmental Management</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46</w:t>
      </w:r>
      <w:r w:rsidRPr="00A73023">
        <w:rPr>
          <w:rFonts w:asciiTheme="majorHAnsi" w:hAnsiTheme="majorHAnsi"/>
          <w:sz w:val="20"/>
          <w:szCs w:val="20"/>
          <w:lang w:val="en-US"/>
        </w:rPr>
        <w:t>(5), 685–698. https://doi.org/10.1007/s00267-010-9564-5</w:t>
      </w:r>
    </w:p>
    <w:p w14:paraId="09C966EF" w14:textId="77777777" w:rsidR="00A73023" w:rsidRDefault="00A73023" w:rsidP="00546B15">
      <w:pPr>
        <w:rPr>
          <w:ins w:id="138" w:author="April Burt" w:date="2018-02-18T12:21:00Z"/>
          <w:rFonts w:asciiTheme="majorHAnsi" w:hAnsiTheme="majorHAnsi"/>
          <w:sz w:val="20"/>
          <w:szCs w:val="20"/>
        </w:rPr>
      </w:pPr>
    </w:p>
    <w:p w14:paraId="113F5ECE" w14:textId="6B291E3E" w:rsidR="00A2395F" w:rsidRPr="00A2395F" w:rsidRDefault="00A2395F" w:rsidP="00546B15">
      <w:pPr>
        <w:rPr>
          <w:ins w:id="139" w:author="April Burt" w:date="2018-02-18T12:21:00Z"/>
          <w:rFonts w:asciiTheme="majorHAnsi" w:hAnsiTheme="majorHAnsi"/>
          <w:sz w:val="20"/>
          <w:szCs w:val="20"/>
          <w:lang w:val="en-US"/>
          <w:rPrChange w:id="140" w:author="April Burt" w:date="2018-02-18T12:21:00Z">
            <w:rPr>
              <w:ins w:id="141" w:author="April Burt" w:date="2018-02-18T12:21:00Z"/>
              <w:rFonts w:asciiTheme="majorHAnsi" w:hAnsiTheme="majorHAnsi"/>
              <w:sz w:val="20"/>
              <w:szCs w:val="20"/>
            </w:rPr>
          </w:rPrChange>
        </w:rPr>
      </w:pPr>
      <w:proofErr w:type="spellStart"/>
      <w:ins w:id="142" w:author="April Burt" w:date="2018-02-18T12:21:00Z">
        <w:r w:rsidRPr="00A2395F">
          <w:rPr>
            <w:rFonts w:asciiTheme="majorHAnsi" w:hAnsiTheme="majorHAnsi"/>
            <w:b/>
            <w:bCs/>
            <w:sz w:val="20"/>
            <w:szCs w:val="20"/>
            <w:lang w:val="en-US"/>
          </w:rPr>
          <w:t>Lindenmayer</w:t>
        </w:r>
        <w:proofErr w:type="spellEnd"/>
        <w:r w:rsidRPr="00A2395F">
          <w:rPr>
            <w:rFonts w:asciiTheme="majorHAnsi" w:hAnsiTheme="majorHAnsi"/>
            <w:b/>
            <w:bCs/>
            <w:sz w:val="20"/>
            <w:szCs w:val="20"/>
            <w:lang w:val="en-US"/>
          </w:rPr>
          <w:t xml:space="preserve"> DB</w:t>
        </w:r>
        <w:r w:rsidRPr="00A2395F">
          <w:rPr>
            <w:rFonts w:asciiTheme="majorHAnsi" w:hAnsiTheme="majorHAnsi"/>
            <w:sz w:val="20"/>
            <w:szCs w:val="20"/>
            <w:lang w:val="en-US"/>
          </w:rPr>
          <w:t>, </w:t>
        </w:r>
        <w:r w:rsidRPr="00A2395F">
          <w:rPr>
            <w:rFonts w:asciiTheme="majorHAnsi" w:hAnsiTheme="majorHAnsi"/>
            <w:b/>
            <w:bCs/>
            <w:sz w:val="20"/>
            <w:szCs w:val="20"/>
            <w:lang w:val="en-US"/>
          </w:rPr>
          <w:t>Likens GE</w:t>
        </w:r>
        <w:r w:rsidRPr="00A2395F">
          <w:rPr>
            <w:rFonts w:asciiTheme="majorHAnsi" w:hAnsiTheme="majorHAnsi"/>
            <w:sz w:val="20"/>
            <w:szCs w:val="20"/>
            <w:lang w:val="en-US"/>
          </w:rPr>
          <w:t>. </w:t>
        </w:r>
        <w:r w:rsidRPr="00A2395F">
          <w:rPr>
            <w:rFonts w:asciiTheme="majorHAnsi" w:hAnsiTheme="majorHAnsi"/>
            <w:b/>
            <w:bCs/>
            <w:sz w:val="20"/>
            <w:szCs w:val="20"/>
            <w:lang w:val="en-US"/>
          </w:rPr>
          <w:t>2010</w:t>
        </w:r>
        <w:r w:rsidRPr="00A2395F">
          <w:rPr>
            <w:rFonts w:asciiTheme="majorHAnsi" w:hAnsiTheme="majorHAnsi"/>
            <w:sz w:val="20"/>
            <w:szCs w:val="20"/>
            <w:lang w:val="en-US"/>
          </w:rPr>
          <w:t>. The science and application of ecological monitoring. </w:t>
        </w:r>
        <w:r w:rsidRPr="00A2395F">
          <w:rPr>
            <w:rFonts w:asciiTheme="majorHAnsi" w:hAnsiTheme="majorHAnsi"/>
            <w:i/>
            <w:iCs/>
            <w:sz w:val="20"/>
            <w:szCs w:val="20"/>
            <w:lang w:val="en-US"/>
          </w:rPr>
          <w:t xml:space="preserve">Biol. </w:t>
        </w:r>
        <w:proofErr w:type="spellStart"/>
        <w:r w:rsidRPr="00A2395F">
          <w:rPr>
            <w:rFonts w:asciiTheme="majorHAnsi" w:hAnsiTheme="majorHAnsi"/>
            <w:i/>
            <w:iCs/>
            <w:sz w:val="20"/>
            <w:szCs w:val="20"/>
            <w:lang w:val="en-US"/>
          </w:rPr>
          <w:t>Conserv</w:t>
        </w:r>
        <w:proofErr w:type="spellEnd"/>
        <w:r w:rsidRPr="00A2395F">
          <w:rPr>
            <w:rFonts w:asciiTheme="majorHAnsi" w:hAnsiTheme="majorHAnsi"/>
            <w:i/>
            <w:iCs/>
            <w:sz w:val="20"/>
            <w:szCs w:val="20"/>
            <w:lang w:val="en-US"/>
          </w:rPr>
          <w:t>.</w:t>
        </w:r>
        <w:r w:rsidRPr="00A2395F">
          <w:rPr>
            <w:rFonts w:asciiTheme="majorHAnsi" w:hAnsiTheme="majorHAnsi"/>
            <w:sz w:val="20"/>
            <w:szCs w:val="20"/>
            <w:lang w:val="en-US"/>
          </w:rPr>
          <w:t> 143: 1317–28</w:t>
        </w:r>
      </w:ins>
    </w:p>
    <w:p w14:paraId="5E9D1EA7" w14:textId="77777777" w:rsidR="00A2395F" w:rsidRDefault="00A2395F" w:rsidP="00546B15">
      <w:pPr>
        <w:rPr>
          <w:rFonts w:asciiTheme="majorHAnsi" w:hAnsiTheme="majorHAnsi"/>
          <w:sz w:val="20"/>
          <w:szCs w:val="20"/>
        </w:rPr>
      </w:pPr>
    </w:p>
    <w:p w14:paraId="21D46E1C" w14:textId="77777777" w:rsidR="00A73023" w:rsidRPr="00A73023" w:rsidRDefault="00A73023" w:rsidP="00A73023">
      <w:pPr>
        <w:rPr>
          <w:rFonts w:asciiTheme="majorHAnsi" w:hAnsiTheme="majorHAnsi"/>
          <w:sz w:val="20"/>
          <w:szCs w:val="20"/>
          <w:lang w:val="en-US"/>
        </w:rPr>
      </w:pPr>
      <w:proofErr w:type="spellStart"/>
      <w:r w:rsidRPr="00A73023">
        <w:rPr>
          <w:rFonts w:asciiTheme="majorHAnsi" w:hAnsiTheme="majorHAnsi"/>
          <w:sz w:val="20"/>
          <w:szCs w:val="20"/>
          <w:lang w:val="en-US"/>
        </w:rPr>
        <w:t>Lindenmayer</w:t>
      </w:r>
      <w:proofErr w:type="spellEnd"/>
      <w:r w:rsidRPr="00A73023">
        <w:rPr>
          <w:rFonts w:asciiTheme="majorHAnsi" w:hAnsiTheme="majorHAnsi"/>
          <w:sz w:val="20"/>
          <w:szCs w:val="20"/>
          <w:lang w:val="en-US"/>
        </w:rPr>
        <w:t xml:space="preserve">, D. B., </w:t>
      </w:r>
      <w:proofErr w:type="spellStart"/>
      <w:r w:rsidRPr="00A73023">
        <w:rPr>
          <w:rFonts w:asciiTheme="majorHAnsi" w:hAnsiTheme="majorHAnsi"/>
          <w:sz w:val="20"/>
          <w:szCs w:val="20"/>
          <w:lang w:val="en-US"/>
        </w:rPr>
        <w:t>Zammit</w:t>
      </w:r>
      <w:proofErr w:type="spellEnd"/>
      <w:r w:rsidRPr="00A73023">
        <w:rPr>
          <w:rFonts w:asciiTheme="majorHAnsi" w:hAnsiTheme="majorHAnsi"/>
          <w:sz w:val="20"/>
          <w:szCs w:val="20"/>
          <w:lang w:val="en-US"/>
        </w:rPr>
        <w:t xml:space="preserve">, C., Attwood, S. J., Burns, E., Shepherd, C. L., Kay, G., &amp; Wood, J. (2012). A Novel and Cost-Effective Monitoring Approach for Outcomes in an Australian Biodiversity Conservation Incentive Program. </w:t>
      </w:r>
      <w:proofErr w:type="spellStart"/>
      <w:r w:rsidRPr="00A73023">
        <w:rPr>
          <w:rFonts w:asciiTheme="majorHAnsi" w:hAnsiTheme="majorHAnsi"/>
          <w:i/>
          <w:iCs/>
          <w:sz w:val="20"/>
          <w:szCs w:val="20"/>
          <w:lang w:val="en-US"/>
        </w:rPr>
        <w:t>PLoS</w:t>
      </w:r>
      <w:proofErr w:type="spellEnd"/>
      <w:r w:rsidRPr="00A73023">
        <w:rPr>
          <w:rFonts w:asciiTheme="majorHAnsi" w:hAnsiTheme="majorHAnsi"/>
          <w:i/>
          <w:iCs/>
          <w:sz w:val="20"/>
          <w:szCs w:val="20"/>
          <w:lang w:val="en-US"/>
        </w:rPr>
        <w:t xml:space="preserve"> ONE</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7</w:t>
      </w:r>
      <w:r w:rsidRPr="00A73023">
        <w:rPr>
          <w:rFonts w:asciiTheme="majorHAnsi" w:hAnsiTheme="majorHAnsi"/>
          <w:sz w:val="20"/>
          <w:szCs w:val="20"/>
          <w:lang w:val="en-US"/>
        </w:rPr>
        <w:t>(12). https://doi.org/10.1371/journal.pone.0050872</w:t>
      </w:r>
    </w:p>
    <w:p w14:paraId="7826164E" w14:textId="77777777" w:rsidR="00A73023" w:rsidRDefault="00A73023" w:rsidP="00546B15">
      <w:pPr>
        <w:rPr>
          <w:rFonts w:asciiTheme="majorHAnsi" w:hAnsiTheme="majorHAnsi"/>
          <w:sz w:val="20"/>
          <w:szCs w:val="20"/>
        </w:rPr>
      </w:pPr>
    </w:p>
    <w:p w14:paraId="1EF9BB95" w14:textId="77777777" w:rsidR="00D976F6" w:rsidRDefault="00D976F6" w:rsidP="00546B15">
      <w:pPr>
        <w:rPr>
          <w:rFonts w:asciiTheme="majorHAnsi" w:hAnsiTheme="majorHAnsi"/>
          <w:sz w:val="20"/>
          <w:szCs w:val="20"/>
        </w:rPr>
      </w:pPr>
    </w:p>
    <w:p w14:paraId="0D46F560" w14:textId="7F84FD27" w:rsidR="00D976F6" w:rsidRPr="00546B15" w:rsidRDefault="00D976F6" w:rsidP="00546B15">
      <w:pPr>
        <w:rPr>
          <w:rFonts w:asciiTheme="majorHAnsi" w:hAnsiTheme="majorHAnsi"/>
          <w:sz w:val="20"/>
          <w:szCs w:val="20"/>
        </w:rPr>
      </w:pPr>
      <w:proofErr w:type="spellStart"/>
      <w:r w:rsidRPr="00D976F6">
        <w:rPr>
          <w:rFonts w:asciiTheme="majorHAnsi" w:hAnsiTheme="majorHAnsi"/>
          <w:sz w:val="20"/>
          <w:szCs w:val="20"/>
          <w:lang w:val="en-US"/>
        </w:rPr>
        <w:lastRenderedPageBreak/>
        <w:t>Madeiros</w:t>
      </w:r>
      <w:proofErr w:type="spellEnd"/>
      <w:r w:rsidRPr="00D976F6">
        <w:rPr>
          <w:rFonts w:asciiTheme="majorHAnsi" w:hAnsiTheme="majorHAnsi"/>
          <w:sz w:val="20"/>
          <w:szCs w:val="20"/>
          <w:lang w:val="en-US"/>
        </w:rPr>
        <w:t xml:space="preserve">, J.L. 2008. Breeding Success survey of White-tailed Tropicbirds Phaethon lectures </w:t>
      </w:r>
      <w:proofErr w:type="spellStart"/>
      <w:r w:rsidRPr="00D976F6">
        <w:rPr>
          <w:rFonts w:asciiTheme="majorHAnsi" w:hAnsiTheme="majorHAnsi"/>
          <w:sz w:val="20"/>
          <w:szCs w:val="20"/>
          <w:lang w:val="en-US"/>
        </w:rPr>
        <w:t>catsbyii</w:t>
      </w:r>
      <w:proofErr w:type="spellEnd"/>
      <w:r w:rsidRPr="00D976F6">
        <w:rPr>
          <w:rFonts w:asciiTheme="majorHAnsi" w:hAnsiTheme="majorHAnsi"/>
          <w:sz w:val="20"/>
          <w:szCs w:val="20"/>
          <w:lang w:val="en-US"/>
        </w:rPr>
        <w:t xml:space="preserve"> on the islands of Bermuda– 2006 to 2008 Nesting Seasons. Bermuda Government Report.</w:t>
      </w:r>
    </w:p>
    <w:p w14:paraId="72F23D8E" w14:textId="77777777" w:rsidR="000C3B9C" w:rsidRPr="00546B15" w:rsidRDefault="000C3B9C" w:rsidP="000C3B9C">
      <w:pPr>
        <w:rPr>
          <w:rFonts w:asciiTheme="majorHAnsi" w:hAnsiTheme="majorHAnsi"/>
          <w:sz w:val="20"/>
          <w:szCs w:val="20"/>
        </w:rPr>
      </w:pPr>
    </w:p>
    <w:p w14:paraId="52305BBC"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Malan, G., D. </w:t>
      </w:r>
      <w:proofErr w:type="spellStart"/>
      <w:r w:rsidRPr="00546B15">
        <w:rPr>
          <w:rFonts w:asciiTheme="majorHAnsi" w:hAnsiTheme="majorHAnsi"/>
          <w:sz w:val="20"/>
          <w:szCs w:val="20"/>
          <w:lang w:val="en-US"/>
        </w:rPr>
        <w:t>Hagens</w:t>
      </w:r>
      <w:proofErr w:type="spellEnd"/>
      <w:r w:rsidRPr="00546B15">
        <w:rPr>
          <w:rFonts w:asciiTheme="majorHAnsi" w:hAnsiTheme="majorHAnsi"/>
          <w:sz w:val="20"/>
          <w:szCs w:val="20"/>
          <w:lang w:val="en-US"/>
        </w:rPr>
        <w:t>,</w:t>
      </w:r>
      <w:r w:rsidR="006C73FC">
        <w:rPr>
          <w:rFonts w:asciiTheme="majorHAnsi" w:hAnsiTheme="majorHAnsi"/>
          <w:sz w:val="20"/>
          <w:szCs w:val="20"/>
          <w:lang w:val="en-US"/>
        </w:rPr>
        <w:t xml:space="preserve"> and Q. </w:t>
      </w:r>
      <w:proofErr w:type="spellStart"/>
      <w:r w:rsidR="006C73FC">
        <w:rPr>
          <w:rFonts w:asciiTheme="majorHAnsi" w:hAnsiTheme="majorHAnsi"/>
          <w:sz w:val="20"/>
          <w:szCs w:val="20"/>
          <w:lang w:val="en-US"/>
        </w:rPr>
        <w:t>Hagens</w:t>
      </w:r>
      <w:proofErr w:type="spellEnd"/>
      <w:r w:rsidR="006C73FC">
        <w:rPr>
          <w:rFonts w:asciiTheme="majorHAnsi" w:hAnsiTheme="majorHAnsi"/>
          <w:sz w:val="20"/>
          <w:szCs w:val="20"/>
          <w:lang w:val="en-US"/>
        </w:rPr>
        <w:t xml:space="preserve">. 2010. </w:t>
      </w:r>
      <w:r w:rsidRPr="00546B15">
        <w:rPr>
          <w:rFonts w:asciiTheme="majorHAnsi" w:hAnsiTheme="majorHAnsi"/>
          <w:sz w:val="20"/>
          <w:szCs w:val="20"/>
          <w:lang w:val="en-US"/>
        </w:rPr>
        <w:t>Nesting success o</w:t>
      </w:r>
      <w:r w:rsidR="006C73FC">
        <w:rPr>
          <w:rFonts w:asciiTheme="majorHAnsi" w:hAnsiTheme="majorHAnsi"/>
          <w:sz w:val="20"/>
          <w:szCs w:val="20"/>
          <w:lang w:val="en-US"/>
        </w:rPr>
        <w:t xml:space="preserve">f White Terns and White-tailed </w:t>
      </w:r>
      <w:r w:rsidRPr="00546B15">
        <w:rPr>
          <w:rFonts w:asciiTheme="majorHAnsi" w:hAnsiTheme="majorHAnsi"/>
          <w:sz w:val="20"/>
          <w:szCs w:val="20"/>
          <w:lang w:val="en-US"/>
        </w:rPr>
        <w:t>Tropicbirds</w:t>
      </w:r>
      <w:r w:rsidR="006C73FC">
        <w:rPr>
          <w:rFonts w:asciiTheme="majorHAnsi" w:hAnsiTheme="majorHAnsi"/>
          <w:sz w:val="20"/>
          <w:szCs w:val="20"/>
          <w:lang w:val="en-US"/>
        </w:rPr>
        <w:t xml:space="preserve"> on </w:t>
      </w:r>
      <w:proofErr w:type="spellStart"/>
      <w:r w:rsidR="006C73FC">
        <w:rPr>
          <w:rFonts w:asciiTheme="majorHAnsi" w:hAnsiTheme="majorHAnsi"/>
          <w:sz w:val="20"/>
          <w:szCs w:val="20"/>
          <w:lang w:val="en-US"/>
        </w:rPr>
        <w:t>Cousine</w:t>
      </w:r>
      <w:proofErr w:type="spellEnd"/>
      <w:r w:rsidR="006C73FC">
        <w:rPr>
          <w:rFonts w:asciiTheme="majorHAnsi" w:hAnsiTheme="majorHAnsi"/>
          <w:sz w:val="20"/>
          <w:szCs w:val="20"/>
          <w:lang w:val="en-US"/>
        </w:rPr>
        <w:t xml:space="preserve"> Island, Seychelles.</w:t>
      </w:r>
      <w:r w:rsidRPr="00546B15">
        <w:rPr>
          <w:rFonts w:asciiTheme="majorHAnsi" w:hAnsiTheme="majorHAnsi"/>
          <w:sz w:val="20"/>
          <w:szCs w:val="20"/>
          <w:lang w:val="en-US"/>
        </w:rPr>
        <w:t xml:space="preserve"> </w:t>
      </w:r>
      <w:r w:rsidRPr="00546B15">
        <w:rPr>
          <w:rFonts w:asciiTheme="majorHAnsi" w:hAnsiTheme="majorHAnsi"/>
          <w:i/>
          <w:sz w:val="20"/>
          <w:szCs w:val="20"/>
          <w:lang w:val="en-US"/>
        </w:rPr>
        <w:t>Ostrich</w:t>
      </w:r>
      <w:r w:rsidR="006C73FC">
        <w:rPr>
          <w:rFonts w:asciiTheme="majorHAnsi" w:hAnsiTheme="majorHAnsi"/>
          <w:sz w:val="20"/>
          <w:szCs w:val="20"/>
          <w:lang w:val="en-US"/>
        </w:rPr>
        <w:t xml:space="preserve"> 80 (2): 81–84. </w:t>
      </w:r>
      <w:r w:rsidRPr="00546B15">
        <w:rPr>
          <w:rFonts w:asciiTheme="majorHAnsi" w:hAnsiTheme="majorHAnsi"/>
          <w:sz w:val="20"/>
          <w:szCs w:val="20"/>
          <w:lang w:val="en-US"/>
        </w:rPr>
        <w:t>doi:</w:t>
      </w:r>
      <w:hyperlink r:id="rId23">
        <w:r w:rsidRPr="00546B15">
          <w:rPr>
            <w:rStyle w:val="Hyperlink"/>
            <w:rFonts w:asciiTheme="majorHAnsi" w:hAnsiTheme="majorHAnsi"/>
            <w:sz w:val="20"/>
            <w:szCs w:val="20"/>
            <w:lang w:val="en-US"/>
          </w:rPr>
          <w:t>10.2989/OSTRICH.2009.80.2.3.830</w:t>
        </w:r>
      </w:hyperlink>
      <w:r w:rsidRPr="00546B15">
        <w:rPr>
          <w:rFonts w:asciiTheme="majorHAnsi" w:hAnsiTheme="majorHAnsi"/>
          <w:sz w:val="20"/>
          <w:szCs w:val="20"/>
          <w:lang w:val="en-US"/>
        </w:rPr>
        <w:t>.</w:t>
      </w:r>
    </w:p>
    <w:p w14:paraId="1F649211" w14:textId="77777777" w:rsidR="00A320AE" w:rsidRDefault="00A320AE" w:rsidP="003A3DD3">
      <w:pPr>
        <w:spacing w:line="360" w:lineRule="auto"/>
        <w:rPr>
          <w:rFonts w:asciiTheme="majorHAnsi" w:hAnsiTheme="majorHAnsi"/>
          <w:sz w:val="20"/>
          <w:szCs w:val="20"/>
          <w:lang w:val="en-US"/>
        </w:rPr>
      </w:pPr>
    </w:p>
    <w:p w14:paraId="71B76054" w14:textId="4ADC5761" w:rsidR="00A320AE" w:rsidRPr="008E79EF" w:rsidRDefault="00A320AE" w:rsidP="003A3DD3">
      <w:pPr>
        <w:spacing w:line="360" w:lineRule="auto"/>
        <w:rPr>
          <w:rFonts w:asciiTheme="majorHAnsi" w:hAnsiTheme="majorHAnsi"/>
          <w:sz w:val="20"/>
          <w:szCs w:val="20"/>
        </w:rPr>
      </w:pPr>
      <w:r w:rsidRPr="00A320AE">
        <w:rPr>
          <w:rFonts w:asciiTheme="majorHAnsi" w:hAnsiTheme="majorHAnsi"/>
          <w:sz w:val="20"/>
          <w:szCs w:val="20"/>
        </w:rPr>
        <w:t xml:space="preserve">Matt Parsons, Ian Mitchell, Adam Butler, Norman </w:t>
      </w:r>
      <w:proofErr w:type="spellStart"/>
      <w:r w:rsidRPr="00A320AE">
        <w:rPr>
          <w:rFonts w:asciiTheme="majorHAnsi" w:hAnsiTheme="majorHAnsi"/>
          <w:sz w:val="20"/>
          <w:szCs w:val="20"/>
        </w:rPr>
        <w:t>Ratcliffe</w:t>
      </w:r>
      <w:proofErr w:type="spellEnd"/>
      <w:r w:rsidRPr="00A320AE">
        <w:rPr>
          <w:rFonts w:asciiTheme="majorHAnsi" w:hAnsiTheme="majorHAnsi"/>
          <w:sz w:val="20"/>
          <w:szCs w:val="20"/>
        </w:rPr>
        <w:t xml:space="preserve">, Morten </w:t>
      </w:r>
      <w:proofErr w:type="spellStart"/>
      <w:r w:rsidRPr="00A320AE">
        <w:rPr>
          <w:rFonts w:asciiTheme="majorHAnsi" w:hAnsiTheme="majorHAnsi"/>
          <w:sz w:val="20"/>
          <w:szCs w:val="20"/>
        </w:rPr>
        <w:t>Frederiksen</w:t>
      </w:r>
      <w:proofErr w:type="spellEnd"/>
      <w:r w:rsidRPr="00A320AE">
        <w:rPr>
          <w:rFonts w:asciiTheme="majorHAnsi" w:hAnsiTheme="majorHAnsi"/>
          <w:sz w:val="20"/>
          <w:szCs w:val="20"/>
        </w:rPr>
        <w:t>, Simon Foster, James B. Reid; Seabirds as indicators of the marine environment, </w:t>
      </w:r>
      <w:r w:rsidRPr="00A320AE">
        <w:rPr>
          <w:rFonts w:asciiTheme="majorHAnsi" w:hAnsiTheme="majorHAnsi"/>
          <w:i/>
          <w:iCs/>
          <w:sz w:val="20"/>
          <w:szCs w:val="20"/>
        </w:rPr>
        <w:t>ICES Journal of Marine Science</w:t>
      </w:r>
      <w:r w:rsidRPr="00A320AE">
        <w:rPr>
          <w:rFonts w:asciiTheme="majorHAnsi" w:hAnsiTheme="majorHAnsi"/>
          <w:sz w:val="20"/>
          <w:szCs w:val="20"/>
        </w:rPr>
        <w:t>, Volume 65, Issue 8, 1 November 2008, Pages 1520–1526, </w:t>
      </w:r>
      <w:hyperlink r:id="rId24" w:history="1">
        <w:r w:rsidRPr="00A320AE">
          <w:rPr>
            <w:rStyle w:val="Hyperlink"/>
            <w:rFonts w:asciiTheme="majorHAnsi" w:hAnsiTheme="majorHAnsi"/>
            <w:sz w:val="20"/>
            <w:szCs w:val="20"/>
          </w:rPr>
          <w:t>https://doi.org/10.1093/icesjms/fsn155</w:t>
        </w:r>
      </w:hyperlink>
    </w:p>
    <w:p w14:paraId="243C0B8C"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ab/>
      </w:r>
    </w:p>
    <w:p w14:paraId="2E93C1F1" w14:textId="77777777" w:rsidR="003A3DD3" w:rsidRDefault="00546B15"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Phillips, </w:t>
      </w:r>
      <w:proofErr w:type="spellStart"/>
      <w:r w:rsidRPr="00546B15">
        <w:rPr>
          <w:rFonts w:asciiTheme="majorHAnsi" w:hAnsiTheme="majorHAnsi"/>
          <w:sz w:val="20"/>
          <w:szCs w:val="20"/>
          <w:lang w:val="en-US"/>
        </w:rPr>
        <w:t>Nj</w:t>
      </w:r>
      <w:proofErr w:type="spellEnd"/>
      <w:r w:rsidRPr="00546B15">
        <w:rPr>
          <w:rFonts w:asciiTheme="majorHAnsi" w:hAnsiTheme="majorHAnsi"/>
          <w:sz w:val="20"/>
          <w:szCs w:val="20"/>
          <w:lang w:val="en-US"/>
        </w:rPr>
        <w:t xml:space="preserve">. 1987. </w:t>
      </w:r>
      <w:r w:rsidR="003A3DD3" w:rsidRPr="00546B15">
        <w:rPr>
          <w:rFonts w:asciiTheme="majorHAnsi" w:hAnsiTheme="majorHAnsi"/>
          <w:sz w:val="20"/>
          <w:szCs w:val="20"/>
          <w:lang w:val="en-US"/>
        </w:rPr>
        <w:t xml:space="preserve">The breeding biology of White-tailed Tropicbirds </w:t>
      </w:r>
      <w:r w:rsidR="003A3DD3" w:rsidRPr="00546B15">
        <w:rPr>
          <w:rFonts w:asciiTheme="majorHAnsi" w:hAnsiTheme="majorHAnsi"/>
          <w:i/>
          <w:sz w:val="20"/>
          <w:szCs w:val="20"/>
          <w:lang w:val="en-US"/>
        </w:rPr>
        <w:t xml:space="preserve">Phaethon </w:t>
      </w:r>
      <w:proofErr w:type="spellStart"/>
      <w:r w:rsidR="003A3DD3" w:rsidRPr="00546B15">
        <w:rPr>
          <w:rFonts w:asciiTheme="majorHAnsi" w:hAnsiTheme="majorHAnsi"/>
          <w:i/>
          <w:sz w:val="20"/>
          <w:szCs w:val="20"/>
          <w:lang w:val="en-US"/>
        </w:rPr>
        <w:t>lepturus</w:t>
      </w:r>
      <w:proofErr w:type="spellEnd"/>
      <w:r w:rsidRPr="00546B15">
        <w:rPr>
          <w:rFonts w:asciiTheme="majorHAnsi" w:hAnsiTheme="majorHAnsi"/>
          <w:sz w:val="20"/>
          <w:szCs w:val="20"/>
          <w:lang w:val="en-US"/>
        </w:rPr>
        <w:t xml:space="preserve"> at </w:t>
      </w:r>
      <w:r w:rsidRPr="00546B15">
        <w:rPr>
          <w:rFonts w:asciiTheme="majorHAnsi" w:hAnsiTheme="majorHAnsi"/>
          <w:sz w:val="20"/>
          <w:szCs w:val="20"/>
          <w:lang w:val="en-US"/>
        </w:rPr>
        <w:tab/>
        <w:t>Cousin Island, Seychelles.</w:t>
      </w:r>
      <w:r w:rsidR="003A3DD3" w:rsidRPr="00546B15">
        <w:rPr>
          <w:rFonts w:asciiTheme="majorHAnsi" w:hAnsiTheme="majorHAnsi"/>
          <w:sz w:val="20"/>
          <w:szCs w:val="20"/>
          <w:lang w:val="en-US"/>
        </w:rPr>
        <w:t xml:space="preserve"> </w:t>
      </w:r>
      <w:r w:rsidR="003A3DD3" w:rsidRPr="00546B15">
        <w:rPr>
          <w:rFonts w:asciiTheme="majorHAnsi" w:hAnsiTheme="majorHAnsi"/>
          <w:i/>
          <w:sz w:val="20"/>
          <w:szCs w:val="20"/>
          <w:lang w:val="en-US"/>
        </w:rPr>
        <w:t>Ibis</w:t>
      </w:r>
      <w:r w:rsidR="003A3DD3" w:rsidRPr="00546B15">
        <w:rPr>
          <w:rFonts w:asciiTheme="majorHAnsi" w:hAnsiTheme="majorHAnsi"/>
          <w:sz w:val="20"/>
          <w:szCs w:val="20"/>
          <w:lang w:val="en-US"/>
        </w:rPr>
        <w:t xml:space="preserve"> 129 (January 1983): 10–24. doi:</w:t>
      </w:r>
      <w:hyperlink r:id="rId25">
        <w:r w:rsidR="003A3DD3" w:rsidRPr="00546B15">
          <w:rPr>
            <w:rStyle w:val="Hyperlink"/>
            <w:rFonts w:asciiTheme="majorHAnsi" w:hAnsiTheme="majorHAnsi"/>
            <w:sz w:val="20"/>
            <w:szCs w:val="20"/>
            <w:lang w:val="en-US"/>
          </w:rPr>
          <w:t>10.1111/j.1474-</w:t>
        </w:r>
        <w:r w:rsidR="003A3DD3" w:rsidRPr="00546B15">
          <w:rPr>
            <w:rStyle w:val="Hyperlink"/>
            <w:rFonts w:asciiTheme="majorHAnsi" w:hAnsiTheme="majorHAnsi"/>
            <w:sz w:val="20"/>
            <w:szCs w:val="20"/>
            <w:lang w:val="en-US"/>
          </w:rPr>
          <w:tab/>
          <w:t>919X.1987.tb03156.x</w:t>
        </w:r>
      </w:hyperlink>
      <w:r w:rsidR="003A3DD3" w:rsidRPr="00546B15">
        <w:rPr>
          <w:rFonts w:asciiTheme="majorHAnsi" w:hAnsiTheme="majorHAnsi"/>
          <w:sz w:val="20"/>
          <w:szCs w:val="20"/>
          <w:lang w:val="en-US"/>
        </w:rPr>
        <w:t>.</w:t>
      </w:r>
    </w:p>
    <w:p w14:paraId="41F79DA7" w14:textId="77777777" w:rsidR="00643EBB" w:rsidRDefault="00643EBB" w:rsidP="003A3DD3">
      <w:pPr>
        <w:spacing w:line="360" w:lineRule="auto"/>
        <w:rPr>
          <w:rFonts w:asciiTheme="majorHAnsi" w:hAnsiTheme="majorHAnsi"/>
          <w:sz w:val="20"/>
          <w:szCs w:val="20"/>
          <w:lang w:val="en-US"/>
        </w:rPr>
      </w:pPr>
    </w:p>
    <w:p w14:paraId="4979393D" w14:textId="49497BDC" w:rsidR="00643EBB" w:rsidRPr="008E79EF" w:rsidRDefault="00643EBB" w:rsidP="003A3DD3">
      <w:pPr>
        <w:spacing w:line="360" w:lineRule="auto"/>
        <w:rPr>
          <w:rFonts w:asciiTheme="majorHAnsi" w:hAnsiTheme="majorHAnsi"/>
          <w:sz w:val="20"/>
          <w:szCs w:val="20"/>
        </w:rPr>
      </w:pPr>
      <w:proofErr w:type="spellStart"/>
      <w:r w:rsidRPr="00643EBB">
        <w:rPr>
          <w:rFonts w:asciiTheme="majorHAnsi" w:hAnsiTheme="majorHAnsi"/>
          <w:sz w:val="20"/>
          <w:szCs w:val="20"/>
        </w:rPr>
        <w:t>Piatt</w:t>
      </w:r>
      <w:proofErr w:type="spellEnd"/>
      <w:r w:rsidRPr="00643EBB">
        <w:rPr>
          <w:rFonts w:asciiTheme="majorHAnsi" w:hAnsiTheme="majorHAnsi"/>
          <w:sz w:val="20"/>
          <w:szCs w:val="20"/>
        </w:rPr>
        <w:t xml:space="preserve">, J., Harding, A., Shultz, M., </w:t>
      </w:r>
      <w:proofErr w:type="spellStart"/>
      <w:r w:rsidRPr="00643EBB">
        <w:rPr>
          <w:rFonts w:asciiTheme="majorHAnsi" w:hAnsiTheme="majorHAnsi"/>
          <w:sz w:val="20"/>
          <w:szCs w:val="20"/>
        </w:rPr>
        <w:t>Speckman</w:t>
      </w:r>
      <w:proofErr w:type="spellEnd"/>
      <w:r w:rsidRPr="00643EBB">
        <w:rPr>
          <w:rFonts w:asciiTheme="majorHAnsi" w:hAnsiTheme="majorHAnsi"/>
          <w:sz w:val="20"/>
          <w:szCs w:val="20"/>
        </w:rPr>
        <w:t>, S., Van Pelt, T., Drew, G., &amp; Kettle, A. (2007). Seabirds as indicators of marine food supplies: Cairns revisited. </w:t>
      </w:r>
      <w:r w:rsidRPr="00643EBB">
        <w:rPr>
          <w:rFonts w:asciiTheme="majorHAnsi" w:hAnsiTheme="majorHAnsi"/>
          <w:i/>
          <w:iCs/>
          <w:sz w:val="20"/>
          <w:szCs w:val="20"/>
        </w:rPr>
        <w:t>Marine Ecology Progress Series,352</w:t>
      </w:r>
      <w:r w:rsidRPr="00643EBB">
        <w:rPr>
          <w:rFonts w:asciiTheme="majorHAnsi" w:hAnsiTheme="majorHAnsi"/>
          <w:sz w:val="20"/>
          <w:szCs w:val="20"/>
        </w:rPr>
        <w:t>, 221-234. Retrieved from http://www.jstor.org/stable/24872147</w:t>
      </w:r>
    </w:p>
    <w:p w14:paraId="75840A59" w14:textId="77777777" w:rsidR="00546B15" w:rsidRPr="00546B15" w:rsidRDefault="00546B15" w:rsidP="003A3DD3">
      <w:pPr>
        <w:spacing w:line="360" w:lineRule="auto"/>
        <w:rPr>
          <w:rFonts w:asciiTheme="majorHAnsi" w:hAnsiTheme="majorHAnsi"/>
          <w:sz w:val="20"/>
          <w:szCs w:val="20"/>
          <w:lang w:val="en-US"/>
        </w:rPr>
      </w:pPr>
    </w:p>
    <w:p w14:paraId="658DE354" w14:textId="77777777" w:rsidR="003A3DD3" w:rsidRPr="00546B15" w:rsidRDefault="003A3DD3"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Prys</w:t>
      </w:r>
      <w:proofErr w:type="spellEnd"/>
      <w:r w:rsidRPr="00546B15">
        <w:rPr>
          <w:rFonts w:asciiTheme="majorHAnsi" w:hAnsiTheme="majorHAnsi"/>
          <w:sz w:val="20"/>
          <w:szCs w:val="20"/>
          <w:lang w:val="en-US"/>
        </w:rPr>
        <w:t>-Jo</w:t>
      </w:r>
      <w:r w:rsidR="00546B15" w:rsidRPr="00546B15">
        <w:rPr>
          <w:rFonts w:asciiTheme="majorHAnsi" w:hAnsiTheme="majorHAnsi"/>
          <w:sz w:val="20"/>
          <w:szCs w:val="20"/>
          <w:lang w:val="en-US"/>
        </w:rPr>
        <w:t xml:space="preserve">nes, R. P., and C. </w:t>
      </w:r>
      <w:proofErr w:type="spellStart"/>
      <w:r w:rsidR="00546B15" w:rsidRPr="00546B15">
        <w:rPr>
          <w:rFonts w:asciiTheme="majorHAnsi" w:hAnsiTheme="majorHAnsi"/>
          <w:sz w:val="20"/>
          <w:szCs w:val="20"/>
          <w:lang w:val="en-US"/>
        </w:rPr>
        <w:t>Peet</w:t>
      </w:r>
      <w:proofErr w:type="spellEnd"/>
      <w:r w:rsidR="00546B15" w:rsidRPr="00546B15">
        <w:rPr>
          <w:rFonts w:asciiTheme="majorHAnsi" w:hAnsiTheme="majorHAnsi"/>
          <w:sz w:val="20"/>
          <w:szCs w:val="20"/>
          <w:lang w:val="en-US"/>
        </w:rPr>
        <w:t xml:space="preserve">. 1980. </w:t>
      </w:r>
      <w:r w:rsidRPr="00546B15">
        <w:rPr>
          <w:rFonts w:asciiTheme="majorHAnsi" w:hAnsiTheme="majorHAnsi"/>
          <w:sz w:val="20"/>
          <w:szCs w:val="20"/>
          <w:lang w:val="en-US"/>
        </w:rPr>
        <w:t>Breeding periodicity,</w:t>
      </w:r>
      <w:r w:rsidR="00546B15" w:rsidRPr="00546B15">
        <w:rPr>
          <w:rFonts w:asciiTheme="majorHAnsi" w:hAnsiTheme="majorHAnsi"/>
          <w:sz w:val="20"/>
          <w:szCs w:val="20"/>
          <w:lang w:val="en-US"/>
        </w:rPr>
        <w:t xml:space="preserve"> nesting success and nest site </w:t>
      </w:r>
      <w:r w:rsidRPr="00546B15">
        <w:rPr>
          <w:rFonts w:asciiTheme="majorHAnsi" w:hAnsiTheme="majorHAnsi"/>
          <w:sz w:val="20"/>
          <w:szCs w:val="20"/>
          <w:lang w:val="en-US"/>
        </w:rPr>
        <w:t xml:space="preserve">selection among red-tailed tropicbirds Phaethon </w:t>
      </w:r>
      <w:proofErr w:type="spellStart"/>
      <w:r w:rsidRPr="00546B15">
        <w:rPr>
          <w:rFonts w:asciiTheme="majorHAnsi" w:hAnsiTheme="majorHAnsi"/>
          <w:sz w:val="20"/>
          <w:szCs w:val="20"/>
          <w:lang w:val="en-US"/>
        </w:rPr>
        <w:t>rubricauda</w:t>
      </w:r>
      <w:proofErr w:type="spellEnd"/>
      <w:r w:rsidRPr="00546B15">
        <w:rPr>
          <w:rFonts w:asciiTheme="majorHAnsi" w:hAnsiTheme="majorHAnsi"/>
          <w:sz w:val="20"/>
          <w:szCs w:val="20"/>
          <w:lang w:val="en-US"/>
        </w:rPr>
        <w:t xml:space="preserve"> and white-tailed tropicbirds</w:t>
      </w:r>
      <w:r w:rsidR="00546B15" w:rsidRPr="00546B15">
        <w:rPr>
          <w:rFonts w:asciiTheme="majorHAnsi" w:hAnsiTheme="majorHAnsi"/>
          <w:sz w:val="20"/>
          <w:szCs w:val="20"/>
          <w:lang w:val="en-US"/>
        </w:rPr>
        <w:t xml:space="preserve"> </w:t>
      </w:r>
      <w:r w:rsidR="00546B15" w:rsidRPr="00546B15">
        <w:rPr>
          <w:rFonts w:asciiTheme="majorHAnsi" w:hAnsiTheme="majorHAnsi"/>
          <w:sz w:val="20"/>
          <w:szCs w:val="20"/>
          <w:lang w:val="en-US"/>
        </w:rPr>
        <w:tab/>
        <w:t xml:space="preserve">P. </w:t>
      </w:r>
      <w:proofErr w:type="spellStart"/>
      <w:r w:rsidR="00546B15" w:rsidRPr="00546B15">
        <w:rPr>
          <w:rFonts w:asciiTheme="majorHAnsi" w:hAnsiTheme="majorHAnsi"/>
          <w:sz w:val="20"/>
          <w:szCs w:val="20"/>
          <w:lang w:val="en-US"/>
        </w:rPr>
        <w:t>lepturus</w:t>
      </w:r>
      <w:proofErr w:type="spellEnd"/>
      <w:r w:rsidR="00546B15" w:rsidRPr="00546B15">
        <w:rPr>
          <w:rFonts w:asciiTheme="majorHAnsi" w:hAnsiTheme="majorHAnsi"/>
          <w:sz w:val="20"/>
          <w:szCs w:val="20"/>
          <w:lang w:val="en-US"/>
        </w:rPr>
        <w:t xml:space="preserve"> on Aldabra Atoll.</w:t>
      </w:r>
      <w:r w:rsidRPr="00546B15">
        <w:rPr>
          <w:rFonts w:asciiTheme="majorHAnsi" w:hAnsiTheme="majorHAnsi"/>
          <w:sz w:val="20"/>
          <w:szCs w:val="20"/>
          <w:lang w:val="en-US"/>
        </w:rPr>
        <w:t xml:space="preserve"> </w:t>
      </w:r>
      <w:r w:rsidRPr="00546B15">
        <w:rPr>
          <w:rFonts w:asciiTheme="majorHAnsi" w:hAnsiTheme="majorHAnsi"/>
          <w:i/>
          <w:sz w:val="20"/>
          <w:szCs w:val="20"/>
          <w:lang w:val="en-US"/>
        </w:rPr>
        <w:t>Ibis</w:t>
      </w:r>
      <w:r w:rsidRPr="00546B15">
        <w:rPr>
          <w:rFonts w:asciiTheme="majorHAnsi" w:hAnsiTheme="majorHAnsi"/>
          <w:sz w:val="20"/>
          <w:szCs w:val="20"/>
          <w:lang w:val="en-US"/>
        </w:rPr>
        <w:t xml:space="preserve"> 122 (1): 76–81. doi:</w:t>
      </w:r>
      <w:hyperlink r:id="rId26">
        <w:r w:rsidRPr="00546B15">
          <w:rPr>
            <w:rStyle w:val="Hyperlink"/>
            <w:rFonts w:asciiTheme="majorHAnsi" w:hAnsiTheme="majorHAnsi"/>
            <w:sz w:val="20"/>
            <w:szCs w:val="20"/>
            <w:lang w:val="en-US"/>
          </w:rPr>
          <w:t>10.1111</w:t>
        </w:r>
        <w:r w:rsidR="006C73FC">
          <w:rPr>
            <w:rStyle w:val="Hyperlink"/>
            <w:rFonts w:asciiTheme="majorHAnsi" w:hAnsiTheme="majorHAnsi"/>
            <w:sz w:val="20"/>
            <w:szCs w:val="20"/>
            <w:lang w:val="en-US"/>
          </w:rPr>
          <w:t>/j.1474-</w:t>
        </w:r>
        <w:r w:rsidRPr="00546B15">
          <w:rPr>
            <w:rStyle w:val="Hyperlink"/>
            <w:rFonts w:asciiTheme="majorHAnsi" w:hAnsiTheme="majorHAnsi"/>
            <w:sz w:val="20"/>
            <w:szCs w:val="20"/>
            <w:lang w:val="en-US"/>
          </w:rPr>
          <w:t>919X.1980.tb00873.x</w:t>
        </w:r>
      </w:hyperlink>
      <w:r w:rsidRPr="00546B15">
        <w:rPr>
          <w:rFonts w:asciiTheme="majorHAnsi" w:hAnsiTheme="majorHAnsi"/>
          <w:sz w:val="20"/>
          <w:szCs w:val="20"/>
          <w:lang w:val="en-US"/>
        </w:rPr>
        <w:t>.</w:t>
      </w:r>
    </w:p>
    <w:p w14:paraId="0F56F60B" w14:textId="77777777" w:rsidR="00546B15" w:rsidRPr="00546B15" w:rsidRDefault="00546B15" w:rsidP="003A3DD3">
      <w:pPr>
        <w:spacing w:line="360" w:lineRule="auto"/>
        <w:rPr>
          <w:rFonts w:asciiTheme="majorHAnsi" w:hAnsiTheme="majorHAnsi"/>
          <w:sz w:val="20"/>
          <w:szCs w:val="20"/>
          <w:lang w:val="en-US"/>
        </w:rPr>
      </w:pPr>
    </w:p>
    <w:p w14:paraId="5BAC74E4" w14:textId="5275A20D" w:rsidR="001575F2" w:rsidRPr="00546B15" w:rsidRDefault="001575F2"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Olson, C.R., </w:t>
      </w:r>
      <w:proofErr w:type="spellStart"/>
      <w:r w:rsidRPr="00546B15">
        <w:rPr>
          <w:rFonts w:asciiTheme="majorHAnsi" w:hAnsiTheme="majorHAnsi"/>
          <w:sz w:val="20"/>
          <w:szCs w:val="20"/>
          <w:lang w:val="en-US"/>
        </w:rPr>
        <w:t>Vleck</w:t>
      </w:r>
      <w:proofErr w:type="spellEnd"/>
      <w:r w:rsidRPr="00546B15">
        <w:rPr>
          <w:rFonts w:asciiTheme="majorHAnsi" w:hAnsiTheme="majorHAnsi"/>
          <w:sz w:val="20"/>
          <w:szCs w:val="20"/>
          <w:lang w:val="en-US"/>
        </w:rPr>
        <w:t xml:space="preserve">, C.M., </w:t>
      </w:r>
      <w:proofErr w:type="spellStart"/>
      <w:r w:rsidRPr="00546B15">
        <w:rPr>
          <w:rFonts w:asciiTheme="majorHAnsi" w:hAnsiTheme="majorHAnsi"/>
          <w:sz w:val="20"/>
          <w:szCs w:val="20"/>
          <w:lang w:val="en-US"/>
        </w:rPr>
        <w:t>Vleck</w:t>
      </w:r>
      <w:proofErr w:type="spellEnd"/>
      <w:r w:rsidRPr="00546B15">
        <w:rPr>
          <w:rFonts w:asciiTheme="majorHAnsi" w:hAnsiTheme="majorHAnsi"/>
          <w:sz w:val="20"/>
          <w:szCs w:val="20"/>
          <w:lang w:val="en-US"/>
        </w:rPr>
        <w:t>, D., 2006. Periodic c</w:t>
      </w:r>
      <w:r w:rsidR="00546B15" w:rsidRPr="00546B15">
        <w:rPr>
          <w:rFonts w:asciiTheme="majorHAnsi" w:hAnsiTheme="majorHAnsi"/>
          <w:sz w:val="20"/>
          <w:szCs w:val="20"/>
          <w:lang w:val="en-US"/>
        </w:rPr>
        <w:t>ooling of bird eggs reduces em</w:t>
      </w:r>
      <w:r w:rsidRPr="00546B15">
        <w:rPr>
          <w:rFonts w:asciiTheme="majorHAnsi" w:hAnsiTheme="majorHAnsi"/>
          <w:sz w:val="20"/>
          <w:szCs w:val="20"/>
          <w:lang w:val="en-US"/>
        </w:rPr>
        <w:t xml:space="preserve">bryonic growth efficiency. Physiol. </w:t>
      </w:r>
      <w:proofErr w:type="spellStart"/>
      <w:r w:rsidRPr="00546B15">
        <w:rPr>
          <w:rFonts w:asciiTheme="majorHAnsi" w:hAnsiTheme="majorHAnsi"/>
          <w:sz w:val="20"/>
          <w:szCs w:val="20"/>
          <w:lang w:val="en-US"/>
        </w:rPr>
        <w:t>Biochem</w:t>
      </w:r>
      <w:proofErr w:type="spellEnd"/>
      <w:r w:rsidRPr="00546B15">
        <w:rPr>
          <w:rFonts w:asciiTheme="majorHAnsi" w:hAnsiTheme="majorHAnsi"/>
          <w:sz w:val="20"/>
          <w:szCs w:val="20"/>
          <w:lang w:val="en-US"/>
        </w:rPr>
        <w:t>. Zool. 79, 927–936. </w:t>
      </w:r>
    </w:p>
    <w:p w14:paraId="020D4020" w14:textId="77777777" w:rsidR="001575F2" w:rsidRPr="00546B15" w:rsidRDefault="001575F2" w:rsidP="003A3DD3">
      <w:pPr>
        <w:spacing w:line="360" w:lineRule="auto"/>
        <w:rPr>
          <w:rFonts w:asciiTheme="majorHAnsi" w:hAnsiTheme="majorHAnsi"/>
          <w:sz w:val="20"/>
          <w:szCs w:val="20"/>
          <w:lang w:val="en-US"/>
        </w:rPr>
      </w:pPr>
    </w:p>
    <w:p w14:paraId="5161B150"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Ramos, Jaime A., and Carlos Pacheco. 2003. “Chick growth and provisioning of surviving and </w:t>
      </w:r>
      <w:r w:rsidRPr="00546B15">
        <w:rPr>
          <w:rFonts w:asciiTheme="majorHAnsi" w:hAnsiTheme="majorHAnsi"/>
          <w:sz w:val="20"/>
          <w:szCs w:val="20"/>
          <w:lang w:val="en-US"/>
        </w:rPr>
        <w:tab/>
      </w:r>
      <w:proofErr w:type="spellStart"/>
      <w:r w:rsidRPr="00546B15">
        <w:rPr>
          <w:rFonts w:asciiTheme="majorHAnsi" w:hAnsiTheme="majorHAnsi"/>
          <w:sz w:val="20"/>
          <w:szCs w:val="20"/>
          <w:lang w:val="en-US"/>
        </w:rPr>
        <w:t>nonsurviving</w:t>
      </w:r>
      <w:proofErr w:type="spellEnd"/>
      <w:r w:rsidRPr="00546B15">
        <w:rPr>
          <w:rFonts w:asciiTheme="majorHAnsi" w:hAnsiTheme="majorHAnsi"/>
          <w:sz w:val="20"/>
          <w:szCs w:val="20"/>
          <w:lang w:val="en-US"/>
        </w:rPr>
        <w:t xml:space="preserve"> white-tailed tropicbirds (Phaethon </w:t>
      </w:r>
      <w:proofErr w:type="spellStart"/>
      <w:r w:rsidRPr="00546B15">
        <w:rPr>
          <w:rFonts w:asciiTheme="majorHAnsi" w:hAnsiTheme="majorHAnsi"/>
          <w:sz w:val="20"/>
          <w:szCs w:val="20"/>
          <w:lang w:val="en-US"/>
        </w:rPr>
        <w:t>lepturus</w:t>
      </w:r>
      <w:proofErr w:type="spellEnd"/>
      <w:r w:rsidRPr="00546B15">
        <w:rPr>
          <w:rFonts w:asciiTheme="majorHAnsi" w:hAnsiTheme="majorHAnsi"/>
          <w:sz w:val="20"/>
          <w:szCs w:val="20"/>
          <w:lang w:val="en-US"/>
        </w:rPr>
        <w:t xml:space="preserve">).” </w:t>
      </w:r>
      <w:r w:rsidRPr="00546B15">
        <w:rPr>
          <w:rFonts w:asciiTheme="majorHAnsi" w:hAnsiTheme="majorHAnsi"/>
          <w:i/>
          <w:sz w:val="20"/>
          <w:szCs w:val="20"/>
          <w:lang w:val="en-US"/>
        </w:rPr>
        <w:t>The Wilson Bulletin</w:t>
      </w:r>
      <w:r w:rsidR="006C73FC">
        <w:rPr>
          <w:rFonts w:asciiTheme="majorHAnsi" w:hAnsiTheme="majorHAnsi"/>
          <w:sz w:val="20"/>
          <w:szCs w:val="20"/>
          <w:lang w:val="en-US"/>
        </w:rPr>
        <w:t xml:space="preserve"> 115 (4): </w:t>
      </w:r>
      <w:r w:rsidRPr="00546B15">
        <w:rPr>
          <w:rFonts w:asciiTheme="majorHAnsi" w:hAnsiTheme="majorHAnsi"/>
          <w:sz w:val="20"/>
          <w:szCs w:val="20"/>
          <w:lang w:val="en-US"/>
        </w:rPr>
        <w:t>414–22. doi:</w:t>
      </w:r>
      <w:hyperlink r:id="rId27">
        <w:r w:rsidRPr="00546B15">
          <w:rPr>
            <w:rStyle w:val="Hyperlink"/>
            <w:rFonts w:asciiTheme="majorHAnsi" w:hAnsiTheme="majorHAnsi"/>
            <w:sz w:val="20"/>
            <w:szCs w:val="20"/>
            <w:lang w:val="en-US"/>
          </w:rPr>
          <w:t>10.1676/03-052</w:t>
        </w:r>
      </w:hyperlink>
      <w:r w:rsidRPr="00546B15">
        <w:rPr>
          <w:rFonts w:asciiTheme="majorHAnsi" w:hAnsiTheme="majorHAnsi"/>
          <w:sz w:val="20"/>
          <w:szCs w:val="20"/>
          <w:lang w:val="en-US"/>
        </w:rPr>
        <w:t>.</w:t>
      </w:r>
    </w:p>
    <w:p w14:paraId="2BDC31EB" w14:textId="77777777" w:rsidR="00546B15" w:rsidRPr="00546B15" w:rsidRDefault="00546B15" w:rsidP="003A3DD3">
      <w:pPr>
        <w:spacing w:line="360" w:lineRule="auto"/>
        <w:rPr>
          <w:rFonts w:asciiTheme="majorHAnsi" w:hAnsiTheme="majorHAnsi"/>
          <w:sz w:val="20"/>
          <w:szCs w:val="20"/>
        </w:rPr>
      </w:pPr>
    </w:p>
    <w:p w14:paraId="3973C569"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 xml:space="preserve">Ramos JA, Bowler J, Betts M, Pacheco C, </w:t>
      </w:r>
      <w:proofErr w:type="spellStart"/>
      <w:r w:rsidRPr="00546B15">
        <w:rPr>
          <w:rFonts w:asciiTheme="majorHAnsi" w:hAnsiTheme="majorHAnsi"/>
          <w:sz w:val="20"/>
          <w:szCs w:val="20"/>
        </w:rPr>
        <w:t>Agombar</w:t>
      </w:r>
      <w:proofErr w:type="spellEnd"/>
      <w:r w:rsidRPr="00546B15">
        <w:rPr>
          <w:rFonts w:asciiTheme="majorHAnsi" w:hAnsiTheme="majorHAnsi"/>
          <w:sz w:val="20"/>
          <w:szCs w:val="20"/>
        </w:rPr>
        <w:t xml:space="preserve"> J, </w:t>
      </w:r>
      <w:r w:rsidR="00546B15" w:rsidRPr="00546B15">
        <w:rPr>
          <w:rFonts w:asciiTheme="majorHAnsi" w:hAnsiTheme="majorHAnsi"/>
          <w:sz w:val="20"/>
          <w:szCs w:val="20"/>
        </w:rPr>
        <w:t xml:space="preserve">Bullock I, </w:t>
      </w:r>
      <w:proofErr w:type="spellStart"/>
      <w:r w:rsidR="00546B15" w:rsidRPr="00546B15">
        <w:rPr>
          <w:rFonts w:asciiTheme="majorHAnsi" w:hAnsiTheme="majorHAnsi"/>
          <w:sz w:val="20"/>
          <w:szCs w:val="20"/>
        </w:rPr>
        <w:t>Monticelli</w:t>
      </w:r>
      <w:proofErr w:type="spellEnd"/>
      <w:r w:rsidR="00546B15" w:rsidRPr="00546B15">
        <w:rPr>
          <w:rFonts w:asciiTheme="majorHAnsi" w:hAnsiTheme="majorHAnsi"/>
          <w:sz w:val="20"/>
          <w:szCs w:val="20"/>
        </w:rPr>
        <w:t xml:space="preserve"> D. 2005. </w:t>
      </w:r>
      <w:r w:rsidRPr="00546B15">
        <w:rPr>
          <w:rFonts w:asciiTheme="majorHAnsi" w:hAnsiTheme="majorHAnsi"/>
          <w:sz w:val="20"/>
          <w:szCs w:val="20"/>
        </w:rPr>
        <w:t xml:space="preserve">Productivity of White-tailed Tropicbird on </w:t>
      </w:r>
      <w:proofErr w:type="spellStart"/>
      <w:r w:rsidRPr="00546B15">
        <w:rPr>
          <w:rFonts w:asciiTheme="majorHAnsi" w:hAnsiTheme="majorHAnsi"/>
          <w:sz w:val="20"/>
          <w:szCs w:val="20"/>
        </w:rPr>
        <w:t>Aride</w:t>
      </w:r>
      <w:proofErr w:type="spellEnd"/>
      <w:r w:rsidRPr="00546B15">
        <w:rPr>
          <w:rFonts w:asciiTheme="majorHAnsi" w:hAnsiTheme="majorHAnsi"/>
          <w:sz w:val="20"/>
          <w:szCs w:val="20"/>
        </w:rPr>
        <w:t xml:space="preserve"> Island, Seychelles. </w:t>
      </w:r>
      <w:proofErr w:type="spellStart"/>
      <w:r w:rsidRPr="00546B15">
        <w:rPr>
          <w:rFonts w:asciiTheme="majorHAnsi" w:hAnsiTheme="majorHAnsi"/>
          <w:sz w:val="20"/>
          <w:szCs w:val="20"/>
        </w:rPr>
        <w:t>Waterbirds</w:t>
      </w:r>
      <w:proofErr w:type="spellEnd"/>
      <w:r w:rsidRPr="00546B15">
        <w:rPr>
          <w:rFonts w:asciiTheme="majorHAnsi" w:hAnsiTheme="majorHAnsi"/>
          <w:sz w:val="20"/>
          <w:szCs w:val="20"/>
        </w:rPr>
        <w:t xml:space="preserve"> 28: 405–</w:t>
      </w:r>
      <w:r w:rsidRPr="00546B15">
        <w:rPr>
          <w:rFonts w:asciiTheme="majorHAnsi" w:hAnsiTheme="majorHAnsi"/>
          <w:sz w:val="20"/>
          <w:szCs w:val="20"/>
        </w:rPr>
        <w:tab/>
        <w:t>542.</w:t>
      </w:r>
    </w:p>
    <w:p w14:paraId="29691A19" w14:textId="77777777" w:rsidR="00546B15" w:rsidRPr="00546B15" w:rsidRDefault="00546B15" w:rsidP="003A3DD3">
      <w:pPr>
        <w:spacing w:line="360" w:lineRule="auto"/>
        <w:rPr>
          <w:rFonts w:asciiTheme="majorHAnsi" w:hAnsiTheme="majorHAnsi"/>
          <w:sz w:val="20"/>
          <w:szCs w:val="20"/>
        </w:rPr>
      </w:pPr>
    </w:p>
    <w:p w14:paraId="401AF977" w14:textId="77777777" w:rsidR="003A3DD3" w:rsidRDefault="003A3DD3" w:rsidP="00546B15">
      <w:pPr>
        <w:spacing w:line="360" w:lineRule="auto"/>
        <w:rPr>
          <w:ins w:id="143" w:author="April Burt" w:date="2018-02-18T12:23:00Z"/>
          <w:rFonts w:asciiTheme="majorHAnsi" w:hAnsiTheme="majorHAnsi"/>
          <w:sz w:val="20"/>
          <w:szCs w:val="20"/>
        </w:rPr>
      </w:pPr>
      <w:r w:rsidRPr="00546B15">
        <w:rPr>
          <w:rFonts w:asciiTheme="majorHAnsi" w:hAnsiTheme="majorHAnsi"/>
          <w:sz w:val="20"/>
          <w:szCs w:val="20"/>
        </w:rPr>
        <w:t xml:space="preserve">F. </w:t>
      </w:r>
      <w:proofErr w:type="spellStart"/>
      <w:r w:rsidRPr="00546B15">
        <w:rPr>
          <w:rFonts w:asciiTheme="majorHAnsi" w:hAnsiTheme="majorHAnsi"/>
          <w:sz w:val="20"/>
          <w:szCs w:val="20"/>
        </w:rPr>
        <w:t>Ramírez</w:t>
      </w:r>
      <w:proofErr w:type="spellEnd"/>
      <w:r w:rsidRPr="00546B15">
        <w:rPr>
          <w:rFonts w:asciiTheme="majorHAnsi" w:hAnsiTheme="majorHAnsi"/>
          <w:sz w:val="20"/>
          <w:szCs w:val="20"/>
        </w:rPr>
        <w:t xml:space="preserve">, I. </w:t>
      </w:r>
      <w:proofErr w:type="spellStart"/>
      <w:r w:rsidRPr="00546B15">
        <w:rPr>
          <w:rFonts w:asciiTheme="majorHAnsi" w:hAnsiTheme="majorHAnsi"/>
          <w:sz w:val="20"/>
          <w:szCs w:val="20"/>
        </w:rPr>
        <w:t>Afán</w:t>
      </w:r>
      <w:proofErr w:type="spellEnd"/>
      <w:r w:rsidRPr="00546B15">
        <w:rPr>
          <w:rFonts w:asciiTheme="majorHAnsi" w:hAnsiTheme="majorHAnsi"/>
          <w:sz w:val="20"/>
          <w:szCs w:val="20"/>
        </w:rPr>
        <w:t xml:space="preserve">, L. S. Davis, A. </w:t>
      </w:r>
      <w:proofErr w:type="spellStart"/>
      <w:r w:rsidRPr="00546B15">
        <w:rPr>
          <w:rFonts w:asciiTheme="majorHAnsi" w:hAnsiTheme="majorHAnsi"/>
          <w:sz w:val="20"/>
          <w:szCs w:val="20"/>
        </w:rPr>
        <w:t>Chiaradia</w:t>
      </w:r>
      <w:proofErr w:type="spellEnd"/>
      <w:r w:rsidRPr="00546B15">
        <w:rPr>
          <w:rFonts w:asciiTheme="majorHAnsi" w:hAnsiTheme="majorHAnsi"/>
          <w:sz w:val="20"/>
          <w:szCs w:val="20"/>
        </w:rPr>
        <w:t>, Climate impacts on global hot spots of</w:t>
      </w:r>
      <w:r w:rsidR="00546B15" w:rsidRPr="00546B15">
        <w:rPr>
          <w:rFonts w:asciiTheme="majorHAnsi" w:hAnsiTheme="majorHAnsi"/>
          <w:sz w:val="20"/>
          <w:szCs w:val="20"/>
        </w:rPr>
        <w:t xml:space="preserve"> </w:t>
      </w:r>
      <w:r w:rsidRPr="00546B15">
        <w:rPr>
          <w:rFonts w:asciiTheme="majorHAnsi" w:hAnsiTheme="majorHAnsi"/>
          <w:sz w:val="20"/>
          <w:szCs w:val="20"/>
        </w:rPr>
        <w:t>marine biodiversity. Sci. Adv. 3, e1601198 (2017).</w:t>
      </w:r>
    </w:p>
    <w:p w14:paraId="7B1CD8E6" w14:textId="77777777" w:rsidR="00D44EB9" w:rsidRDefault="00D44EB9" w:rsidP="00546B15">
      <w:pPr>
        <w:spacing w:line="360" w:lineRule="auto"/>
        <w:rPr>
          <w:ins w:id="144" w:author="April Burt" w:date="2018-02-18T12:23:00Z"/>
          <w:rFonts w:asciiTheme="majorHAnsi" w:hAnsiTheme="majorHAnsi"/>
          <w:sz w:val="20"/>
          <w:szCs w:val="20"/>
        </w:rPr>
      </w:pPr>
    </w:p>
    <w:p w14:paraId="15156C2E" w14:textId="026ECFE2" w:rsidR="00D44EB9" w:rsidRPr="00D44EB9" w:rsidRDefault="00D44EB9" w:rsidP="00546B15">
      <w:pPr>
        <w:spacing w:line="360" w:lineRule="auto"/>
        <w:rPr>
          <w:rFonts w:asciiTheme="majorHAnsi" w:hAnsiTheme="majorHAnsi"/>
          <w:sz w:val="20"/>
          <w:szCs w:val="20"/>
          <w:lang w:val="en-US"/>
          <w:rPrChange w:id="145" w:author="April Burt" w:date="2018-02-18T12:23:00Z">
            <w:rPr>
              <w:rFonts w:asciiTheme="majorHAnsi" w:hAnsiTheme="majorHAnsi"/>
              <w:sz w:val="20"/>
              <w:szCs w:val="20"/>
            </w:rPr>
          </w:rPrChange>
        </w:rPr>
      </w:pPr>
      <w:proofErr w:type="spellStart"/>
      <w:ins w:id="146" w:author="April Burt" w:date="2018-02-18T12:23:00Z">
        <w:r w:rsidRPr="00D44EB9">
          <w:rPr>
            <w:rFonts w:asciiTheme="majorHAnsi" w:hAnsiTheme="majorHAnsi"/>
            <w:sz w:val="20"/>
            <w:szCs w:val="20"/>
            <w:lang w:val="en-US"/>
          </w:rPr>
          <w:t>Rendall</w:t>
        </w:r>
        <w:proofErr w:type="spellEnd"/>
        <w:r w:rsidRPr="00D44EB9">
          <w:rPr>
            <w:rFonts w:asciiTheme="majorHAnsi" w:hAnsiTheme="majorHAnsi"/>
            <w:sz w:val="20"/>
            <w:szCs w:val="20"/>
            <w:lang w:val="en-US"/>
          </w:rPr>
          <w:t>, A. R., D. R. Sutherland, R. Cooke, and J. White. 2014. Camera trapping: a contemporary approach to monitoring invasive rodents in high conservation priority ecosystems. </w:t>
        </w:r>
        <w:proofErr w:type="spellStart"/>
        <w:r w:rsidRPr="00D44EB9">
          <w:rPr>
            <w:rFonts w:asciiTheme="majorHAnsi" w:hAnsiTheme="majorHAnsi"/>
            <w:i/>
            <w:iCs/>
            <w:sz w:val="20"/>
            <w:szCs w:val="20"/>
            <w:lang w:val="en-US"/>
          </w:rPr>
          <w:t>PLoS</w:t>
        </w:r>
        <w:proofErr w:type="spellEnd"/>
        <w:r w:rsidRPr="00D44EB9">
          <w:rPr>
            <w:rFonts w:asciiTheme="majorHAnsi" w:hAnsiTheme="majorHAnsi"/>
            <w:i/>
            <w:iCs/>
            <w:sz w:val="20"/>
            <w:szCs w:val="20"/>
            <w:lang w:val="en-US"/>
          </w:rPr>
          <w:t xml:space="preserve"> ONE</w:t>
        </w:r>
        <w:r w:rsidRPr="00D44EB9">
          <w:rPr>
            <w:rFonts w:asciiTheme="majorHAnsi" w:hAnsiTheme="majorHAnsi"/>
            <w:sz w:val="20"/>
            <w:szCs w:val="20"/>
            <w:lang w:val="en-US"/>
          </w:rPr>
          <w:t> </w:t>
        </w:r>
        <w:r w:rsidRPr="00D44EB9">
          <w:rPr>
            <w:rFonts w:asciiTheme="majorHAnsi" w:hAnsiTheme="majorHAnsi"/>
            <w:b/>
            <w:bCs/>
            <w:sz w:val="20"/>
            <w:szCs w:val="20"/>
            <w:lang w:val="en-US"/>
          </w:rPr>
          <w:t>9</w:t>
        </w:r>
        <w:r w:rsidRPr="00D44EB9">
          <w:rPr>
            <w:rFonts w:asciiTheme="majorHAnsi" w:hAnsiTheme="majorHAnsi"/>
            <w:sz w:val="20"/>
            <w:szCs w:val="20"/>
            <w:lang w:val="en-US"/>
          </w:rPr>
          <w:t>, e86592.</w:t>
        </w:r>
      </w:ins>
    </w:p>
    <w:p w14:paraId="4AC03B45" w14:textId="77777777" w:rsidR="00A73023" w:rsidRDefault="00A73023" w:rsidP="00546B15">
      <w:pPr>
        <w:spacing w:line="360" w:lineRule="auto"/>
        <w:rPr>
          <w:rFonts w:asciiTheme="majorHAnsi" w:hAnsiTheme="majorHAnsi"/>
          <w:sz w:val="20"/>
          <w:szCs w:val="20"/>
        </w:rPr>
      </w:pPr>
    </w:p>
    <w:p w14:paraId="65E10F8A" w14:textId="4C29E4A0" w:rsidR="00114F4A" w:rsidRDefault="00A73023" w:rsidP="00114F4A">
      <w:pPr>
        <w:spacing w:line="360" w:lineRule="auto"/>
        <w:rPr>
          <w:rFonts w:asciiTheme="majorHAnsi" w:hAnsiTheme="majorHAnsi"/>
          <w:sz w:val="20"/>
          <w:szCs w:val="20"/>
          <w:lang w:val="en-US"/>
        </w:rPr>
      </w:pPr>
      <w:r w:rsidRPr="00A73023">
        <w:rPr>
          <w:rFonts w:asciiTheme="majorHAnsi" w:hAnsiTheme="majorHAnsi"/>
          <w:sz w:val="20"/>
          <w:szCs w:val="20"/>
          <w:lang w:val="en-US"/>
        </w:rPr>
        <w:lastRenderedPageBreak/>
        <w:t xml:space="preserve">Regan, H. M., </w:t>
      </w:r>
      <w:proofErr w:type="spellStart"/>
      <w:r w:rsidRPr="00A73023">
        <w:rPr>
          <w:rFonts w:asciiTheme="majorHAnsi" w:hAnsiTheme="majorHAnsi"/>
          <w:sz w:val="20"/>
          <w:szCs w:val="20"/>
          <w:lang w:val="en-US"/>
        </w:rPr>
        <w:t>Hierl</w:t>
      </w:r>
      <w:proofErr w:type="spellEnd"/>
      <w:r w:rsidRPr="00A73023">
        <w:rPr>
          <w:rFonts w:asciiTheme="majorHAnsi" w:hAnsiTheme="majorHAnsi"/>
          <w:sz w:val="20"/>
          <w:szCs w:val="20"/>
          <w:lang w:val="en-US"/>
        </w:rPr>
        <w:t xml:space="preserve">, L. A., Franklin, J., </w:t>
      </w:r>
      <w:proofErr w:type="spellStart"/>
      <w:r w:rsidRPr="00A73023">
        <w:rPr>
          <w:rFonts w:asciiTheme="majorHAnsi" w:hAnsiTheme="majorHAnsi"/>
          <w:sz w:val="20"/>
          <w:szCs w:val="20"/>
          <w:lang w:val="en-US"/>
        </w:rPr>
        <w:t>Deutschman</w:t>
      </w:r>
      <w:proofErr w:type="spellEnd"/>
      <w:r w:rsidRPr="00A73023">
        <w:rPr>
          <w:rFonts w:asciiTheme="majorHAnsi" w:hAnsiTheme="majorHAnsi"/>
          <w:sz w:val="20"/>
          <w:szCs w:val="20"/>
          <w:lang w:val="en-US"/>
        </w:rPr>
        <w:t xml:space="preserve">, D. H., </w:t>
      </w:r>
      <w:proofErr w:type="spellStart"/>
      <w:r w:rsidRPr="00A73023">
        <w:rPr>
          <w:rFonts w:asciiTheme="majorHAnsi" w:hAnsiTheme="majorHAnsi"/>
          <w:sz w:val="20"/>
          <w:szCs w:val="20"/>
          <w:lang w:val="en-US"/>
        </w:rPr>
        <w:t>Schmalbach</w:t>
      </w:r>
      <w:proofErr w:type="spellEnd"/>
      <w:r w:rsidRPr="00A73023">
        <w:rPr>
          <w:rFonts w:asciiTheme="majorHAnsi" w:hAnsiTheme="majorHAnsi"/>
          <w:sz w:val="20"/>
          <w:szCs w:val="20"/>
          <w:lang w:val="en-US"/>
        </w:rPr>
        <w:t xml:space="preserve">, H. L., Winchell, C. S., &amp; Johnson, B. S. (2008). Species prioritization for monitoring and management in regional multiple species conservation plans. </w:t>
      </w:r>
      <w:r w:rsidRPr="00A73023">
        <w:rPr>
          <w:rFonts w:asciiTheme="majorHAnsi" w:hAnsiTheme="majorHAnsi"/>
          <w:i/>
          <w:iCs/>
          <w:sz w:val="20"/>
          <w:szCs w:val="20"/>
          <w:lang w:val="en-US"/>
        </w:rPr>
        <w:t>Diversity and Distributions</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14</w:t>
      </w:r>
      <w:r w:rsidRPr="00A73023">
        <w:rPr>
          <w:rFonts w:asciiTheme="majorHAnsi" w:hAnsiTheme="majorHAnsi"/>
          <w:sz w:val="20"/>
          <w:szCs w:val="20"/>
          <w:lang w:val="en-US"/>
        </w:rPr>
        <w:t xml:space="preserve">(3), 462–471. </w:t>
      </w:r>
      <w:hyperlink r:id="rId28" w:history="1">
        <w:r w:rsidRPr="0085744B">
          <w:rPr>
            <w:rStyle w:val="Hyperlink"/>
            <w:rFonts w:asciiTheme="majorHAnsi" w:hAnsiTheme="majorHAnsi"/>
            <w:sz w:val="20"/>
            <w:szCs w:val="20"/>
            <w:lang w:val="en-US"/>
          </w:rPr>
          <w:t>https://doi.org/10.1111/j.1472-4642.2007.00447.x</w:t>
        </w:r>
      </w:hyperlink>
    </w:p>
    <w:p w14:paraId="59A2E9A6" w14:textId="77777777" w:rsidR="00A73023" w:rsidRPr="00A73023" w:rsidRDefault="00A73023" w:rsidP="00114F4A">
      <w:pPr>
        <w:spacing w:line="360" w:lineRule="auto"/>
        <w:rPr>
          <w:rFonts w:asciiTheme="majorHAnsi" w:hAnsiTheme="majorHAnsi"/>
          <w:sz w:val="20"/>
          <w:szCs w:val="20"/>
          <w:lang w:val="en-US"/>
        </w:rPr>
      </w:pPr>
    </w:p>
    <w:p w14:paraId="061DFBA6" w14:textId="77777777" w:rsidR="00114F4A" w:rsidRPr="00546B15" w:rsidRDefault="00114F4A" w:rsidP="00114F4A">
      <w:pPr>
        <w:spacing w:line="360" w:lineRule="auto"/>
        <w:rPr>
          <w:rFonts w:asciiTheme="majorHAnsi" w:hAnsiTheme="majorHAnsi"/>
          <w:sz w:val="20"/>
          <w:szCs w:val="20"/>
        </w:rPr>
      </w:pPr>
      <w:r w:rsidRPr="00546B15">
        <w:rPr>
          <w:rFonts w:asciiTheme="majorHAnsi" w:hAnsiTheme="majorHAnsi"/>
          <w:sz w:val="20"/>
          <w:szCs w:val="20"/>
        </w:rPr>
        <w:t>Reynolds, J. H., Knutson, M. G., Newman, K. B., Silverman, E. D., &amp; Thompson, W. L. (2016) A Road Map for designing and implementing a biological monitoring program. </w:t>
      </w:r>
      <w:r w:rsidR="00546B15" w:rsidRPr="00546B15">
        <w:rPr>
          <w:rFonts w:asciiTheme="majorHAnsi" w:hAnsiTheme="majorHAnsi"/>
          <w:i/>
          <w:iCs/>
          <w:sz w:val="20"/>
          <w:szCs w:val="20"/>
        </w:rPr>
        <w:t xml:space="preserve">Environmental Monitoring and </w:t>
      </w:r>
      <w:r w:rsidRPr="00546B15">
        <w:rPr>
          <w:rFonts w:asciiTheme="majorHAnsi" w:hAnsiTheme="majorHAnsi"/>
          <w:i/>
          <w:iCs/>
          <w:sz w:val="20"/>
          <w:szCs w:val="20"/>
        </w:rPr>
        <w:t>Assessment</w:t>
      </w:r>
      <w:r w:rsidRPr="00546B15">
        <w:rPr>
          <w:rFonts w:asciiTheme="majorHAnsi" w:hAnsiTheme="majorHAnsi"/>
          <w:sz w:val="20"/>
          <w:szCs w:val="20"/>
        </w:rPr>
        <w:t> (July) </w:t>
      </w:r>
      <w:r w:rsidRPr="00546B15">
        <w:rPr>
          <w:rFonts w:asciiTheme="majorHAnsi" w:hAnsiTheme="majorHAnsi"/>
          <w:b/>
          <w:bCs/>
          <w:sz w:val="20"/>
          <w:szCs w:val="20"/>
        </w:rPr>
        <w:t>188</w:t>
      </w:r>
      <w:r w:rsidRPr="00546B15">
        <w:rPr>
          <w:rFonts w:asciiTheme="majorHAnsi" w:hAnsiTheme="majorHAnsi"/>
          <w:sz w:val="20"/>
          <w:szCs w:val="20"/>
        </w:rPr>
        <w:t>:399–424.</w:t>
      </w:r>
    </w:p>
    <w:p w14:paraId="474BD2F7" w14:textId="77777777" w:rsidR="00114F4A" w:rsidRPr="00546B15" w:rsidRDefault="00114F4A" w:rsidP="00114F4A">
      <w:pPr>
        <w:spacing w:line="360" w:lineRule="auto"/>
        <w:rPr>
          <w:rFonts w:asciiTheme="majorHAnsi" w:hAnsiTheme="majorHAnsi"/>
          <w:sz w:val="20"/>
          <w:szCs w:val="20"/>
        </w:rPr>
      </w:pPr>
    </w:p>
    <w:p w14:paraId="42E92865" w14:textId="77777777" w:rsidR="003A3DD3" w:rsidRDefault="003A3DD3"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Ringler</w:t>
      </w:r>
      <w:proofErr w:type="spellEnd"/>
      <w:r w:rsidRPr="00546B15">
        <w:rPr>
          <w:rFonts w:asciiTheme="majorHAnsi" w:hAnsiTheme="majorHAnsi"/>
          <w:sz w:val="20"/>
          <w:szCs w:val="20"/>
          <w:lang w:val="en-US"/>
        </w:rPr>
        <w:t xml:space="preserve">, David, James C. Russell, and </w:t>
      </w:r>
      <w:proofErr w:type="spellStart"/>
      <w:r w:rsidRPr="00546B15">
        <w:rPr>
          <w:rFonts w:asciiTheme="majorHAnsi" w:hAnsiTheme="majorHAnsi"/>
          <w:sz w:val="20"/>
          <w:szCs w:val="20"/>
          <w:lang w:val="en-US"/>
        </w:rPr>
        <w:t>Matthieu</w:t>
      </w:r>
      <w:proofErr w:type="spellEnd"/>
      <w:r w:rsidRPr="00546B15">
        <w:rPr>
          <w:rFonts w:asciiTheme="majorHAnsi" w:hAnsiTheme="majorHAnsi"/>
          <w:sz w:val="20"/>
          <w:szCs w:val="20"/>
          <w:lang w:val="en-US"/>
        </w:rPr>
        <w:t xml:space="preserve"> Le </w:t>
      </w:r>
      <w:proofErr w:type="spellStart"/>
      <w:r w:rsidRPr="00546B15">
        <w:rPr>
          <w:rFonts w:asciiTheme="majorHAnsi" w:hAnsiTheme="majorHAnsi"/>
          <w:sz w:val="20"/>
          <w:szCs w:val="20"/>
          <w:lang w:val="en-US"/>
        </w:rPr>
        <w:t>Corre</w:t>
      </w:r>
      <w:proofErr w:type="spellEnd"/>
      <w:r w:rsidRPr="00546B15">
        <w:rPr>
          <w:rFonts w:asciiTheme="majorHAnsi" w:hAnsiTheme="majorHAnsi"/>
          <w:sz w:val="20"/>
          <w:szCs w:val="20"/>
          <w:lang w:val="en-US"/>
        </w:rPr>
        <w:t>. 2015. “T</w:t>
      </w:r>
      <w:r w:rsidR="00546B15" w:rsidRPr="00546B15">
        <w:rPr>
          <w:rFonts w:asciiTheme="majorHAnsi" w:hAnsiTheme="majorHAnsi"/>
          <w:sz w:val="20"/>
          <w:szCs w:val="20"/>
          <w:lang w:val="en-US"/>
        </w:rPr>
        <w:t xml:space="preserve">rophic roles of black rats and </w:t>
      </w:r>
      <w:r w:rsidRPr="00546B15">
        <w:rPr>
          <w:rFonts w:asciiTheme="majorHAnsi" w:hAnsiTheme="majorHAnsi"/>
          <w:sz w:val="20"/>
          <w:szCs w:val="20"/>
          <w:lang w:val="en-US"/>
        </w:rPr>
        <w:t xml:space="preserve">seabird impacts on tropical islands: </w:t>
      </w:r>
      <w:proofErr w:type="spellStart"/>
      <w:r w:rsidRPr="00546B15">
        <w:rPr>
          <w:rFonts w:asciiTheme="majorHAnsi" w:hAnsiTheme="majorHAnsi"/>
          <w:sz w:val="20"/>
          <w:szCs w:val="20"/>
          <w:lang w:val="en-US"/>
        </w:rPr>
        <w:t>Mesopredator</w:t>
      </w:r>
      <w:proofErr w:type="spellEnd"/>
      <w:r w:rsidRPr="00546B15">
        <w:rPr>
          <w:rFonts w:asciiTheme="majorHAnsi" w:hAnsiTheme="majorHAnsi"/>
          <w:sz w:val="20"/>
          <w:szCs w:val="20"/>
          <w:lang w:val="en-US"/>
        </w:rPr>
        <w:t xml:space="preserve"> release or </w:t>
      </w:r>
      <w:proofErr w:type="spellStart"/>
      <w:r w:rsidRPr="00546B15">
        <w:rPr>
          <w:rFonts w:asciiTheme="majorHAnsi" w:hAnsiTheme="majorHAnsi"/>
          <w:sz w:val="20"/>
          <w:szCs w:val="20"/>
          <w:lang w:val="en-US"/>
        </w:rPr>
        <w:t>hyperpredation</w:t>
      </w:r>
      <w:proofErr w:type="spellEnd"/>
      <w:r w:rsidRPr="00546B15">
        <w:rPr>
          <w:rFonts w:asciiTheme="majorHAnsi" w:hAnsiTheme="majorHAnsi"/>
          <w:sz w:val="20"/>
          <w:szCs w:val="20"/>
          <w:lang w:val="en-US"/>
        </w:rPr>
        <w:t xml:space="preserve">?” </w:t>
      </w:r>
      <w:r w:rsidRPr="00546B15">
        <w:rPr>
          <w:rFonts w:asciiTheme="majorHAnsi" w:hAnsiTheme="majorHAnsi"/>
          <w:i/>
          <w:sz w:val="20"/>
          <w:szCs w:val="20"/>
          <w:lang w:val="en-US"/>
        </w:rPr>
        <w:t xml:space="preserve">Biological </w:t>
      </w:r>
      <w:r w:rsidRPr="00546B15">
        <w:rPr>
          <w:rFonts w:asciiTheme="majorHAnsi" w:hAnsiTheme="majorHAnsi"/>
          <w:i/>
          <w:sz w:val="20"/>
          <w:szCs w:val="20"/>
          <w:lang w:val="en-US"/>
        </w:rPr>
        <w:tab/>
        <w:t>Conservation</w:t>
      </w:r>
      <w:r w:rsidRPr="00546B15">
        <w:rPr>
          <w:rFonts w:asciiTheme="majorHAnsi" w:hAnsiTheme="majorHAnsi"/>
          <w:sz w:val="20"/>
          <w:szCs w:val="20"/>
          <w:lang w:val="en-US"/>
        </w:rPr>
        <w:t xml:space="preserve"> 185. Elsevier Ltd: 75–84. doi:</w:t>
      </w:r>
      <w:hyperlink r:id="rId29">
        <w:r w:rsidRPr="00546B15">
          <w:rPr>
            <w:rStyle w:val="Hyperlink"/>
            <w:rFonts w:asciiTheme="majorHAnsi" w:hAnsiTheme="majorHAnsi"/>
            <w:sz w:val="20"/>
            <w:szCs w:val="20"/>
            <w:lang w:val="en-US"/>
          </w:rPr>
          <w:t>10.1016/j.biocon.2014.12.014</w:t>
        </w:r>
      </w:hyperlink>
      <w:r w:rsidRPr="00546B15">
        <w:rPr>
          <w:rFonts w:asciiTheme="majorHAnsi" w:hAnsiTheme="majorHAnsi"/>
          <w:sz w:val="20"/>
          <w:szCs w:val="20"/>
          <w:lang w:val="en-US"/>
        </w:rPr>
        <w:t>.</w:t>
      </w:r>
    </w:p>
    <w:p w14:paraId="78B14666" w14:textId="77777777" w:rsidR="00CE1AE9" w:rsidRDefault="00CE1AE9" w:rsidP="003A3DD3">
      <w:pPr>
        <w:spacing w:line="360" w:lineRule="auto"/>
        <w:rPr>
          <w:rFonts w:asciiTheme="majorHAnsi" w:hAnsiTheme="majorHAnsi"/>
          <w:sz w:val="20"/>
          <w:szCs w:val="20"/>
          <w:lang w:val="en-US"/>
        </w:rPr>
      </w:pPr>
    </w:p>
    <w:p w14:paraId="68DD27ED" w14:textId="77777777" w:rsidR="00CE1AE9" w:rsidRPr="00CE1AE9" w:rsidRDefault="00CE1AE9" w:rsidP="00CE1AE9">
      <w:pPr>
        <w:spacing w:line="360" w:lineRule="auto"/>
        <w:rPr>
          <w:rFonts w:asciiTheme="majorHAnsi" w:hAnsiTheme="majorHAnsi"/>
          <w:sz w:val="20"/>
          <w:szCs w:val="20"/>
        </w:rPr>
      </w:pPr>
      <w:proofErr w:type="spellStart"/>
      <w:r w:rsidRPr="00CE1AE9">
        <w:rPr>
          <w:rFonts w:asciiTheme="majorHAnsi" w:hAnsiTheme="majorHAnsi"/>
          <w:sz w:val="20"/>
          <w:szCs w:val="20"/>
        </w:rPr>
        <w:t>Rocamora</w:t>
      </w:r>
      <w:proofErr w:type="spellEnd"/>
      <w:r w:rsidRPr="00CE1AE9">
        <w:rPr>
          <w:rFonts w:asciiTheme="majorHAnsi" w:hAnsiTheme="majorHAnsi"/>
          <w:sz w:val="20"/>
          <w:szCs w:val="20"/>
        </w:rPr>
        <w:t xml:space="preserve">, G., </w:t>
      </w:r>
      <w:proofErr w:type="spellStart"/>
      <w:r w:rsidRPr="00CE1AE9">
        <w:rPr>
          <w:rFonts w:asciiTheme="majorHAnsi" w:hAnsiTheme="majorHAnsi"/>
          <w:sz w:val="20"/>
          <w:szCs w:val="20"/>
        </w:rPr>
        <w:t>Feare</w:t>
      </w:r>
      <w:proofErr w:type="spellEnd"/>
      <w:r w:rsidRPr="00CE1AE9">
        <w:rPr>
          <w:rFonts w:asciiTheme="majorHAnsi" w:hAnsiTheme="majorHAnsi"/>
          <w:sz w:val="20"/>
          <w:szCs w:val="20"/>
        </w:rPr>
        <w:t xml:space="preserve">, C., </w:t>
      </w:r>
      <w:proofErr w:type="spellStart"/>
      <w:r w:rsidRPr="00CE1AE9">
        <w:rPr>
          <w:rFonts w:asciiTheme="majorHAnsi" w:hAnsiTheme="majorHAnsi"/>
          <w:sz w:val="20"/>
          <w:szCs w:val="20"/>
        </w:rPr>
        <w:t>Skerrett</w:t>
      </w:r>
      <w:proofErr w:type="spellEnd"/>
      <w:r w:rsidRPr="00CE1AE9">
        <w:rPr>
          <w:rFonts w:asciiTheme="majorHAnsi" w:hAnsiTheme="majorHAnsi"/>
          <w:sz w:val="20"/>
          <w:szCs w:val="20"/>
        </w:rPr>
        <w:t xml:space="preserve">, A., </w:t>
      </w:r>
      <w:proofErr w:type="spellStart"/>
      <w:r w:rsidRPr="00CE1AE9">
        <w:rPr>
          <w:rFonts w:asciiTheme="majorHAnsi" w:hAnsiTheme="majorHAnsi"/>
          <w:sz w:val="20"/>
          <w:szCs w:val="20"/>
        </w:rPr>
        <w:t>Athanase</w:t>
      </w:r>
      <w:proofErr w:type="spellEnd"/>
      <w:r w:rsidRPr="00CE1AE9">
        <w:rPr>
          <w:rFonts w:asciiTheme="majorHAnsi" w:hAnsiTheme="majorHAnsi"/>
          <w:sz w:val="20"/>
          <w:szCs w:val="20"/>
        </w:rPr>
        <w:t xml:space="preserve">, M., &amp; </w:t>
      </w:r>
      <w:proofErr w:type="spellStart"/>
      <w:r w:rsidRPr="00CE1AE9">
        <w:rPr>
          <w:rFonts w:asciiTheme="majorHAnsi" w:hAnsiTheme="majorHAnsi"/>
          <w:sz w:val="20"/>
          <w:szCs w:val="20"/>
        </w:rPr>
        <w:t>Greig</w:t>
      </w:r>
      <w:proofErr w:type="spellEnd"/>
      <w:r w:rsidRPr="00CE1AE9">
        <w:rPr>
          <w:rFonts w:asciiTheme="majorHAnsi" w:hAnsiTheme="majorHAnsi"/>
          <w:sz w:val="20"/>
          <w:szCs w:val="20"/>
        </w:rPr>
        <w:t xml:space="preserve">, E. (2003). The breeding avifauna of </w:t>
      </w:r>
      <w:proofErr w:type="spellStart"/>
      <w:r w:rsidRPr="00CE1AE9">
        <w:rPr>
          <w:rFonts w:asciiTheme="majorHAnsi" w:hAnsiTheme="majorHAnsi"/>
          <w:sz w:val="20"/>
          <w:szCs w:val="20"/>
        </w:rPr>
        <w:t>Cosmoledo</w:t>
      </w:r>
      <w:proofErr w:type="spellEnd"/>
      <w:r w:rsidRPr="00CE1AE9">
        <w:rPr>
          <w:rFonts w:asciiTheme="majorHAnsi" w:hAnsiTheme="majorHAnsi"/>
          <w:sz w:val="20"/>
          <w:szCs w:val="20"/>
        </w:rPr>
        <w:t xml:space="preserve"> Atoll (Seychelles) with special reference to seabirds: Conservation status and international importance.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13</w:t>
      </w:r>
      <w:r w:rsidRPr="00CE1AE9">
        <w:rPr>
          <w:rFonts w:asciiTheme="majorHAnsi" w:hAnsiTheme="majorHAnsi"/>
          <w:sz w:val="20"/>
          <w:szCs w:val="20"/>
        </w:rPr>
        <w:t>(2), 151-174. doi:10.1017/S0959270903003137</w:t>
      </w:r>
    </w:p>
    <w:p w14:paraId="05BF7C4B" w14:textId="77777777" w:rsidR="00546B15" w:rsidRPr="00546B15" w:rsidRDefault="00546B15" w:rsidP="003A3DD3">
      <w:pPr>
        <w:spacing w:line="360" w:lineRule="auto"/>
        <w:rPr>
          <w:rFonts w:asciiTheme="majorHAnsi" w:hAnsiTheme="majorHAnsi"/>
          <w:sz w:val="20"/>
          <w:szCs w:val="20"/>
          <w:lang w:val="en-US"/>
        </w:rPr>
      </w:pPr>
    </w:p>
    <w:p w14:paraId="1E0FF54E" w14:textId="77777777" w:rsidR="00114F4A" w:rsidRPr="00546B15" w:rsidRDefault="00114F4A" w:rsidP="00114F4A">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RODRIGUES, A.S., T.M. BROOKS, S.H. BUTCHART, J. CHANSON, N. COX, M. HOFFMAN &amp; S.N. STUART. 2014. Spatially explicit trends in the global conservation status of vertebrates. </w:t>
      </w:r>
      <w:proofErr w:type="spellStart"/>
      <w:r w:rsidRPr="00546B15">
        <w:rPr>
          <w:rFonts w:asciiTheme="majorHAnsi" w:hAnsiTheme="majorHAnsi"/>
          <w:sz w:val="20"/>
          <w:szCs w:val="20"/>
          <w:lang w:val="en-US"/>
        </w:rPr>
        <w:t>PloS</w:t>
      </w:r>
      <w:proofErr w:type="spellEnd"/>
      <w:r w:rsidRPr="00546B15">
        <w:rPr>
          <w:rFonts w:asciiTheme="majorHAnsi" w:hAnsiTheme="majorHAnsi"/>
          <w:sz w:val="20"/>
          <w:szCs w:val="20"/>
          <w:lang w:val="en-US"/>
        </w:rPr>
        <w:t xml:space="preserve"> ONE 9: e113934. </w:t>
      </w:r>
    </w:p>
    <w:p w14:paraId="654283AE" w14:textId="77777777" w:rsidR="004A1347" w:rsidRPr="00546B15" w:rsidRDefault="004A1347" w:rsidP="003A3DD3">
      <w:pPr>
        <w:spacing w:line="360" w:lineRule="auto"/>
        <w:rPr>
          <w:rFonts w:asciiTheme="majorHAnsi" w:hAnsiTheme="majorHAnsi"/>
          <w:sz w:val="20"/>
          <w:szCs w:val="20"/>
          <w:lang w:val="en-US"/>
        </w:rPr>
      </w:pPr>
    </w:p>
    <w:p w14:paraId="43C29BF4" w14:textId="77777777" w:rsidR="004A1347"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RUSSELL, J.C. and LE CORRE, M., 2009. Introduced mammal impacts on seabirds in the </w:t>
      </w:r>
      <w:proofErr w:type="spellStart"/>
      <w:r w:rsidRPr="00546B15">
        <w:rPr>
          <w:rFonts w:asciiTheme="majorHAnsi" w:hAnsiTheme="majorHAnsi"/>
          <w:sz w:val="20"/>
          <w:szCs w:val="20"/>
          <w:lang w:val="en-US"/>
        </w:rPr>
        <w:t>Îles</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Éparses</w:t>
      </w:r>
      <w:proofErr w:type="spellEnd"/>
      <w:r w:rsidRPr="00546B15">
        <w:rPr>
          <w:rFonts w:asciiTheme="majorHAnsi" w:hAnsiTheme="majorHAnsi"/>
          <w:sz w:val="20"/>
          <w:szCs w:val="20"/>
          <w:lang w:val="en-US"/>
        </w:rPr>
        <w:t xml:space="preserve">, Western Indian Ocean. </w:t>
      </w:r>
      <w:r w:rsidRPr="00546B15">
        <w:rPr>
          <w:rFonts w:asciiTheme="majorHAnsi" w:hAnsiTheme="majorHAnsi"/>
          <w:i/>
          <w:iCs/>
          <w:sz w:val="20"/>
          <w:szCs w:val="20"/>
          <w:lang w:val="en-US"/>
        </w:rPr>
        <w:t>Marine Ornithology</w:t>
      </w:r>
      <w:r w:rsidRPr="00546B15">
        <w:rPr>
          <w:rFonts w:asciiTheme="majorHAnsi" w:hAnsiTheme="majorHAnsi"/>
          <w:sz w:val="20"/>
          <w:szCs w:val="20"/>
          <w:lang w:val="en-US"/>
        </w:rPr>
        <w:t xml:space="preserve">, vol. 37, pp. 121-129. </w:t>
      </w:r>
    </w:p>
    <w:p w14:paraId="05BF9125" w14:textId="77777777" w:rsidR="001F531E" w:rsidRDefault="001F531E" w:rsidP="004A1347">
      <w:pPr>
        <w:spacing w:line="360" w:lineRule="auto"/>
        <w:rPr>
          <w:rFonts w:asciiTheme="majorHAnsi" w:hAnsiTheme="majorHAnsi"/>
          <w:sz w:val="20"/>
          <w:szCs w:val="20"/>
          <w:lang w:val="en-US"/>
        </w:rPr>
      </w:pPr>
    </w:p>
    <w:p w14:paraId="26812672" w14:textId="53C80017" w:rsidR="001F531E" w:rsidRPr="001F531E" w:rsidRDefault="001F531E" w:rsidP="004A1347">
      <w:pPr>
        <w:spacing w:line="360" w:lineRule="auto"/>
        <w:rPr>
          <w:rFonts w:asciiTheme="majorHAnsi" w:hAnsiTheme="majorHAnsi"/>
          <w:sz w:val="20"/>
          <w:szCs w:val="20"/>
        </w:rPr>
      </w:pPr>
      <w:r w:rsidRPr="001F531E">
        <w:rPr>
          <w:rFonts w:asciiTheme="majorHAnsi" w:hAnsiTheme="majorHAnsi"/>
          <w:sz w:val="20"/>
          <w:szCs w:val="20"/>
        </w:rPr>
        <w:t xml:space="preserve">Safford R. and Hawkins F. 2013. The birds of Africa: </w:t>
      </w:r>
      <w:proofErr w:type="spellStart"/>
      <w:r w:rsidRPr="001F531E">
        <w:rPr>
          <w:rFonts w:asciiTheme="majorHAnsi" w:hAnsiTheme="majorHAnsi"/>
          <w:sz w:val="20"/>
          <w:szCs w:val="20"/>
        </w:rPr>
        <w:t>Vollume</w:t>
      </w:r>
      <w:proofErr w:type="spellEnd"/>
      <w:r w:rsidRPr="001F531E">
        <w:rPr>
          <w:rFonts w:asciiTheme="majorHAnsi" w:hAnsiTheme="majorHAnsi"/>
          <w:sz w:val="20"/>
          <w:szCs w:val="20"/>
        </w:rPr>
        <w:t xml:space="preserve"> III: The Malagasy region, 1</w:t>
      </w:r>
      <w:r w:rsidRPr="001F531E">
        <w:rPr>
          <w:rFonts w:asciiTheme="majorHAnsi" w:hAnsiTheme="majorHAnsi"/>
          <w:sz w:val="20"/>
          <w:szCs w:val="20"/>
          <w:vertAlign w:val="superscript"/>
        </w:rPr>
        <w:t>st</w:t>
      </w:r>
      <w:r w:rsidRPr="001F531E">
        <w:rPr>
          <w:rFonts w:asciiTheme="majorHAnsi" w:hAnsiTheme="majorHAnsi"/>
          <w:sz w:val="20"/>
          <w:szCs w:val="20"/>
        </w:rPr>
        <w:t xml:space="preserve"> edition. Bloomsbury Publishing Plc, London, UK.</w:t>
      </w:r>
    </w:p>
    <w:p w14:paraId="49349A2D" w14:textId="77777777" w:rsidR="00D37326" w:rsidRDefault="00D37326" w:rsidP="004A1347">
      <w:pPr>
        <w:spacing w:line="360" w:lineRule="auto"/>
        <w:rPr>
          <w:rFonts w:asciiTheme="majorHAnsi" w:hAnsiTheme="majorHAnsi"/>
          <w:sz w:val="20"/>
          <w:szCs w:val="20"/>
          <w:lang w:val="en-US"/>
        </w:rPr>
      </w:pPr>
    </w:p>
    <w:p w14:paraId="5B423706" w14:textId="77777777" w:rsidR="00D37326" w:rsidRPr="00D37326" w:rsidRDefault="00D37326" w:rsidP="00D37326">
      <w:pPr>
        <w:spacing w:line="360" w:lineRule="auto"/>
        <w:rPr>
          <w:rFonts w:asciiTheme="majorHAnsi" w:hAnsiTheme="majorHAnsi"/>
          <w:sz w:val="20"/>
          <w:szCs w:val="20"/>
          <w:lang w:val="en-US"/>
        </w:rPr>
      </w:pPr>
      <w:r w:rsidRPr="00D37326">
        <w:rPr>
          <w:rFonts w:asciiTheme="majorHAnsi" w:hAnsiTheme="majorHAnsi"/>
          <w:sz w:val="20"/>
          <w:szCs w:val="20"/>
          <w:lang w:val="en-US"/>
        </w:rPr>
        <w:t>SARMENTO, R., BRITO, D., LADLE, R.J., LEAL, G.R. and EFE, M.A., 2014. Invasive house (</w:t>
      </w:r>
      <w:proofErr w:type="spellStart"/>
      <w:r w:rsidRPr="00D37326">
        <w:rPr>
          <w:rFonts w:asciiTheme="majorHAnsi" w:hAnsiTheme="majorHAnsi"/>
          <w:i/>
          <w:iCs/>
          <w:sz w:val="20"/>
          <w:szCs w:val="20"/>
          <w:lang w:val="en-US"/>
        </w:rPr>
        <w:t>Rattus</w:t>
      </w:r>
      <w:proofErr w:type="spellEnd"/>
      <w:r w:rsidRPr="00D37326">
        <w:rPr>
          <w:rFonts w:asciiTheme="majorHAnsi" w:hAnsiTheme="majorHAnsi"/>
          <w:i/>
          <w:iCs/>
          <w:sz w:val="20"/>
          <w:szCs w:val="20"/>
          <w:lang w:val="en-US"/>
        </w:rPr>
        <w:t xml:space="preserve"> </w:t>
      </w:r>
      <w:proofErr w:type="spellStart"/>
      <w:r w:rsidRPr="00D37326">
        <w:rPr>
          <w:rFonts w:asciiTheme="majorHAnsi" w:hAnsiTheme="majorHAnsi"/>
          <w:i/>
          <w:iCs/>
          <w:sz w:val="20"/>
          <w:szCs w:val="20"/>
          <w:lang w:val="en-US"/>
        </w:rPr>
        <w:t>rattus</w:t>
      </w:r>
      <w:proofErr w:type="spellEnd"/>
      <w:r w:rsidRPr="00D37326">
        <w:rPr>
          <w:rFonts w:asciiTheme="majorHAnsi" w:hAnsiTheme="majorHAnsi"/>
          <w:sz w:val="20"/>
          <w:szCs w:val="20"/>
          <w:lang w:val="en-US"/>
        </w:rPr>
        <w:t>) and brown rats (</w:t>
      </w:r>
      <w:proofErr w:type="spellStart"/>
      <w:r w:rsidRPr="00D37326">
        <w:rPr>
          <w:rFonts w:asciiTheme="majorHAnsi" w:hAnsiTheme="majorHAnsi"/>
          <w:i/>
          <w:iCs/>
          <w:sz w:val="20"/>
          <w:szCs w:val="20"/>
          <w:lang w:val="en-US"/>
        </w:rPr>
        <w:t>Rattus</w:t>
      </w:r>
      <w:proofErr w:type="spellEnd"/>
      <w:r w:rsidRPr="00D37326">
        <w:rPr>
          <w:rFonts w:asciiTheme="majorHAnsi" w:hAnsiTheme="majorHAnsi"/>
          <w:i/>
          <w:iCs/>
          <w:sz w:val="20"/>
          <w:szCs w:val="20"/>
          <w:lang w:val="en-US"/>
        </w:rPr>
        <w:t xml:space="preserve"> </w:t>
      </w:r>
      <w:proofErr w:type="spellStart"/>
      <w:r w:rsidRPr="00D37326">
        <w:rPr>
          <w:rFonts w:asciiTheme="majorHAnsi" w:hAnsiTheme="majorHAnsi"/>
          <w:i/>
          <w:iCs/>
          <w:sz w:val="20"/>
          <w:szCs w:val="20"/>
          <w:lang w:val="en-US"/>
        </w:rPr>
        <w:t>norvegicus</w:t>
      </w:r>
      <w:proofErr w:type="spellEnd"/>
      <w:r w:rsidRPr="00D37326">
        <w:rPr>
          <w:rFonts w:asciiTheme="majorHAnsi" w:hAnsiTheme="majorHAnsi"/>
          <w:sz w:val="20"/>
          <w:szCs w:val="20"/>
          <w:lang w:val="en-US"/>
        </w:rPr>
        <w:t>) threaten the viability of red-billed tropicbird (</w:t>
      </w:r>
      <w:r w:rsidRPr="00D37326">
        <w:rPr>
          <w:rFonts w:asciiTheme="majorHAnsi" w:hAnsiTheme="majorHAnsi"/>
          <w:i/>
          <w:iCs/>
          <w:sz w:val="20"/>
          <w:szCs w:val="20"/>
          <w:lang w:val="en-US"/>
        </w:rPr>
        <w:t xml:space="preserve">Phaethon </w:t>
      </w:r>
      <w:proofErr w:type="spellStart"/>
      <w:r w:rsidRPr="00D37326">
        <w:rPr>
          <w:rFonts w:asciiTheme="majorHAnsi" w:hAnsiTheme="majorHAnsi"/>
          <w:i/>
          <w:iCs/>
          <w:sz w:val="20"/>
          <w:szCs w:val="20"/>
          <w:lang w:val="en-US"/>
        </w:rPr>
        <w:t>aethereus</w:t>
      </w:r>
      <w:proofErr w:type="spellEnd"/>
      <w:r w:rsidRPr="00D37326">
        <w:rPr>
          <w:rFonts w:asciiTheme="majorHAnsi" w:hAnsiTheme="majorHAnsi"/>
          <w:sz w:val="20"/>
          <w:szCs w:val="20"/>
          <w:lang w:val="en-US"/>
        </w:rPr>
        <w:t xml:space="preserve">) in </w:t>
      </w:r>
      <w:proofErr w:type="spellStart"/>
      <w:r w:rsidRPr="00D37326">
        <w:rPr>
          <w:rFonts w:asciiTheme="majorHAnsi" w:hAnsiTheme="majorHAnsi"/>
          <w:sz w:val="20"/>
          <w:szCs w:val="20"/>
          <w:lang w:val="en-US"/>
        </w:rPr>
        <w:t>Abrolhos</w:t>
      </w:r>
      <w:proofErr w:type="spellEnd"/>
      <w:r w:rsidRPr="00D37326">
        <w:rPr>
          <w:rFonts w:asciiTheme="majorHAnsi" w:hAnsiTheme="majorHAnsi"/>
          <w:sz w:val="20"/>
          <w:szCs w:val="20"/>
          <w:lang w:val="en-US"/>
        </w:rPr>
        <w:t xml:space="preserve"> National Park, Brazil. </w:t>
      </w:r>
      <w:r w:rsidRPr="00D37326">
        <w:rPr>
          <w:rFonts w:asciiTheme="majorHAnsi" w:hAnsiTheme="majorHAnsi"/>
          <w:i/>
          <w:iCs/>
          <w:sz w:val="20"/>
          <w:szCs w:val="20"/>
          <w:lang w:val="en-US"/>
        </w:rPr>
        <w:t>Tropical Conservation Science</w:t>
      </w:r>
      <w:r w:rsidRPr="00D37326">
        <w:rPr>
          <w:rFonts w:asciiTheme="majorHAnsi" w:hAnsiTheme="majorHAnsi"/>
          <w:sz w:val="20"/>
          <w:szCs w:val="20"/>
          <w:lang w:val="en-US"/>
        </w:rPr>
        <w:t xml:space="preserve">, vol. 7, pp. 614-627. </w:t>
      </w:r>
    </w:p>
    <w:p w14:paraId="43B54596" w14:textId="77777777" w:rsidR="00D37326" w:rsidRDefault="00D37326" w:rsidP="004A1347">
      <w:pPr>
        <w:spacing w:line="360" w:lineRule="auto"/>
        <w:rPr>
          <w:rFonts w:asciiTheme="majorHAnsi" w:hAnsiTheme="majorHAnsi"/>
          <w:sz w:val="20"/>
          <w:szCs w:val="20"/>
          <w:lang w:val="en-US"/>
        </w:rPr>
      </w:pPr>
    </w:p>
    <w:p w14:paraId="1CD8C82A" w14:textId="77777777" w:rsidR="00716191" w:rsidRDefault="00716191" w:rsidP="00716191">
      <w:pPr>
        <w:spacing w:line="360" w:lineRule="auto"/>
        <w:rPr>
          <w:ins w:id="147" w:author="April Burt" w:date="2018-01-31T16:07:00Z"/>
          <w:rFonts w:asciiTheme="majorHAnsi" w:hAnsiTheme="majorHAnsi"/>
          <w:sz w:val="20"/>
          <w:szCs w:val="20"/>
          <w:lang w:val="en-US"/>
        </w:rPr>
      </w:pPr>
      <w:r w:rsidRPr="00716191">
        <w:rPr>
          <w:rFonts w:asciiTheme="majorHAnsi" w:hAnsiTheme="majorHAnsi"/>
          <w:sz w:val="20"/>
          <w:szCs w:val="20"/>
          <w:lang w:val="en-US"/>
        </w:rPr>
        <w:t>SCHAFFNER, F.C., 1991. Nest-site selection and nesting success of white-tailed tropicbirds (</w:t>
      </w:r>
      <w:r w:rsidRPr="00716191">
        <w:rPr>
          <w:rFonts w:asciiTheme="majorHAnsi" w:hAnsiTheme="majorHAnsi"/>
          <w:i/>
          <w:iCs/>
          <w:sz w:val="20"/>
          <w:szCs w:val="20"/>
          <w:lang w:val="en-US"/>
        </w:rPr>
        <w:t xml:space="preserve">Phaethon </w:t>
      </w:r>
      <w:proofErr w:type="spellStart"/>
      <w:r w:rsidRPr="00716191">
        <w:rPr>
          <w:rFonts w:asciiTheme="majorHAnsi" w:hAnsiTheme="majorHAnsi"/>
          <w:i/>
          <w:iCs/>
          <w:sz w:val="20"/>
          <w:szCs w:val="20"/>
          <w:lang w:val="en-US"/>
        </w:rPr>
        <w:t>lepturus</w:t>
      </w:r>
      <w:proofErr w:type="spellEnd"/>
      <w:r w:rsidRPr="00716191">
        <w:rPr>
          <w:rFonts w:asciiTheme="majorHAnsi" w:hAnsiTheme="majorHAnsi"/>
          <w:sz w:val="20"/>
          <w:szCs w:val="20"/>
          <w:lang w:val="en-US"/>
        </w:rPr>
        <w:t xml:space="preserve">) at </w:t>
      </w:r>
      <w:proofErr w:type="spellStart"/>
      <w:r w:rsidRPr="00716191">
        <w:rPr>
          <w:rFonts w:asciiTheme="majorHAnsi" w:hAnsiTheme="majorHAnsi"/>
          <w:sz w:val="20"/>
          <w:szCs w:val="20"/>
          <w:lang w:val="en-US"/>
        </w:rPr>
        <w:t>Cayo</w:t>
      </w:r>
      <w:proofErr w:type="spellEnd"/>
      <w:r w:rsidRPr="00716191">
        <w:rPr>
          <w:rFonts w:asciiTheme="majorHAnsi" w:hAnsiTheme="majorHAnsi"/>
          <w:sz w:val="20"/>
          <w:szCs w:val="20"/>
          <w:lang w:val="en-US"/>
        </w:rPr>
        <w:t xml:space="preserve"> Luis Pena, Puerto Rico. </w:t>
      </w:r>
      <w:r w:rsidRPr="00716191">
        <w:rPr>
          <w:rFonts w:asciiTheme="majorHAnsi" w:hAnsiTheme="majorHAnsi"/>
          <w:i/>
          <w:iCs/>
          <w:sz w:val="20"/>
          <w:szCs w:val="20"/>
          <w:lang w:val="en-US"/>
        </w:rPr>
        <w:t>The Auk</w:t>
      </w:r>
      <w:r w:rsidRPr="00716191">
        <w:rPr>
          <w:rFonts w:asciiTheme="majorHAnsi" w:hAnsiTheme="majorHAnsi"/>
          <w:sz w:val="20"/>
          <w:szCs w:val="20"/>
          <w:lang w:val="en-US"/>
        </w:rPr>
        <w:t xml:space="preserve">, vol. 108, pp. 911-922. </w:t>
      </w:r>
    </w:p>
    <w:p w14:paraId="05AB0EF7" w14:textId="77777777" w:rsidR="00404B75" w:rsidRDefault="00404B75" w:rsidP="00716191">
      <w:pPr>
        <w:spacing w:line="360" w:lineRule="auto"/>
        <w:rPr>
          <w:ins w:id="148" w:author="April Burt" w:date="2018-01-31T16:07:00Z"/>
          <w:rFonts w:asciiTheme="majorHAnsi" w:hAnsiTheme="majorHAnsi"/>
          <w:sz w:val="20"/>
          <w:szCs w:val="20"/>
          <w:lang w:val="en-US"/>
        </w:rPr>
      </w:pPr>
    </w:p>
    <w:p w14:paraId="2FFCBD2C" w14:textId="7941F6DF" w:rsidR="00404B75" w:rsidRPr="00716191" w:rsidRDefault="00404B75" w:rsidP="00716191">
      <w:pPr>
        <w:spacing w:line="360" w:lineRule="auto"/>
        <w:rPr>
          <w:rFonts w:asciiTheme="majorHAnsi" w:hAnsiTheme="majorHAnsi"/>
          <w:sz w:val="20"/>
          <w:szCs w:val="20"/>
          <w:lang w:val="en-US"/>
        </w:rPr>
      </w:pPr>
      <w:proofErr w:type="spellStart"/>
      <w:ins w:id="149" w:author="April Burt" w:date="2018-01-31T16:07:00Z">
        <w:r w:rsidRPr="00404B75">
          <w:rPr>
            <w:rFonts w:asciiTheme="majorHAnsi" w:hAnsiTheme="majorHAnsi"/>
            <w:sz w:val="20"/>
            <w:szCs w:val="20"/>
            <w:lang w:val="en-US"/>
          </w:rPr>
          <w:t>Schaffner</w:t>
        </w:r>
        <w:proofErr w:type="spellEnd"/>
        <w:r w:rsidRPr="00404B75">
          <w:rPr>
            <w:rFonts w:asciiTheme="majorHAnsi" w:hAnsiTheme="majorHAnsi"/>
            <w:sz w:val="20"/>
            <w:szCs w:val="20"/>
            <w:lang w:val="en-US"/>
          </w:rPr>
          <w:t>, F. C. (1990), Food Provisioning by White-Tailed Tropicbirds: Effects on the Developmental Pattern of Chicks. Ecology, 71: 375–390. doi:10.2307/1940275</w:t>
        </w:r>
      </w:ins>
    </w:p>
    <w:p w14:paraId="2EF2E88A" w14:textId="77777777" w:rsidR="005953AC" w:rsidRPr="00546B15" w:rsidRDefault="005953AC" w:rsidP="005953AC">
      <w:pPr>
        <w:spacing w:line="360" w:lineRule="auto"/>
        <w:rPr>
          <w:rFonts w:asciiTheme="majorHAnsi" w:hAnsiTheme="majorHAnsi"/>
          <w:sz w:val="20"/>
          <w:szCs w:val="20"/>
          <w:lang w:val="en-US"/>
        </w:rPr>
      </w:pPr>
    </w:p>
    <w:p w14:paraId="3C14D854" w14:textId="16A84A6C" w:rsidR="00D74B86"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Schreiber RW, Clapp RB (1987) </w:t>
      </w:r>
      <w:proofErr w:type="spellStart"/>
      <w:r w:rsidRPr="00546B15">
        <w:rPr>
          <w:rFonts w:asciiTheme="majorHAnsi" w:hAnsiTheme="majorHAnsi"/>
          <w:sz w:val="20"/>
          <w:szCs w:val="20"/>
          <w:lang w:val="en-US"/>
        </w:rPr>
        <w:t>Pelecaniform</w:t>
      </w:r>
      <w:proofErr w:type="spellEnd"/>
      <w:r w:rsidRPr="00546B15">
        <w:rPr>
          <w:rFonts w:asciiTheme="majorHAnsi" w:hAnsiTheme="majorHAnsi"/>
          <w:sz w:val="20"/>
          <w:szCs w:val="20"/>
          <w:lang w:val="en-US"/>
        </w:rPr>
        <w:t xml:space="preserve"> feeding ecology. In: </w:t>
      </w:r>
      <w:proofErr w:type="spellStart"/>
      <w:r w:rsidRPr="00546B15">
        <w:rPr>
          <w:rFonts w:asciiTheme="majorHAnsi" w:hAnsiTheme="majorHAnsi"/>
          <w:sz w:val="20"/>
          <w:szCs w:val="20"/>
          <w:lang w:val="en-US"/>
        </w:rPr>
        <w:t>Croxall</w:t>
      </w:r>
      <w:proofErr w:type="spellEnd"/>
      <w:r w:rsidRPr="00546B15">
        <w:rPr>
          <w:rFonts w:asciiTheme="majorHAnsi" w:hAnsiTheme="majorHAnsi"/>
          <w:sz w:val="20"/>
          <w:szCs w:val="20"/>
          <w:lang w:val="en-US"/>
        </w:rPr>
        <w:t xml:space="preserve"> JP (</w:t>
      </w:r>
      <w:proofErr w:type="spellStart"/>
      <w:r w:rsidRPr="00546B15">
        <w:rPr>
          <w:rFonts w:asciiTheme="majorHAnsi" w:hAnsiTheme="majorHAnsi"/>
          <w:sz w:val="20"/>
          <w:szCs w:val="20"/>
          <w:lang w:val="en-US"/>
        </w:rPr>
        <w:t>ed</w:t>
      </w:r>
      <w:proofErr w:type="spellEnd"/>
      <w:r w:rsidRPr="00546B15">
        <w:rPr>
          <w:rFonts w:asciiTheme="majorHAnsi" w:hAnsiTheme="majorHAnsi"/>
          <w:sz w:val="20"/>
          <w:szCs w:val="20"/>
          <w:lang w:val="en-US"/>
        </w:rPr>
        <w:t xml:space="preserve">) Seabirds: feeding ecology and role in marine ecosystems. Cambridge University Press, Cam- bridge, p 173–188 </w:t>
      </w:r>
    </w:p>
    <w:p w14:paraId="70D40B6C" w14:textId="77777777" w:rsidR="001F531E" w:rsidRDefault="001F531E" w:rsidP="005953AC">
      <w:pPr>
        <w:spacing w:line="360" w:lineRule="auto"/>
        <w:rPr>
          <w:rFonts w:asciiTheme="majorHAnsi" w:hAnsiTheme="majorHAnsi"/>
          <w:sz w:val="20"/>
          <w:szCs w:val="20"/>
          <w:lang w:val="en-US"/>
        </w:rPr>
      </w:pPr>
    </w:p>
    <w:p w14:paraId="6BC96C62" w14:textId="77777777" w:rsidR="001F531E" w:rsidRPr="001F531E" w:rsidRDefault="001F531E" w:rsidP="001F531E">
      <w:pPr>
        <w:spacing w:line="360" w:lineRule="auto"/>
        <w:rPr>
          <w:rFonts w:asciiTheme="majorHAnsi" w:hAnsiTheme="majorHAnsi"/>
          <w:sz w:val="20"/>
          <w:szCs w:val="20"/>
          <w:lang w:val="en-US"/>
        </w:rPr>
      </w:pPr>
      <w:proofErr w:type="spellStart"/>
      <w:r w:rsidRPr="001F531E">
        <w:rPr>
          <w:rFonts w:asciiTheme="majorHAnsi" w:hAnsiTheme="majorHAnsi"/>
          <w:sz w:val="20"/>
          <w:szCs w:val="20"/>
          <w:lang w:val="en-US"/>
        </w:rPr>
        <w:t>Skerrett</w:t>
      </w:r>
      <w:proofErr w:type="spellEnd"/>
      <w:r w:rsidRPr="001F531E">
        <w:rPr>
          <w:rFonts w:asciiTheme="majorHAnsi" w:hAnsiTheme="majorHAnsi"/>
          <w:sz w:val="20"/>
          <w:szCs w:val="20"/>
          <w:lang w:val="en-US"/>
        </w:rPr>
        <w:t xml:space="preserve">, A., Bullock, I. and </w:t>
      </w:r>
      <w:proofErr w:type="spellStart"/>
      <w:r w:rsidRPr="001F531E">
        <w:rPr>
          <w:rFonts w:asciiTheme="majorHAnsi" w:hAnsiTheme="majorHAnsi"/>
          <w:sz w:val="20"/>
          <w:szCs w:val="20"/>
          <w:lang w:val="en-US"/>
        </w:rPr>
        <w:t>Disley</w:t>
      </w:r>
      <w:proofErr w:type="spellEnd"/>
      <w:r w:rsidRPr="001F531E">
        <w:rPr>
          <w:rFonts w:asciiTheme="majorHAnsi" w:hAnsiTheme="majorHAnsi"/>
          <w:sz w:val="20"/>
          <w:szCs w:val="20"/>
          <w:lang w:val="en-US"/>
        </w:rPr>
        <w:t xml:space="preserve">, A. (2001) </w:t>
      </w:r>
      <w:r w:rsidRPr="001F531E">
        <w:rPr>
          <w:rFonts w:asciiTheme="majorHAnsi" w:hAnsiTheme="majorHAnsi"/>
          <w:i/>
          <w:iCs/>
          <w:sz w:val="20"/>
          <w:szCs w:val="20"/>
          <w:lang w:val="en-US"/>
        </w:rPr>
        <w:t>Birds of Seychelles</w:t>
      </w:r>
      <w:r w:rsidRPr="001F531E">
        <w:rPr>
          <w:rFonts w:asciiTheme="majorHAnsi" w:hAnsiTheme="majorHAnsi"/>
          <w:sz w:val="20"/>
          <w:szCs w:val="20"/>
          <w:lang w:val="en-US"/>
        </w:rPr>
        <w:t xml:space="preserve">. London, UK: Helm Books. </w:t>
      </w:r>
    </w:p>
    <w:p w14:paraId="10F840C8" w14:textId="77777777" w:rsidR="001F531E" w:rsidRDefault="001F531E" w:rsidP="005953AC">
      <w:pPr>
        <w:spacing w:line="360" w:lineRule="auto"/>
        <w:rPr>
          <w:rFonts w:asciiTheme="majorHAnsi" w:hAnsiTheme="majorHAnsi"/>
          <w:sz w:val="20"/>
          <w:szCs w:val="20"/>
          <w:lang w:val="en-US"/>
        </w:rPr>
      </w:pPr>
    </w:p>
    <w:p w14:paraId="2023607A"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br/>
        <w:t xml:space="preserve">ŠÚR, M., BUNBURY, N., &amp; VAN DE CROMMENACKER, J. (2013). </w:t>
      </w:r>
      <w:proofErr w:type="spellStart"/>
      <w:r w:rsidRPr="00CE1AE9">
        <w:rPr>
          <w:rFonts w:asciiTheme="majorHAnsi" w:hAnsiTheme="majorHAnsi"/>
          <w:sz w:val="20"/>
          <w:szCs w:val="20"/>
        </w:rPr>
        <w:t>Frigatebirds</w:t>
      </w:r>
      <w:proofErr w:type="spellEnd"/>
      <w:r w:rsidRPr="00CE1AE9">
        <w:rPr>
          <w:rFonts w:asciiTheme="majorHAnsi" w:hAnsiTheme="majorHAnsi"/>
          <w:sz w:val="20"/>
          <w:szCs w:val="20"/>
        </w:rPr>
        <w:t xml:space="preserve"> on Aldabra Atoll: Population census, recommended monitoring protocol and sustainable tourism guidelines.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23</w:t>
      </w:r>
      <w:r w:rsidRPr="00CE1AE9">
        <w:rPr>
          <w:rFonts w:asciiTheme="majorHAnsi" w:hAnsiTheme="majorHAnsi"/>
          <w:sz w:val="20"/>
          <w:szCs w:val="20"/>
        </w:rPr>
        <w:t>(2), 214-220. doi:10.1017/S0959270913000087</w:t>
      </w:r>
    </w:p>
    <w:p w14:paraId="36AD2032" w14:textId="77777777" w:rsidR="005953AC" w:rsidRPr="00546B15" w:rsidRDefault="005953AC" w:rsidP="003A3DD3">
      <w:pPr>
        <w:spacing w:line="360" w:lineRule="auto"/>
        <w:rPr>
          <w:rFonts w:asciiTheme="majorHAnsi" w:hAnsiTheme="majorHAnsi"/>
          <w:sz w:val="20"/>
          <w:szCs w:val="20"/>
          <w:lang w:val="en-US"/>
        </w:rPr>
      </w:pPr>
    </w:p>
    <w:p w14:paraId="2AB8EECA"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Stonehouse, Bernard. 1962. “The Tropic Birds (</w:t>
      </w:r>
      <w:proofErr w:type="spellStart"/>
      <w:r w:rsidRPr="00546B15">
        <w:rPr>
          <w:rFonts w:asciiTheme="majorHAnsi" w:hAnsiTheme="majorHAnsi"/>
          <w:sz w:val="20"/>
          <w:szCs w:val="20"/>
          <w:lang w:val="en-US"/>
        </w:rPr>
        <w:t>Genusphaethon</w:t>
      </w:r>
      <w:proofErr w:type="spellEnd"/>
      <w:r w:rsidRPr="00546B15">
        <w:rPr>
          <w:rFonts w:asciiTheme="majorHAnsi" w:hAnsiTheme="majorHAnsi"/>
          <w:sz w:val="20"/>
          <w:szCs w:val="20"/>
          <w:lang w:val="en-US"/>
        </w:rPr>
        <w:t xml:space="preserve">) Of Ascension Island.” </w:t>
      </w:r>
      <w:r w:rsidRPr="00546B15">
        <w:rPr>
          <w:rFonts w:asciiTheme="majorHAnsi" w:hAnsiTheme="majorHAnsi"/>
          <w:i/>
          <w:sz w:val="20"/>
          <w:szCs w:val="20"/>
          <w:lang w:val="en-US"/>
        </w:rPr>
        <w:t>Ibis</w:t>
      </w:r>
      <w:r w:rsidR="006C73FC">
        <w:rPr>
          <w:rFonts w:asciiTheme="majorHAnsi" w:hAnsiTheme="majorHAnsi"/>
          <w:sz w:val="20"/>
          <w:szCs w:val="20"/>
          <w:lang w:val="en-US"/>
        </w:rPr>
        <w:t xml:space="preserve"> </w:t>
      </w:r>
      <w:r w:rsidRPr="00546B15">
        <w:rPr>
          <w:rFonts w:asciiTheme="majorHAnsi" w:hAnsiTheme="majorHAnsi"/>
          <w:sz w:val="20"/>
          <w:szCs w:val="20"/>
          <w:lang w:val="en-US"/>
        </w:rPr>
        <w:t>103B (2): 124–61. doi:</w:t>
      </w:r>
      <w:hyperlink r:id="rId30">
        <w:r w:rsidRPr="00546B15">
          <w:rPr>
            <w:rStyle w:val="Hyperlink"/>
            <w:rFonts w:asciiTheme="majorHAnsi" w:hAnsiTheme="majorHAnsi"/>
            <w:sz w:val="20"/>
            <w:szCs w:val="20"/>
            <w:lang w:val="en-US"/>
          </w:rPr>
          <w:t>10.1111/j.1474-919X.1962.tb07242.x</w:t>
        </w:r>
      </w:hyperlink>
      <w:r w:rsidRPr="00546B15">
        <w:rPr>
          <w:rFonts w:asciiTheme="majorHAnsi" w:hAnsiTheme="majorHAnsi"/>
          <w:sz w:val="20"/>
          <w:szCs w:val="20"/>
          <w:lang w:val="en-US"/>
        </w:rPr>
        <w:t>.</w:t>
      </w:r>
    </w:p>
    <w:p w14:paraId="6B08E9F8" w14:textId="77777777" w:rsidR="00264C0D" w:rsidRDefault="00264C0D" w:rsidP="003A3DD3">
      <w:pPr>
        <w:spacing w:line="360" w:lineRule="auto"/>
        <w:rPr>
          <w:rFonts w:asciiTheme="majorHAnsi" w:hAnsiTheme="majorHAnsi"/>
          <w:sz w:val="20"/>
          <w:szCs w:val="20"/>
          <w:lang w:val="en-US"/>
        </w:rPr>
      </w:pPr>
    </w:p>
    <w:p w14:paraId="34027DE4" w14:textId="77777777" w:rsidR="00264C0D" w:rsidRDefault="00264C0D" w:rsidP="003A3DD3">
      <w:pPr>
        <w:spacing w:line="360" w:lineRule="auto"/>
        <w:rPr>
          <w:rFonts w:asciiTheme="majorHAnsi" w:hAnsiTheme="majorHAnsi"/>
          <w:sz w:val="20"/>
          <w:szCs w:val="20"/>
          <w:lang w:val="en-US"/>
        </w:rPr>
      </w:pPr>
    </w:p>
    <w:p w14:paraId="3B7A5E1C" w14:textId="77777777" w:rsidR="00264C0D" w:rsidRDefault="00264C0D" w:rsidP="003A3DD3">
      <w:pPr>
        <w:spacing w:line="360" w:lineRule="auto"/>
        <w:rPr>
          <w:rFonts w:asciiTheme="majorHAnsi" w:hAnsiTheme="majorHAnsi"/>
          <w:sz w:val="20"/>
          <w:szCs w:val="20"/>
          <w:lang w:val="en-US"/>
        </w:rPr>
      </w:pPr>
    </w:p>
    <w:p w14:paraId="4E10B3B7" w14:textId="19008394" w:rsidR="00264C0D" w:rsidRPr="00C034D9" w:rsidRDefault="00264C0D" w:rsidP="003A3DD3">
      <w:pPr>
        <w:spacing w:line="360" w:lineRule="auto"/>
        <w:rPr>
          <w:b/>
          <w:szCs w:val="20"/>
          <w:lang w:val="en-US"/>
        </w:rPr>
      </w:pPr>
      <w:r w:rsidRPr="00C034D9">
        <w:rPr>
          <w:b/>
          <w:szCs w:val="20"/>
          <w:lang w:val="en-US"/>
        </w:rPr>
        <w:t>Supplementary Material</w:t>
      </w:r>
    </w:p>
    <w:p w14:paraId="5185E71F" w14:textId="11B7081E" w:rsidR="00264C0D" w:rsidRPr="00C034D9" w:rsidRDefault="00264C0D" w:rsidP="003A3DD3">
      <w:pPr>
        <w:spacing w:line="360" w:lineRule="auto"/>
        <w:rPr>
          <w:szCs w:val="20"/>
          <w:lang w:val="en-US"/>
        </w:rPr>
      </w:pPr>
      <w:r w:rsidRPr="00C034D9">
        <w:rPr>
          <w:szCs w:val="20"/>
          <w:lang w:val="en-US"/>
        </w:rPr>
        <w:t>Additional Island Information</w:t>
      </w:r>
    </w:p>
    <w:p w14:paraId="2EDB2516" w14:textId="77777777" w:rsidR="00264C0D" w:rsidRPr="00C034D9" w:rsidRDefault="00264C0D" w:rsidP="00264C0D">
      <w:pPr>
        <w:spacing w:line="360" w:lineRule="auto"/>
        <w:outlineLvl w:val="0"/>
        <w:rPr>
          <w:i/>
        </w:rPr>
      </w:pPr>
      <w:r w:rsidRPr="00C034D9">
        <w:rPr>
          <w:i/>
        </w:rPr>
        <w:t>Aldabra Atoll</w:t>
      </w:r>
    </w:p>
    <w:p w14:paraId="0467E0E0" w14:textId="26C947CF" w:rsidR="00264C0D" w:rsidRDefault="00264C0D" w:rsidP="00C034D9">
      <w:pPr>
        <w:spacing w:line="360" w:lineRule="auto"/>
      </w:pPr>
      <w:r>
        <w:t xml:space="preserve">Aldabra Atoll is a raised coral atoll, approximately 1150km southwest of the main Seychelles island of </w:t>
      </w:r>
      <w:proofErr w:type="spellStart"/>
      <w:r>
        <w:t>Mahé</w:t>
      </w:r>
      <w:proofErr w:type="spellEnd"/>
      <w:r>
        <w:t xml:space="preserve"> (Figure 1), and consists of four main islands totalling 155 km</w:t>
      </w:r>
      <w:r>
        <w:rPr>
          <w:vertAlign w:val="superscript"/>
        </w:rPr>
        <w:t>2</w:t>
      </w:r>
      <w:r>
        <w:t xml:space="preserve"> area around a central 195.9 km</w:t>
      </w:r>
      <w:r>
        <w:rPr>
          <w:vertAlign w:val="superscript"/>
        </w:rPr>
        <w:t xml:space="preserve">2 </w:t>
      </w:r>
      <w:r>
        <w:t xml:space="preserve">lagoon. </w:t>
      </w:r>
      <w:r>
        <w:rPr>
          <w:i/>
        </w:rPr>
        <w:t xml:space="preserve">P. </w:t>
      </w:r>
      <w:proofErr w:type="spellStart"/>
      <w:r>
        <w:rPr>
          <w:i/>
        </w:rPr>
        <w:t>lepturus</w:t>
      </w:r>
      <w:proofErr w:type="spellEnd"/>
      <w:r>
        <w:t xml:space="preserve"> nest </w:t>
      </w:r>
      <w:r w:rsidRPr="00C44FDD">
        <w:t>predominantly on</w:t>
      </w:r>
      <w:r>
        <w:t xml:space="preserve"> </w:t>
      </w:r>
      <w:r w:rsidRPr="00C44FDD">
        <w:t>islets</w:t>
      </w:r>
      <w:r>
        <w:t xml:space="preserve"> within the lagoon. The habitat of the islets (area </w:t>
      </w:r>
      <w:r w:rsidRPr="00CD2BF2">
        <w:rPr>
          <w:lang w:val="en-US"/>
        </w:rPr>
        <w:t>betw</w:t>
      </w:r>
      <w:r>
        <w:rPr>
          <w:lang w:val="en-US"/>
        </w:rPr>
        <w:t>een 41 and 570 m² (mean 249 m²</w:t>
      </w:r>
      <w:r>
        <w:t xml:space="preserve">) consists of pitted limestone crevices and salt tolerant vegetation with varying degrees of coverage. </w:t>
      </w:r>
    </w:p>
    <w:p w14:paraId="2A0077D4" w14:textId="63D5F2BB" w:rsidR="00C034D9" w:rsidRPr="00C034D9" w:rsidRDefault="00C034D9" w:rsidP="00C034D9">
      <w:pPr>
        <w:spacing w:line="360" w:lineRule="auto"/>
        <w:rPr>
          <w:i/>
        </w:rPr>
      </w:pPr>
      <w:proofErr w:type="spellStart"/>
      <w:r w:rsidRPr="00C034D9">
        <w:rPr>
          <w:i/>
        </w:rPr>
        <w:t>Aride</w:t>
      </w:r>
      <w:proofErr w:type="spellEnd"/>
      <w:r w:rsidRPr="00C034D9">
        <w:rPr>
          <w:i/>
        </w:rPr>
        <w:t xml:space="preserve"> Island</w:t>
      </w:r>
    </w:p>
    <w:p w14:paraId="202A9E09" w14:textId="2313BE32" w:rsidR="00264C0D" w:rsidRDefault="00264C0D" w:rsidP="00264C0D">
      <w:pPr>
        <w:spacing w:line="360" w:lineRule="auto"/>
      </w:pPr>
      <w:proofErr w:type="spellStart"/>
      <w:r w:rsidRPr="00A50632">
        <w:t>Aride</w:t>
      </w:r>
      <w:proofErr w:type="spellEnd"/>
      <w:r w:rsidRPr="00A50632">
        <w:t xml:space="preserve"> is the northernmost granitic island of the Seychelles Archipelago </w:t>
      </w:r>
      <w:r>
        <w:t>and is situated 15</w:t>
      </w:r>
      <w:r w:rsidRPr="00A50632">
        <w:t xml:space="preserve"> km away from </w:t>
      </w:r>
      <w:r>
        <w:t>Cousin Island</w:t>
      </w:r>
      <w:r w:rsidRPr="00A50632">
        <w:t xml:space="preserve"> and 50 km from the main island of </w:t>
      </w:r>
      <w:proofErr w:type="spellStart"/>
      <w:r w:rsidRPr="00A50632">
        <w:t>Mahé</w:t>
      </w:r>
      <w:proofErr w:type="spellEnd"/>
      <w:r w:rsidRPr="00A50632">
        <w:t xml:space="preserve"> (Figure 1). </w:t>
      </w:r>
      <w:proofErr w:type="spellStart"/>
      <w:r w:rsidRPr="00A50632">
        <w:t>Aride</w:t>
      </w:r>
      <w:r>
        <w:t>’s</w:t>
      </w:r>
      <w:proofErr w:type="spellEnd"/>
      <w:r w:rsidRPr="00A50632">
        <w:t xml:space="preserve"> 74 ha </w:t>
      </w:r>
      <w:r>
        <w:t>consist of</w:t>
      </w:r>
      <w:r w:rsidRPr="00A50632">
        <w:t xml:space="preserve"> 5 ha </w:t>
      </w:r>
      <w:r>
        <w:t>of</w:t>
      </w:r>
      <w:r w:rsidRPr="00A50632">
        <w:t xml:space="preserve"> </w:t>
      </w:r>
      <w:r>
        <w:t xml:space="preserve">flat plateau </w:t>
      </w:r>
      <w:r w:rsidRPr="00A50632">
        <w:t xml:space="preserve">and 69 ha </w:t>
      </w:r>
      <w:r>
        <w:t>of</w:t>
      </w:r>
      <w:r w:rsidRPr="00A50632">
        <w:t xml:space="preserve"> mountainous </w:t>
      </w:r>
      <w:r>
        <w:t xml:space="preserve">terrain. The island has been restored from a degraded coconut plantation. A colony of </w:t>
      </w:r>
      <w:r>
        <w:rPr>
          <w:i/>
        </w:rPr>
        <w:t>P</w:t>
      </w:r>
      <w:r w:rsidRPr="00750C4C">
        <w:rPr>
          <w:i/>
        </w:rPr>
        <w:t xml:space="preserve">. </w:t>
      </w:r>
      <w:proofErr w:type="spellStart"/>
      <w:r w:rsidRPr="00332023">
        <w:rPr>
          <w:i/>
        </w:rPr>
        <w:t>lepturus</w:t>
      </w:r>
      <w:proofErr w:type="spellEnd"/>
      <w:r w:rsidRPr="00063E64">
        <w:rPr>
          <w:i/>
        </w:rPr>
        <w:t xml:space="preserve"> </w:t>
      </w:r>
      <w:r w:rsidRPr="00750C4C">
        <w:t>nest</w:t>
      </w:r>
      <w:r>
        <w:t xml:space="preserve">s across the island but monitoring is consistently conducted on the plateau along coastal and inland areas of forest. </w:t>
      </w:r>
    </w:p>
    <w:p w14:paraId="1DFD7CA3" w14:textId="77777777" w:rsidR="00264C0D" w:rsidRPr="00C034D9" w:rsidRDefault="00264C0D" w:rsidP="00264C0D">
      <w:pPr>
        <w:spacing w:line="360" w:lineRule="auto"/>
        <w:outlineLvl w:val="0"/>
        <w:rPr>
          <w:i/>
        </w:rPr>
      </w:pPr>
      <w:r w:rsidRPr="00C034D9">
        <w:rPr>
          <w:i/>
        </w:rPr>
        <w:t>Cousin Island</w:t>
      </w:r>
    </w:p>
    <w:p w14:paraId="20A349FD" w14:textId="6F214288" w:rsidR="00264C0D" w:rsidRDefault="00264C0D" w:rsidP="00264C0D">
      <w:pPr>
        <w:spacing w:line="360" w:lineRule="auto"/>
      </w:pPr>
      <w:r w:rsidRPr="00FA45BC">
        <w:t xml:space="preserve">Cousin is 2 km </w:t>
      </w:r>
      <w:r>
        <w:t xml:space="preserve">from </w:t>
      </w:r>
      <w:proofErr w:type="spellStart"/>
      <w:r>
        <w:t>Cousine</w:t>
      </w:r>
      <w:proofErr w:type="spellEnd"/>
      <w:r>
        <w:t xml:space="preserve"> Island and 35km from the main island of</w:t>
      </w:r>
      <w:r w:rsidRPr="00FA45BC">
        <w:t xml:space="preserve"> </w:t>
      </w:r>
      <w:proofErr w:type="spellStart"/>
      <w:r w:rsidRPr="00A50632">
        <w:t>Mahé</w:t>
      </w:r>
      <w:proofErr w:type="spellEnd"/>
      <w:r w:rsidRPr="00A50632">
        <w:t xml:space="preserve"> (Figure 1). </w:t>
      </w:r>
      <w:r>
        <w:t xml:space="preserve">Cousin’s 27 ha consist of 21.6 ha of flat plateau and 5.4 ha of mountainous terrain. The island </w:t>
      </w:r>
      <w:r>
        <w:lastRenderedPageBreak/>
        <w:t xml:space="preserve">has been restored from a degraded coconut plantation. A colony of </w:t>
      </w:r>
      <w:r w:rsidRPr="00063E64">
        <w:rPr>
          <w:i/>
        </w:rPr>
        <w:t xml:space="preserve">P. </w:t>
      </w:r>
      <w:proofErr w:type="spellStart"/>
      <w:r>
        <w:rPr>
          <w:i/>
        </w:rPr>
        <w:t>lepturus</w:t>
      </w:r>
      <w:proofErr w:type="spellEnd"/>
      <w:r>
        <w:t xml:space="preserve"> nests throughout this habitat but are predominantly monitored on the plateau both along the coast and inland. </w:t>
      </w:r>
    </w:p>
    <w:p w14:paraId="335A4168" w14:textId="77777777" w:rsidR="00264C0D" w:rsidRPr="00C034D9" w:rsidRDefault="00264C0D" w:rsidP="00264C0D">
      <w:pPr>
        <w:spacing w:line="360" w:lineRule="auto"/>
        <w:outlineLvl w:val="0"/>
        <w:rPr>
          <w:i/>
        </w:rPr>
      </w:pPr>
      <w:proofErr w:type="spellStart"/>
      <w:r w:rsidRPr="00C034D9">
        <w:rPr>
          <w:i/>
        </w:rPr>
        <w:t>Cousine</w:t>
      </w:r>
      <w:proofErr w:type="spellEnd"/>
      <w:r w:rsidRPr="00C034D9">
        <w:rPr>
          <w:i/>
        </w:rPr>
        <w:t xml:space="preserve"> Island</w:t>
      </w:r>
    </w:p>
    <w:p w14:paraId="288C0C19" w14:textId="5DDD40BF" w:rsidR="00264C0D" w:rsidRDefault="00264C0D" w:rsidP="00264C0D">
      <w:pPr>
        <w:spacing w:line="360" w:lineRule="auto"/>
      </w:pPr>
      <w:proofErr w:type="spellStart"/>
      <w:r w:rsidRPr="00857CD4">
        <w:t>Cousine</w:t>
      </w:r>
      <w:proofErr w:type="spellEnd"/>
      <w:r>
        <w:t xml:space="preserve"> Island, 2 km west of Cousin and 32 km NE of the main island of </w:t>
      </w:r>
      <w:proofErr w:type="spellStart"/>
      <w:r w:rsidRPr="00A50632">
        <w:t>Mahé</w:t>
      </w:r>
      <w:proofErr w:type="spellEnd"/>
      <w:r w:rsidRPr="00A50632">
        <w:t xml:space="preserve"> </w:t>
      </w:r>
      <w:r w:rsidRPr="00857CD4">
        <w:t>(Figure 1)</w:t>
      </w:r>
      <w:r>
        <w:t xml:space="preserve">. The island is close in proximity, size and habitat to Cousin Island and likewise has been restored from a degraded coconut plantation. A colony of </w:t>
      </w:r>
      <w:r w:rsidRPr="00063E64">
        <w:rPr>
          <w:i/>
        </w:rPr>
        <w:t xml:space="preserve">P. </w:t>
      </w:r>
      <w:proofErr w:type="spellStart"/>
      <w:r>
        <w:rPr>
          <w:i/>
        </w:rPr>
        <w:t>lepturus</w:t>
      </w:r>
      <w:proofErr w:type="spellEnd"/>
      <w:r>
        <w:t xml:space="preserve"> breeds across the island but monitoring has concentrated throughout the accessible plateau on the eastern side. </w:t>
      </w:r>
    </w:p>
    <w:p w14:paraId="1FB8E257" w14:textId="77777777" w:rsidR="00264C0D" w:rsidRPr="00C034D9" w:rsidRDefault="00264C0D" w:rsidP="00264C0D">
      <w:pPr>
        <w:spacing w:line="360" w:lineRule="auto"/>
        <w:outlineLvl w:val="0"/>
        <w:rPr>
          <w:i/>
        </w:rPr>
      </w:pPr>
      <w:r w:rsidRPr="00C034D9">
        <w:rPr>
          <w:i/>
        </w:rPr>
        <w:t>Denis Island</w:t>
      </w:r>
    </w:p>
    <w:p w14:paraId="04EAE6CF" w14:textId="2292307F" w:rsidR="00C034D9" w:rsidRDefault="00264C0D" w:rsidP="00C034D9">
      <w:pPr>
        <w:spacing w:line="360" w:lineRule="auto"/>
      </w:pPr>
      <w:r>
        <w:t>Denis Island is ca.</w:t>
      </w:r>
      <w:r w:rsidRPr="00BE3559">
        <w:t xml:space="preserve"> </w:t>
      </w:r>
      <w:r>
        <w:t xml:space="preserve">43 km north of </w:t>
      </w:r>
      <w:proofErr w:type="spellStart"/>
      <w:r>
        <w:t>Aride</w:t>
      </w:r>
      <w:proofErr w:type="spellEnd"/>
      <w:r>
        <w:t xml:space="preserve"> Island and </w:t>
      </w:r>
      <w:r w:rsidRPr="00BE3559">
        <w:t>80 km north</w:t>
      </w:r>
      <w:r>
        <w:t>-east</w:t>
      </w:r>
      <w:r w:rsidRPr="00BE3559">
        <w:t xml:space="preserve"> of </w:t>
      </w:r>
      <w:r>
        <w:t xml:space="preserve">the main island of </w:t>
      </w:r>
      <w:proofErr w:type="spellStart"/>
      <w:r w:rsidRPr="00BE3559">
        <w:t>Mahé</w:t>
      </w:r>
      <w:proofErr w:type="spellEnd"/>
      <w:r w:rsidRPr="00BE3559">
        <w:t xml:space="preserve"> (Figure 1)</w:t>
      </w:r>
      <w:r>
        <w:t xml:space="preserve">. </w:t>
      </w:r>
      <w:commentRangeStart w:id="150"/>
      <w:r>
        <w:t>Denis</w:t>
      </w:r>
      <w:commentRangeEnd w:id="150"/>
      <w:r>
        <w:rPr>
          <w:rStyle w:val="CommentReference"/>
        </w:rPr>
        <w:commentReference w:id="150"/>
      </w:r>
      <w:r>
        <w:t xml:space="preserve"> holds a small population of </w:t>
      </w:r>
      <w:r w:rsidRPr="00063E64">
        <w:rPr>
          <w:i/>
        </w:rPr>
        <w:t xml:space="preserve">P. </w:t>
      </w:r>
      <w:proofErr w:type="spellStart"/>
      <w:r>
        <w:rPr>
          <w:i/>
        </w:rPr>
        <w:t>lepturus</w:t>
      </w:r>
      <w:proofErr w:type="spellEnd"/>
      <w:r>
        <w:t xml:space="preserve"> which nest across the island. </w:t>
      </w:r>
    </w:p>
    <w:p w14:paraId="3432CB39" w14:textId="77777777" w:rsidR="00C034D9" w:rsidRDefault="00C034D9" w:rsidP="00A5601B"/>
    <w:p w14:paraId="273488B3" w14:textId="77777777" w:rsidR="00576425" w:rsidRDefault="00576425" w:rsidP="00A5601B">
      <w:pPr>
        <w:sectPr w:rsidR="00576425" w:rsidSect="00CF1705">
          <w:pgSz w:w="12240" w:h="15840"/>
          <w:pgMar w:top="1440" w:right="1440" w:bottom="1440" w:left="1440" w:header="720" w:footer="720" w:gutter="0"/>
          <w:lnNumType w:countBy="1" w:restart="continuous"/>
          <w:cols w:space="720"/>
          <w:docGrid w:linePitch="360"/>
        </w:sectPr>
      </w:pPr>
    </w:p>
    <w:p w14:paraId="392A9D16" w14:textId="77777777" w:rsidR="00A7115C" w:rsidRPr="00546B15" w:rsidRDefault="00A7115C" w:rsidP="00576425">
      <w:pPr>
        <w:rPr>
          <w:rFonts w:asciiTheme="majorHAnsi" w:hAnsiTheme="majorHAnsi"/>
          <w:sz w:val="20"/>
          <w:szCs w:val="20"/>
        </w:rPr>
      </w:pPr>
    </w:p>
    <w:sectPr w:rsidR="00A7115C" w:rsidRPr="00546B15" w:rsidSect="006D09DF">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ske van de Crommenacker" w:date="2018-02-02T14:35:00Z" w:initials="JvdC">
    <w:p w14:paraId="5CC22048" w14:textId="77777777" w:rsidR="00E25D40" w:rsidRDefault="00E25D40" w:rsidP="00030A68">
      <w:pPr>
        <w:pStyle w:val="CommentText"/>
      </w:pPr>
      <w:r>
        <w:rPr>
          <w:rStyle w:val="CommentReference"/>
        </w:rPr>
        <w:annotationRef/>
      </w:r>
      <w:r>
        <w:t>More specific what kind of status and trends? Breeding? Population?</w:t>
      </w:r>
    </w:p>
  </w:comment>
  <w:comment w:id="1" w:author="Janske van de Crommenacker" w:date="2018-02-02T14:33:00Z" w:initials="JvdC">
    <w:p w14:paraId="76B0C40A" w14:textId="77777777" w:rsidR="00E25D40" w:rsidRDefault="00E25D40" w:rsidP="00030A68">
      <w:pPr>
        <w:pStyle w:val="CommentText"/>
      </w:pPr>
      <w:r>
        <w:rPr>
          <w:rStyle w:val="CommentReference"/>
        </w:rPr>
        <w:annotationRef/>
      </w:r>
      <w:r>
        <w:t xml:space="preserve">Green Islands Foundation, P.O. Box 246, Victoria, </w:t>
      </w:r>
      <w:proofErr w:type="spellStart"/>
      <w:r>
        <w:t>Mahé</w:t>
      </w:r>
      <w:proofErr w:type="spellEnd"/>
      <w:r>
        <w:t>, Seychelles.</w:t>
      </w:r>
    </w:p>
    <w:p w14:paraId="765DB16F" w14:textId="77777777" w:rsidR="00E25D40" w:rsidRDefault="00E25D40" w:rsidP="00030A68">
      <w:pPr>
        <w:pStyle w:val="CommentText"/>
      </w:pPr>
    </w:p>
    <w:p w14:paraId="036CEEA2" w14:textId="77777777" w:rsidR="00E25D40" w:rsidRDefault="00E25D40" w:rsidP="00030A68">
      <w:pPr>
        <w:pStyle w:val="CommentText"/>
      </w:pPr>
      <w:r>
        <w:t>The others I reorganized to have same format</w:t>
      </w:r>
    </w:p>
  </w:comment>
  <w:comment w:id="6" w:author="Janske van de Crommenacker" w:date="2018-02-02T15:46:00Z" w:initials="JvdC">
    <w:p w14:paraId="1C86E6D8" w14:textId="77777777" w:rsidR="00E25D40" w:rsidRDefault="00E25D40" w:rsidP="00030A68">
      <w:pPr>
        <w:pStyle w:val="CommentText"/>
      </w:pPr>
      <w:r>
        <w:rPr>
          <w:rStyle w:val="CommentReference"/>
        </w:rPr>
        <w:annotationRef/>
      </w:r>
      <w:r>
        <w:t>Delete? See next comment</w:t>
      </w:r>
    </w:p>
  </w:comment>
  <w:comment w:id="8" w:author="Janske van de Crommenacker" w:date="2018-02-02T15:44:00Z" w:initials="JvdC">
    <w:p w14:paraId="5DB014FA" w14:textId="77777777" w:rsidR="00E25D40" w:rsidRDefault="00E25D40" w:rsidP="00030A68">
      <w:pPr>
        <w:pStyle w:val="CommentText"/>
      </w:pPr>
      <w:r>
        <w:rPr>
          <w:rStyle w:val="CommentReference"/>
        </w:rPr>
        <w:annotationRef/>
      </w:r>
      <w:r>
        <w:t>Maybe rather start your intro with this...? What message do you want to bring across: status of tropicbirds as biological indicator or importance of conservation collaboration? If the paper is mainly about tropicbird pop. trends/breeding success, then you can indeed start with how seabirds are indicators of the ecosystem. In that case, the conservation challenges in Seychelles are more something for the discussion. For sake of keeping the beginning of the intro broadly-scoped, Id introduce the Seychelles only halfway the intro.</w:t>
      </w:r>
    </w:p>
    <w:p w14:paraId="25519536" w14:textId="77777777" w:rsidR="00E25D40" w:rsidRDefault="00E25D40" w:rsidP="00030A68">
      <w:pPr>
        <w:pStyle w:val="CommentText"/>
      </w:pPr>
    </w:p>
    <w:p w14:paraId="127029FE" w14:textId="4B14C527" w:rsidR="00E25D40" w:rsidRDefault="00E25D40" w:rsidP="00030A68">
      <w:pPr>
        <w:pStyle w:val="CommentText"/>
      </w:pPr>
      <w:r>
        <w:t>April: We have changed the intro somewhat since the draft you reviewed. The message I am trying to bring across is that monitoring programme data needs to be analysed and reviewed to ensure they fulfil their aims and that great efforts are being made in Seychelles to monitor and conserve species such as tropicbirds…it is essentially a review of the TB monitoring programmes and simultaneously the first regional report on their status.</w:t>
      </w:r>
    </w:p>
    <w:p w14:paraId="6318D79E" w14:textId="77777777" w:rsidR="00E25D40" w:rsidRDefault="00E25D40" w:rsidP="00030A68">
      <w:pPr>
        <w:pStyle w:val="CommentText"/>
      </w:pPr>
    </w:p>
    <w:p w14:paraId="01850D5C" w14:textId="3AB4015A" w:rsidR="00E25D40" w:rsidRDefault="00E25D40" w:rsidP="00030A68">
      <w:pPr>
        <w:pStyle w:val="CommentText"/>
      </w:pPr>
      <w:r>
        <w:t xml:space="preserve">It has been difficult get this right because, as you say there are two aims here but I think it is pretty well balanced now…I have re-written it several times from both perspectives but this versions </w:t>
      </w:r>
      <w:proofErr w:type="gramStart"/>
      <w:r>
        <w:t>does  both</w:t>
      </w:r>
      <w:proofErr w:type="gramEnd"/>
      <w:r>
        <w:t xml:space="preserve"> I believe.</w:t>
      </w:r>
    </w:p>
  </w:comment>
  <w:comment w:id="33" w:author="Fernando Cagua" w:date="2018-01-29T13:05:00Z" w:initials="FC">
    <w:p w14:paraId="0B029993" w14:textId="476FED53" w:rsidR="00E25D40" w:rsidRDefault="00E25D40">
      <w:pPr>
        <w:pStyle w:val="CommentText"/>
      </w:pPr>
      <w:r>
        <w:rPr>
          <w:rStyle w:val="CommentReference"/>
        </w:rPr>
        <w:annotationRef/>
      </w:r>
      <w:r>
        <w:t>Removed sentence on factors as is not something we do in this paper and it sounded like that.</w:t>
      </w:r>
    </w:p>
  </w:comment>
  <w:comment w:id="34" w:author="April Burt" w:date="2018-01-20T15:54:00Z" w:initials="AB">
    <w:p w14:paraId="6F2C2608" w14:textId="77777777" w:rsidR="00E25D40" w:rsidRDefault="00E25D40" w:rsidP="007E05EA">
      <w:pPr>
        <w:widowControl w:val="0"/>
        <w:autoSpaceDE w:val="0"/>
        <w:autoSpaceDN w:val="0"/>
        <w:adjustRightInd w:val="0"/>
        <w:spacing w:after="140" w:line="480" w:lineRule="auto"/>
        <w:ind w:left="480" w:hanging="480"/>
        <w:jc w:val="both"/>
      </w:pPr>
      <w:r>
        <w:rPr>
          <w:rStyle w:val="CommentReference"/>
        </w:rPr>
        <w:annotationRef/>
      </w:r>
      <w:proofErr w:type="spellStart"/>
      <w:r>
        <w:t>Licia</w:t>
      </w:r>
      <w:proofErr w:type="spellEnd"/>
      <w:r>
        <w:t>, check in …</w:t>
      </w:r>
    </w:p>
    <w:p w14:paraId="0BBC0094" w14:textId="77777777" w:rsidR="00E25D40" w:rsidRPr="00677929" w:rsidRDefault="00E25D40" w:rsidP="007E05EA">
      <w:pPr>
        <w:widowControl w:val="0"/>
        <w:autoSpaceDE w:val="0"/>
        <w:autoSpaceDN w:val="0"/>
        <w:adjustRightInd w:val="0"/>
        <w:spacing w:after="140" w:line="480" w:lineRule="auto"/>
        <w:ind w:left="480" w:hanging="480"/>
        <w:jc w:val="both"/>
        <w:rPr>
          <w:noProof/>
        </w:rPr>
      </w:pPr>
      <w:r>
        <w:t xml:space="preserve"> </w:t>
      </w:r>
      <w:r>
        <w:rPr>
          <w:noProof/>
        </w:rPr>
        <w:t>Safford R.</w:t>
      </w:r>
      <w:r w:rsidRPr="00677929">
        <w:rPr>
          <w:noProof/>
        </w:rPr>
        <w:t xml:space="preserve"> and Hawkins F. 2013. The birds of Africa: Vollume III: The Malagasy region, 1</w:t>
      </w:r>
      <w:r w:rsidRPr="00516B3E">
        <w:rPr>
          <w:noProof/>
          <w:vertAlign w:val="superscript"/>
        </w:rPr>
        <w:t>st</w:t>
      </w:r>
      <w:r w:rsidRPr="00677929">
        <w:rPr>
          <w:noProof/>
        </w:rPr>
        <w:t xml:space="preserve"> edition. Bloomsbury Publishing Plc, London, UK.</w:t>
      </w:r>
    </w:p>
    <w:p w14:paraId="466EE5E3" w14:textId="77777777" w:rsidR="00E25D40" w:rsidRDefault="00E25D40" w:rsidP="007E05EA">
      <w:pPr>
        <w:pStyle w:val="CommentText"/>
      </w:pPr>
    </w:p>
    <w:p w14:paraId="2776112E" w14:textId="77777777" w:rsidR="00E25D40" w:rsidRDefault="00E25D40" w:rsidP="007E05EA">
      <w:pPr>
        <w:pStyle w:val="CommentText"/>
      </w:pPr>
    </w:p>
  </w:comment>
  <w:comment w:id="36" w:author="Janske van de Crommenacker" w:date="2018-02-02T16:49:00Z" w:initials="JvdC">
    <w:p w14:paraId="3CAA3F09" w14:textId="77777777" w:rsidR="00E25D40" w:rsidRDefault="00E25D40" w:rsidP="00030A68">
      <w:pPr>
        <w:pStyle w:val="CommentText"/>
      </w:pPr>
      <w:r>
        <w:rPr>
          <w:rStyle w:val="CommentReference"/>
        </w:rPr>
        <w:annotationRef/>
      </w:r>
      <w:r>
        <w:t>Vague. Maybe better: breeding trends?</w:t>
      </w:r>
    </w:p>
    <w:p w14:paraId="7AB450E3" w14:textId="77777777" w:rsidR="00E25D40" w:rsidRDefault="00E25D40" w:rsidP="00030A68">
      <w:pPr>
        <w:pStyle w:val="CommentText"/>
      </w:pPr>
    </w:p>
    <w:p w14:paraId="7E8E7D5C" w14:textId="7A6CCD6B" w:rsidR="00E25D40" w:rsidRDefault="00E25D40" w:rsidP="00030A68">
      <w:pPr>
        <w:pStyle w:val="CommentText"/>
      </w:pPr>
      <w:r>
        <w:t>April: determining the regional status is the aim and the objectives are to establish trends in breeding success and nest density.</w:t>
      </w:r>
    </w:p>
  </w:comment>
  <w:comment w:id="38" w:author="April Burt" w:date="2018-01-20T15:57:00Z" w:initials="AB">
    <w:p w14:paraId="23E73990" w14:textId="21AFBEBA" w:rsidR="00E25D40" w:rsidRDefault="00E25D40">
      <w:pPr>
        <w:pStyle w:val="CommentText"/>
      </w:pPr>
      <w:r>
        <w:rPr>
          <w:rStyle w:val="CommentReference"/>
        </w:rPr>
        <w:annotationRef/>
      </w:r>
      <w:proofErr w:type="spellStart"/>
      <w:r>
        <w:t>Licia</w:t>
      </w:r>
      <w:proofErr w:type="spellEnd"/>
      <w:r>
        <w:t>: I think Bird Island and North Island collect data on WTTB too but you need to check with Rob and GIF</w:t>
      </w:r>
    </w:p>
  </w:comment>
  <w:comment w:id="39" w:author="April Burt" w:date="2018-01-21T13:16:00Z" w:initials="AB">
    <w:p w14:paraId="28B27D2D" w14:textId="2022C9FE" w:rsidR="00E25D40" w:rsidRDefault="00E25D40">
      <w:pPr>
        <w:pStyle w:val="CommentText"/>
      </w:pPr>
      <w:r>
        <w:rPr>
          <w:rStyle w:val="CommentReference"/>
        </w:rPr>
        <w:annotationRef/>
      </w:r>
      <w:r>
        <w:t>Cheryl could you check this and add the citation, I don’t have a copy with me here but if memory serves, the book only tells us to select a sample and how to monitor the nest sites.</w:t>
      </w:r>
    </w:p>
  </w:comment>
  <w:comment w:id="44" w:author="April Burt" w:date="2018-01-20T16:14:00Z" w:initials="AB">
    <w:p w14:paraId="27DBC2F4" w14:textId="77777777" w:rsidR="00E25D40" w:rsidRDefault="00E25D40" w:rsidP="009E2BB6">
      <w:pPr>
        <w:pStyle w:val="CommentText"/>
      </w:pPr>
      <w:r>
        <w:rPr>
          <w:rStyle w:val="CommentReference"/>
        </w:rPr>
        <w:annotationRef/>
      </w:r>
      <w:proofErr w:type="spellStart"/>
      <w:r>
        <w:t>Licia</w:t>
      </w:r>
      <w:proofErr w:type="spellEnd"/>
      <w:r>
        <w:t xml:space="preserve">: I personally don’t think BHA were a problem for WTTB, they infested mainly unattended small chicks (meant to die anyway) and starving C3. I would not put it but if you put it, it should be included in </w:t>
      </w:r>
      <w:proofErr w:type="spellStart"/>
      <w:r>
        <w:t>Cousine</w:t>
      </w:r>
      <w:proofErr w:type="spellEnd"/>
      <w:r>
        <w:t xml:space="preserve"> part as well, as they have a lot of them…?</w:t>
      </w:r>
    </w:p>
  </w:comment>
  <w:comment w:id="45" w:author="April J Burt" w:date="2018-01-09T14:11:00Z" w:initials="AB">
    <w:p w14:paraId="34D2CA68" w14:textId="77777777" w:rsidR="00E25D40" w:rsidRDefault="00E25D40" w:rsidP="009E2BB6">
      <w:pPr>
        <w:pStyle w:val="CommentText"/>
      </w:pPr>
      <w:r>
        <w:rPr>
          <w:rStyle w:val="CommentReference"/>
        </w:rPr>
        <w:annotationRef/>
      </w:r>
      <w:proofErr w:type="spellStart"/>
      <w:r>
        <w:t>Janske</w:t>
      </w:r>
      <w:proofErr w:type="spellEnd"/>
      <w:r>
        <w:t xml:space="preserve"> any SMR? Crabs? Skinks?</w:t>
      </w:r>
    </w:p>
    <w:p w14:paraId="0EC70020" w14:textId="642C2366" w:rsidR="00E25D40" w:rsidRDefault="00E25D40" w:rsidP="009E2BB6">
      <w:pPr>
        <w:pStyle w:val="CommentText"/>
      </w:pPr>
    </w:p>
  </w:comment>
  <w:comment w:id="46" w:author="Janske van de Crommenacker" w:date="2018-02-02T16:59:00Z" w:initials="JvdC">
    <w:p w14:paraId="143484B3" w14:textId="77777777" w:rsidR="00E25D40" w:rsidRDefault="00E25D40" w:rsidP="0069274F">
      <w:pPr>
        <w:pStyle w:val="CommentText"/>
      </w:pPr>
      <w:r>
        <w:rPr>
          <w:rStyle w:val="CommentReference"/>
        </w:rPr>
        <w:annotationRef/>
      </w:r>
      <w:r>
        <w:t>Or refer to as: 'name', personal observation?</w:t>
      </w:r>
    </w:p>
    <w:p w14:paraId="5408962A" w14:textId="77777777" w:rsidR="00E25D40" w:rsidRDefault="00E25D40" w:rsidP="0069274F">
      <w:pPr>
        <w:pStyle w:val="CommentText"/>
      </w:pPr>
    </w:p>
    <w:p w14:paraId="6875A472" w14:textId="7B470FE2" w:rsidR="00E25D40" w:rsidRDefault="00E25D40" w:rsidP="0069274F">
      <w:pPr>
        <w:pStyle w:val="CommentText"/>
      </w:pPr>
      <w:r>
        <w:t>April: Trouble is it has been observed by different people for each island.</w:t>
      </w:r>
    </w:p>
  </w:comment>
  <w:comment w:id="47" w:author="April Burt" w:date="2018-01-20T15:58:00Z" w:initials="AB">
    <w:p w14:paraId="7555D32A" w14:textId="77777777" w:rsidR="00E25D40" w:rsidRDefault="00E25D40" w:rsidP="00CF1705">
      <w:pPr>
        <w:pStyle w:val="CommentText"/>
      </w:pPr>
      <w:r>
        <w:rPr>
          <w:rStyle w:val="CommentReference"/>
        </w:rPr>
        <w:annotationRef/>
      </w:r>
      <w:proofErr w:type="spellStart"/>
      <w:r>
        <w:t>Licia</w:t>
      </w:r>
      <w:proofErr w:type="spellEnd"/>
      <w:r>
        <w:t xml:space="preserve">: What about C3 that are abandoned too soon and die on the beach? Or C3 that die far from the nest covered in </w:t>
      </w:r>
      <w:proofErr w:type="spellStart"/>
      <w:r>
        <w:t>Pisonia</w:t>
      </w:r>
      <w:proofErr w:type="spellEnd"/>
      <w:r>
        <w:t>? Maybe you should say that nests that reach advancedC3 stage are considered successful? You could probably leave it as you said just specify it.</w:t>
      </w:r>
    </w:p>
    <w:p w14:paraId="7892EB44" w14:textId="77777777" w:rsidR="00E25D40" w:rsidRDefault="00E25D40" w:rsidP="00CF1705">
      <w:pPr>
        <w:pStyle w:val="CommentText"/>
      </w:pPr>
    </w:p>
    <w:p w14:paraId="37587708" w14:textId="77777777" w:rsidR="00E25D40" w:rsidRDefault="00E25D40" w:rsidP="00CF1705">
      <w:pPr>
        <w:pStyle w:val="CommentText"/>
      </w:pPr>
      <w:r>
        <w:t xml:space="preserve">April: Okay yep, but that strictly wouldn’t be attributed to breeding success, more like recruitment </w:t>
      </w:r>
      <w:proofErr w:type="gramStart"/>
      <w:r>
        <w:t>success</w:t>
      </w:r>
      <w:proofErr w:type="gramEnd"/>
      <w:r>
        <w:t xml:space="preserve"> right? If it gets tangled in </w:t>
      </w:r>
      <w:proofErr w:type="spellStart"/>
      <w:r>
        <w:t>Pisonia</w:t>
      </w:r>
      <w:proofErr w:type="spellEnd"/>
      <w:r>
        <w:t xml:space="preserve"> on </w:t>
      </w:r>
      <w:proofErr w:type="spellStart"/>
      <w:r>
        <w:t>it’s</w:t>
      </w:r>
      <w:proofErr w:type="spellEnd"/>
      <w:r>
        <w:t xml:space="preserve"> way out to the beach then that would not be attributed to breeding failure but could be something that leads to population decline.</w:t>
      </w:r>
    </w:p>
  </w:comment>
  <w:comment w:id="48" w:author="Fernando Cagua" w:date="2018-02-02T18:47:00Z" w:initials="FC">
    <w:p w14:paraId="23BED202" w14:textId="410B3076" w:rsidR="00E25D40" w:rsidRDefault="00E25D40">
      <w:pPr>
        <w:pStyle w:val="CommentText"/>
      </w:pPr>
      <w:r>
        <w:rPr>
          <w:rStyle w:val="CommentReference"/>
        </w:rPr>
        <w:annotationRef/>
      </w:r>
      <w:r>
        <w:t>Removed reference to failure stage as we’re not using this info here.</w:t>
      </w:r>
    </w:p>
  </w:comment>
  <w:comment w:id="52" w:author="April Burt" w:date="2018-01-20T15:59:00Z" w:initials="AB">
    <w:p w14:paraId="2270678E" w14:textId="77777777" w:rsidR="00E25D40" w:rsidRDefault="00E25D40" w:rsidP="008D19B6">
      <w:pPr>
        <w:pStyle w:val="CommentText"/>
      </w:pPr>
      <w:r>
        <w:rPr>
          <w:rStyle w:val="CommentReference"/>
        </w:rPr>
        <w:annotationRef/>
      </w:r>
      <w:proofErr w:type="spellStart"/>
      <w:r>
        <w:t>Licia</w:t>
      </w:r>
      <w:proofErr w:type="spellEnd"/>
      <w:r>
        <w:t>: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54" w:author="Janske van de Crommenacker" w:date="2018-02-03T12:25:00Z" w:initials="JvdC">
    <w:p w14:paraId="0D7B3F5D" w14:textId="77777777" w:rsidR="00E25D40" w:rsidRDefault="00E25D40" w:rsidP="0069274F">
      <w:pPr>
        <w:pStyle w:val="CommentText"/>
      </w:pPr>
      <w:r>
        <w:rPr>
          <w:rStyle w:val="CommentReference"/>
        </w:rPr>
        <w:annotationRef/>
      </w:r>
      <w:r>
        <w:t>? You mean continuous variables?</w:t>
      </w:r>
    </w:p>
  </w:comment>
  <w:comment w:id="55" w:author="April Burt" w:date="2018-01-20T16:08:00Z" w:initials="AB">
    <w:p w14:paraId="553B3957" w14:textId="77777777" w:rsidR="00E25D40" w:rsidRDefault="00E25D40" w:rsidP="001C52BB">
      <w:pPr>
        <w:pStyle w:val="CommentText"/>
      </w:pPr>
      <w:r>
        <w:rPr>
          <w:rStyle w:val="CommentReference"/>
        </w:rPr>
        <w:annotationRef/>
      </w:r>
      <w:proofErr w:type="spellStart"/>
      <w:r>
        <w:t>Licia</w:t>
      </w:r>
      <w:proofErr w:type="spellEnd"/>
      <w:r>
        <w:t>: I would use nesting success over the text as we don’t know it the bird is actually fledged. But we can say that the nest is considered successful if the chick reached fledging age.</w:t>
      </w:r>
    </w:p>
  </w:comment>
  <w:comment w:id="56" w:author="April Burt" w:date="2018-01-20T16:16:00Z" w:initials="AB">
    <w:p w14:paraId="30D876AB" w14:textId="77777777" w:rsidR="00E25D40" w:rsidRDefault="00E25D40" w:rsidP="006D09DF">
      <w:pPr>
        <w:pStyle w:val="CommentText"/>
      </w:pPr>
      <w:r>
        <w:rPr>
          <w:rStyle w:val="CommentReference"/>
        </w:rPr>
        <w:annotationRef/>
      </w:r>
      <w:proofErr w:type="spellStart"/>
      <w:r>
        <w:t>Licia</w:t>
      </w:r>
      <w:proofErr w:type="spellEnd"/>
      <w:r>
        <w:t xml:space="preserve">: There is big disparity in number of nests surveyed and if you use the overall mean I’m not sure the data are comparable. </w:t>
      </w:r>
      <w:proofErr w:type="spellStart"/>
      <w:r>
        <w:t>i</w:t>
      </w:r>
      <w:proofErr w:type="spellEnd"/>
      <w:r>
        <w:t xml:space="preserve">. e. we have only the NW monsoon breeder of </w:t>
      </w:r>
      <w:proofErr w:type="gramStart"/>
      <w:r>
        <w:t>Cousin  and</w:t>
      </w:r>
      <w:proofErr w:type="gramEnd"/>
      <w:r>
        <w:t xml:space="preserve"> only 39 nests for Denis (which also results to be the one with </w:t>
      </w:r>
      <w:proofErr w:type="spellStart"/>
      <w:r>
        <w:t>hihest</w:t>
      </w:r>
      <w:proofErr w:type="spellEnd"/>
      <w:r>
        <w:t xml:space="preserve"> breeding success…hard to be sure of that result). Does the GAM account for that? – maybe I haven’t fully understood your </w:t>
      </w:r>
      <w:proofErr w:type="gramStart"/>
      <w:r>
        <w:t>model..</w:t>
      </w:r>
      <w:proofErr w:type="gramEnd"/>
    </w:p>
    <w:p w14:paraId="7B4D4E98" w14:textId="77777777" w:rsidR="00E25D40" w:rsidRDefault="00E25D40" w:rsidP="006D09DF">
      <w:pPr>
        <w:pStyle w:val="CommentText"/>
      </w:pPr>
      <w:r>
        <w:t>Or…can you divide NW and SE monsoon results?</w:t>
      </w:r>
    </w:p>
    <w:p w14:paraId="5FCD1135" w14:textId="77777777" w:rsidR="00E25D40" w:rsidRDefault="00E25D40" w:rsidP="006D09DF">
      <w:pPr>
        <w:pStyle w:val="CommentText"/>
      </w:pPr>
    </w:p>
    <w:p w14:paraId="5919FEFC" w14:textId="77777777" w:rsidR="00E25D40" w:rsidRDefault="00E25D40" w:rsidP="006D09DF">
      <w:pPr>
        <w:pStyle w:val="CommentText"/>
      </w:pPr>
      <w:r>
        <w:t>April: The GAM doesn’t compare breeding success between sites just looks at trends. This table just presents the mean breeding success. I agree with your concerns about the difficulty of doing statistical comparison but I’ve added into the methods that this wasn’t possible. However I do think that as a general gauge of the breeding success levels at each site the data is sufficient…but maybe not robust enough to draw specific conclusions about why there are differences between the sites</w:t>
      </w:r>
      <w:proofErr w:type="gramStart"/>
      <w:r>
        <w:t>….well</w:t>
      </w:r>
      <w:proofErr w:type="gramEnd"/>
      <w:r>
        <w:t xml:space="preserve"> except at Aldabra.</w:t>
      </w:r>
    </w:p>
    <w:p w14:paraId="5557F67E" w14:textId="77777777" w:rsidR="00E25D40" w:rsidRDefault="00E25D40" w:rsidP="006D09DF">
      <w:pPr>
        <w:pStyle w:val="CommentText"/>
      </w:pPr>
    </w:p>
    <w:p w14:paraId="2A981DA9" w14:textId="77777777" w:rsidR="00E25D40" w:rsidRDefault="00E25D40" w:rsidP="006D09DF">
      <w:pPr>
        <w:pStyle w:val="CommentText"/>
      </w:pPr>
      <w:proofErr w:type="gramStart"/>
      <w:r>
        <w:t>Actually</w:t>
      </w:r>
      <w:proofErr w:type="gramEnd"/>
      <w:r>
        <w:t xml:space="preserve"> we could statistically compare success at </w:t>
      </w:r>
      <w:proofErr w:type="spellStart"/>
      <w:r>
        <w:t>Aride</w:t>
      </w:r>
      <w:proofErr w:type="spellEnd"/>
      <w:r>
        <w:t xml:space="preserve"> and Aldabra as the methods and time overlap but I’m not too interested in doing that.</w:t>
      </w:r>
    </w:p>
  </w:comment>
  <w:comment w:id="57" w:author="Fernando Cagua" w:date="2018-02-05T10:15:00Z" w:initials="FC">
    <w:p w14:paraId="1DE6292E" w14:textId="60563191" w:rsidR="00E25D40" w:rsidRDefault="00E25D40">
      <w:pPr>
        <w:pStyle w:val="CommentText"/>
      </w:pPr>
      <w:r>
        <w:rPr>
          <w:rStyle w:val="CommentReference"/>
        </w:rPr>
        <w:annotationRef/>
      </w:r>
      <w:r>
        <w:t>Remember to put the note at the bottom of the table</w:t>
      </w:r>
    </w:p>
  </w:comment>
  <w:comment w:id="58" w:author="April Burt" w:date="2018-02-03T11:45:00Z" w:initials="AB">
    <w:p w14:paraId="7E018D0F" w14:textId="77777777" w:rsidR="00E25D40" w:rsidRDefault="00E25D40" w:rsidP="001C52BB">
      <w:pPr>
        <w:pStyle w:val="CommentText"/>
      </w:pPr>
      <w:r>
        <w:rPr>
          <w:rStyle w:val="CommentReference"/>
        </w:rPr>
        <w:annotationRef/>
      </w:r>
      <w:r>
        <w:rPr>
          <w:noProof/>
        </w:rPr>
        <w:t xml:space="preserve">From Janske: </w:t>
      </w:r>
      <w:r>
        <w:rPr>
          <w:noProof/>
          <w:lang w:val="en-US" w:eastAsia="en-US"/>
        </w:rPr>
        <w:t>(Is that really such a straight line?)</w:t>
      </w:r>
    </w:p>
  </w:comment>
  <w:comment w:id="59" w:author="April Burt" w:date="2018-01-20T16:17:00Z" w:initials="AB">
    <w:p w14:paraId="1A405030" w14:textId="77777777" w:rsidR="00E25D40" w:rsidRDefault="00E25D40" w:rsidP="006D09DF">
      <w:pPr>
        <w:pStyle w:val="CommentText"/>
      </w:pPr>
      <w:r>
        <w:rPr>
          <w:rStyle w:val="CommentReference"/>
        </w:rPr>
        <w:annotationRef/>
      </w:r>
      <w:proofErr w:type="spellStart"/>
      <w:r>
        <w:t>Licia</w:t>
      </w:r>
      <w:proofErr w:type="spellEnd"/>
      <w:r>
        <w:t>: With density you mean number of new nests over a given unit area? If yes put the unit you use. If not we have a problem as the areas surveyed are different in every island therefore not comparable. Unless we don’t really care about comparison but only trend.</w:t>
      </w:r>
    </w:p>
    <w:p w14:paraId="305110B7" w14:textId="77777777" w:rsidR="00E25D40" w:rsidRDefault="00E25D40" w:rsidP="006D09DF">
      <w:pPr>
        <w:pStyle w:val="CommentText"/>
      </w:pPr>
    </w:p>
    <w:p w14:paraId="30FAF6B3" w14:textId="77777777" w:rsidR="00E25D40" w:rsidRDefault="00E25D40" w:rsidP="006D09DF">
      <w:pPr>
        <w:pStyle w:val="CommentText"/>
      </w:pPr>
      <w:r>
        <w:t xml:space="preserve">April: </w:t>
      </w:r>
      <w:proofErr w:type="gramStart"/>
      <w:r>
        <w:t>No</w:t>
      </w:r>
      <w:proofErr w:type="gramEnd"/>
      <w:r>
        <w:t xml:space="preserve"> we are not comparing island nesting density per se, just trends in it.</w:t>
      </w:r>
    </w:p>
  </w:comment>
  <w:comment w:id="61" w:author="Fernando Cagua" w:date="2018-02-20T19:01:00Z" w:initials="FC">
    <w:p w14:paraId="06744CC0" w14:textId="22EDD1F1" w:rsidR="000E7366" w:rsidRDefault="000E7366">
      <w:pPr>
        <w:pStyle w:val="CommentText"/>
      </w:pPr>
      <w:r>
        <w:rPr>
          <w:rStyle w:val="CommentReference"/>
        </w:rPr>
        <w:annotationRef/>
      </w:r>
      <w:r>
        <w:t>Excellent job!!</w:t>
      </w:r>
    </w:p>
  </w:comment>
  <w:comment w:id="108" w:author="Fernando Cagua" w:date="2018-02-20T19:29:00Z" w:initials="FC">
    <w:p w14:paraId="25D5584A" w14:textId="1C71A3CE" w:rsidR="00AC7CCA" w:rsidRDefault="00AC7CCA">
      <w:pPr>
        <w:pStyle w:val="CommentText"/>
      </w:pPr>
      <w:r>
        <w:rPr>
          <w:rStyle w:val="CommentReference"/>
        </w:rPr>
        <w:annotationRef/>
      </w:r>
      <w:r>
        <w:t xml:space="preserve">Not sure what’s the main message of this paragraph. The most important thing goes at the beginning and then the rest of the paragraphs develops the idea. The last sentence connects the ideas in the paragraph with what will come in the next. Here you started </w:t>
      </w:r>
      <w:r w:rsidR="00020AB6">
        <w:t xml:space="preserve">with a note about other monitoring sites and then went on different topic. </w:t>
      </w:r>
    </w:p>
  </w:comment>
  <w:comment w:id="112" w:author="Fernando Cagua" w:date="2018-02-20T19:34:00Z" w:initials="FC">
    <w:p w14:paraId="55966132" w14:textId="3D498B57" w:rsidR="00020AB6" w:rsidRDefault="00020AB6">
      <w:pPr>
        <w:pStyle w:val="CommentText"/>
      </w:pPr>
      <w:r>
        <w:rPr>
          <w:rStyle w:val="CommentReference"/>
        </w:rPr>
        <w:annotationRef/>
      </w:r>
      <w:r>
        <w:t xml:space="preserve">I think this paragraph could do a good job placing the research we analysed into the greater context. As such I would move it for later. Maybe after you discuss things for </w:t>
      </w:r>
      <w:proofErr w:type="spellStart"/>
      <w:proofErr w:type="gramStart"/>
      <w:r>
        <w:t>Aride</w:t>
      </w:r>
      <w:proofErr w:type="spellEnd"/>
      <w:r>
        <w:t xml:space="preserve">  and</w:t>
      </w:r>
      <w:proofErr w:type="gramEnd"/>
      <w:r>
        <w:t xml:space="preserve"> </w:t>
      </w:r>
      <w:proofErr w:type="spellStart"/>
      <w:r>
        <w:t>Cousine</w:t>
      </w:r>
      <w:proofErr w:type="spellEnd"/>
      <w:r>
        <w:t>.</w:t>
      </w:r>
    </w:p>
  </w:comment>
  <w:comment w:id="117" w:author="Fernando Cagua" w:date="2018-02-20T19:33:00Z" w:initials="FC">
    <w:p w14:paraId="426A1823" w14:textId="253793CE" w:rsidR="00020AB6" w:rsidRDefault="00020AB6">
      <w:pPr>
        <w:pStyle w:val="CommentText"/>
      </w:pPr>
      <w:r>
        <w:rPr>
          <w:rStyle w:val="CommentReference"/>
        </w:rPr>
        <w:annotationRef/>
      </w:r>
      <w:r>
        <w:t xml:space="preserve">Try to make sentences a bit shorter/simpler.  </w:t>
      </w:r>
    </w:p>
  </w:comment>
  <w:comment w:id="118" w:author="April Burt" w:date="2018-01-21T16:28:00Z" w:initials="AB">
    <w:p w14:paraId="49477682" w14:textId="77777777" w:rsidR="00E25D40" w:rsidRDefault="00E25D40" w:rsidP="00E26B7E">
      <w:pPr>
        <w:pStyle w:val="CommentText"/>
      </w:pPr>
      <w:r>
        <w:rPr>
          <w:rStyle w:val="CommentReference"/>
        </w:rPr>
        <w:annotationRef/>
      </w:r>
      <w:proofErr w:type="spellStart"/>
      <w:r>
        <w:t>Licia</w:t>
      </w:r>
      <w:proofErr w:type="spellEnd"/>
      <w:r>
        <w:t xml:space="preserve"> is this personal communication or are you referencing the management plan, if so could I have the full citation.</w:t>
      </w:r>
    </w:p>
  </w:comment>
  <w:comment w:id="121" w:author="April Burt" w:date="2018-01-20T16:12:00Z" w:initials="AB">
    <w:p w14:paraId="559A285A" w14:textId="77777777" w:rsidR="00E25D40" w:rsidRDefault="00E25D40" w:rsidP="00E26B7E">
      <w:pPr>
        <w:pStyle w:val="CommentText"/>
      </w:pPr>
      <w:r>
        <w:rPr>
          <w:rStyle w:val="CommentReference"/>
        </w:rPr>
        <w:annotationRef/>
      </w:r>
      <w:proofErr w:type="spellStart"/>
      <w:r>
        <w:t>Licia</w:t>
      </w:r>
      <w:proofErr w:type="spellEnd"/>
      <w:r>
        <w:t>: 30 should be fine as a minimum “magic number” it is accepted as minimum sample size for statistical analysis, however, based on density, also the areas should be similar on all islands. Maybe a minimum monitored area should be fixed even if it’s difficult to know which minimum area will give the minimum number of nests. The WTTB are normally faithful to the breeding sites so it will be very likely the same pairs will be monitored at all times. It should not be a problem if the monitored area is big enough.</w:t>
      </w:r>
    </w:p>
    <w:p w14:paraId="160AD758" w14:textId="77777777" w:rsidR="00E25D40" w:rsidRDefault="00E25D40" w:rsidP="00E26B7E">
      <w:pPr>
        <w:pStyle w:val="CommentText"/>
      </w:pPr>
    </w:p>
  </w:comment>
  <w:comment w:id="122" w:author="April Burt" w:date="2018-01-20T16:12:00Z" w:initials="AB">
    <w:p w14:paraId="38F40BDB" w14:textId="77777777" w:rsidR="00E25D40" w:rsidRDefault="00E25D40" w:rsidP="00E26B7E">
      <w:pPr>
        <w:pStyle w:val="CommentText"/>
      </w:pPr>
      <w:r>
        <w:rPr>
          <w:rStyle w:val="CommentReference"/>
        </w:rPr>
        <w:annotationRef/>
      </w:r>
      <w:proofErr w:type="spellStart"/>
      <w:r>
        <w:t>Licia</w:t>
      </w:r>
      <w:proofErr w:type="spellEnd"/>
      <w:r>
        <w:t>: Ideally weekly, although I don’t know if it will be feasible for Aldabra?</w:t>
      </w:r>
    </w:p>
  </w:comment>
  <w:comment w:id="123" w:author="Janske van de Crommenacker" w:date="2018-02-03T12:45:00Z" w:initials="JvdC">
    <w:p w14:paraId="0577B5F1" w14:textId="77777777" w:rsidR="00E25D40" w:rsidRDefault="00E25D40" w:rsidP="00E26B7E">
      <w:pPr>
        <w:pStyle w:val="CommentText"/>
      </w:pPr>
      <w:r>
        <w:rPr>
          <w:rStyle w:val="CommentReference"/>
        </w:rPr>
        <w:annotationRef/>
      </w:r>
      <w:r>
        <w:t>Somewhere here you could include that first piece of the intro</w:t>
      </w:r>
    </w:p>
  </w:comment>
  <w:comment w:id="150" w:author="April J Burt" w:date="2018-01-08T13:50:00Z" w:initials="AB">
    <w:p w14:paraId="54C92C68" w14:textId="77777777" w:rsidR="00E25D40" w:rsidRDefault="00E25D40" w:rsidP="00264C0D">
      <w:pPr>
        <w:pStyle w:val="CommentText"/>
      </w:pPr>
      <w:r>
        <w:rPr>
          <w:rStyle w:val="CommentReference"/>
        </w:rPr>
        <w:annotationRef/>
      </w:r>
      <w:proofErr w:type="spellStart"/>
      <w:r>
        <w:t>Janske</w:t>
      </w:r>
      <w:proofErr w:type="spellEnd"/>
      <w:r>
        <w:t xml:space="preserve"> do you have a general breakdown of the island composition in ha, </w:t>
      </w:r>
      <w:proofErr w:type="spellStart"/>
      <w:r>
        <w:t>eg</w:t>
      </w:r>
      <w:proofErr w:type="spellEnd"/>
      <w:r>
        <w:t xml:space="preserve"> open grove vs dense forest? And do you have a total area monitored? Is it really the entire island? </w:t>
      </w:r>
    </w:p>
    <w:p w14:paraId="6DF16CC2" w14:textId="77777777" w:rsidR="00E25D40" w:rsidRDefault="00E25D40" w:rsidP="00264C0D">
      <w:pPr>
        <w:pStyle w:val="CommentText"/>
      </w:pPr>
    </w:p>
    <w:p w14:paraId="26F55EFA" w14:textId="77777777" w:rsidR="00E25D40" w:rsidRDefault="00E25D40" w:rsidP="002B3237">
      <w:pPr>
        <w:pStyle w:val="CommentText"/>
      </w:pPr>
      <w:r>
        <w:t xml:space="preserve">Breakdown: </w:t>
      </w:r>
    </w:p>
    <w:p w14:paraId="2E495924" w14:textId="77777777" w:rsidR="00E25D40" w:rsidRPr="00BB05DC" w:rsidRDefault="00E25D40" w:rsidP="002B3237">
      <w:pPr>
        <w:rPr>
          <w:bCs/>
          <w:i/>
        </w:rPr>
      </w:pPr>
      <w:r w:rsidRPr="00BB05DC">
        <w:rPr>
          <w:bCs/>
          <w:i/>
        </w:rPr>
        <w:t xml:space="preserve">The current vegetation can be broadly classified into 6 different vegetation types: </w:t>
      </w:r>
    </w:p>
    <w:p w14:paraId="4EED7605" w14:textId="77777777" w:rsidR="00E25D40" w:rsidRPr="00BB05DC" w:rsidRDefault="00E25D40" w:rsidP="002B3237">
      <w:pPr>
        <w:numPr>
          <w:ilvl w:val="0"/>
          <w:numId w:val="16"/>
        </w:numPr>
        <w:contextualSpacing/>
        <w:rPr>
          <w:bCs/>
          <w:i/>
          <w:lang w:eastAsia="en-GB"/>
        </w:rPr>
      </w:pPr>
      <w:r w:rsidRPr="00BB05DC">
        <w:rPr>
          <w:bCs/>
          <w:i/>
          <w:u w:val="single"/>
          <w:lang w:eastAsia="en-GB"/>
        </w:rPr>
        <w:t>Grassland and gardens</w:t>
      </w:r>
      <w:r w:rsidRPr="00BB05DC">
        <w:rPr>
          <w:bCs/>
          <w:i/>
          <w:lang w:eastAsia="en-GB"/>
        </w:rPr>
        <w:t xml:space="preserve"> (comprising frequently mown or grazed grass and mostly exotic vegetation around the hotel, staff housing and farm/grazing areas) (33.0ha).</w:t>
      </w:r>
    </w:p>
    <w:p w14:paraId="06D583A6" w14:textId="77777777" w:rsidR="00E25D40" w:rsidRPr="00BB05DC" w:rsidRDefault="00E25D40" w:rsidP="002B3237">
      <w:pPr>
        <w:numPr>
          <w:ilvl w:val="0"/>
          <w:numId w:val="16"/>
        </w:numPr>
        <w:contextualSpacing/>
        <w:rPr>
          <w:bCs/>
          <w:i/>
          <w:lang w:eastAsia="en-GB"/>
        </w:rPr>
      </w:pPr>
      <w:r w:rsidRPr="00BB05DC">
        <w:rPr>
          <w:bCs/>
          <w:i/>
          <w:u w:val="single"/>
          <w:lang w:eastAsia="en-GB"/>
        </w:rPr>
        <w:t>Native broadleaf woodland</w:t>
      </w:r>
      <w:r w:rsidRPr="00BB05DC">
        <w:rPr>
          <w:bCs/>
          <w:i/>
          <w:lang w:eastAsia="en-GB"/>
        </w:rPr>
        <w:t xml:space="preserve"> which is predominantly </w:t>
      </w:r>
      <w:r w:rsidRPr="00BB05DC">
        <w:rPr>
          <w:bCs/>
          <w:i/>
          <w:iCs/>
          <w:lang w:eastAsia="en-GB"/>
        </w:rPr>
        <w:t xml:space="preserve">T. </w:t>
      </w:r>
      <w:proofErr w:type="spellStart"/>
      <w:r w:rsidRPr="00BB05DC">
        <w:rPr>
          <w:bCs/>
          <w:i/>
          <w:iCs/>
          <w:lang w:eastAsia="en-GB"/>
        </w:rPr>
        <w:t>catappa</w:t>
      </w:r>
      <w:proofErr w:type="spellEnd"/>
      <w:r w:rsidRPr="00BB05DC">
        <w:rPr>
          <w:bCs/>
          <w:i/>
          <w:lang w:eastAsia="en-GB"/>
        </w:rPr>
        <w:t xml:space="preserve">, but with some </w:t>
      </w:r>
      <w:proofErr w:type="spellStart"/>
      <w:r w:rsidRPr="00BB05DC">
        <w:rPr>
          <w:bCs/>
          <w:i/>
          <w:iCs/>
          <w:lang w:eastAsia="en-GB"/>
        </w:rPr>
        <w:t>Pisonia</w:t>
      </w:r>
      <w:proofErr w:type="spellEnd"/>
      <w:r w:rsidRPr="00BB05DC">
        <w:rPr>
          <w:bCs/>
          <w:i/>
          <w:iCs/>
          <w:lang w:eastAsia="en-GB"/>
        </w:rPr>
        <w:t xml:space="preserve"> </w:t>
      </w:r>
      <w:proofErr w:type="spellStart"/>
      <w:r w:rsidRPr="00BB05DC">
        <w:rPr>
          <w:bCs/>
          <w:i/>
          <w:iCs/>
          <w:lang w:eastAsia="en-GB"/>
        </w:rPr>
        <w:t>grandis</w:t>
      </w:r>
      <w:proofErr w:type="spellEnd"/>
      <w:r w:rsidRPr="00BB05DC">
        <w:rPr>
          <w:bCs/>
          <w:i/>
          <w:iCs/>
          <w:lang w:eastAsia="en-GB"/>
        </w:rPr>
        <w:t xml:space="preserve">, </w:t>
      </w:r>
      <w:proofErr w:type="spellStart"/>
      <w:r w:rsidRPr="00BB05DC">
        <w:rPr>
          <w:bCs/>
          <w:i/>
          <w:iCs/>
          <w:lang w:eastAsia="en-GB"/>
        </w:rPr>
        <w:t>Calophyllum</w:t>
      </w:r>
      <w:proofErr w:type="spellEnd"/>
      <w:r w:rsidRPr="00BB05DC">
        <w:rPr>
          <w:bCs/>
          <w:i/>
          <w:iCs/>
          <w:lang w:eastAsia="en-GB"/>
        </w:rPr>
        <w:t xml:space="preserve"> </w:t>
      </w:r>
      <w:proofErr w:type="spellStart"/>
      <w:r w:rsidRPr="00BB05DC">
        <w:rPr>
          <w:bCs/>
          <w:i/>
          <w:iCs/>
          <w:lang w:eastAsia="en-GB"/>
        </w:rPr>
        <w:t>inophyllum</w:t>
      </w:r>
      <w:proofErr w:type="spellEnd"/>
      <w:r w:rsidRPr="00BB05DC">
        <w:rPr>
          <w:bCs/>
          <w:i/>
          <w:lang w:eastAsia="en-GB"/>
        </w:rPr>
        <w:t xml:space="preserve">, </w:t>
      </w:r>
      <w:r w:rsidRPr="00BB05DC">
        <w:rPr>
          <w:bCs/>
          <w:i/>
          <w:iCs/>
          <w:lang w:eastAsia="en-GB"/>
        </w:rPr>
        <w:t xml:space="preserve">Hibiscus </w:t>
      </w:r>
      <w:proofErr w:type="spellStart"/>
      <w:r w:rsidRPr="00BB05DC">
        <w:rPr>
          <w:bCs/>
          <w:i/>
          <w:iCs/>
          <w:lang w:eastAsia="en-GB"/>
        </w:rPr>
        <w:t>tiliaceus</w:t>
      </w:r>
      <w:proofErr w:type="spellEnd"/>
      <w:r w:rsidRPr="00BB05DC">
        <w:rPr>
          <w:bCs/>
          <w:i/>
          <w:lang w:eastAsia="en-GB"/>
        </w:rPr>
        <w:t xml:space="preserve">, </w:t>
      </w:r>
      <w:proofErr w:type="spellStart"/>
      <w:r w:rsidRPr="00BB05DC">
        <w:rPr>
          <w:bCs/>
          <w:i/>
          <w:iCs/>
          <w:lang w:eastAsia="en-GB"/>
        </w:rPr>
        <w:t>Ficus</w:t>
      </w:r>
      <w:proofErr w:type="spellEnd"/>
      <w:r w:rsidRPr="00BB05DC">
        <w:rPr>
          <w:bCs/>
          <w:i/>
          <w:iCs/>
          <w:lang w:eastAsia="en-GB"/>
        </w:rPr>
        <w:t xml:space="preserve"> </w:t>
      </w:r>
      <w:proofErr w:type="spellStart"/>
      <w:r w:rsidRPr="00BB05DC">
        <w:rPr>
          <w:bCs/>
          <w:i/>
          <w:iCs/>
          <w:lang w:eastAsia="en-GB"/>
        </w:rPr>
        <w:t>lutea</w:t>
      </w:r>
      <w:proofErr w:type="spellEnd"/>
      <w:r w:rsidRPr="00BB05DC">
        <w:rPr>
          <w:bCs/>
          <w:i/>
          <w:iCs/>
          <w:lang w:eastAsia="en-GB"/>
        </w:rPr>
        <w:t xml:space="preserve">, Cordia </w:t>
      </w:r>
      <w:proofErr w:type="spellStart"/>
      <w:r w:rsidRPr="00BB05DC">
        <w:rPr>
          <w:bCs/>
          <w:i/>
          <w:iCs/>
          <w:lang w:eastAsia="en-GB"/>
        </w:rPr>
        <w:t>subcordata</w:t>
      </w:r>
      <w:proofErr w:type="spellEnd"/>
      <w:r w:rsidRPr="00BB05DC">
        <w:rPr>
          <w:bCs/>
          <w:i/>
          <w:iCs/>
          <w:lang w:eastAsia="en-GB"/>
        </w:rPr>
        <w:t xml:space="preserve">, </w:t>
      </w:r>
      <w:proofErr w:type="spellStart"/>
      <w:r w:rsidRPr="00BB05DC">
        <w:rPr>
          <w:bCs/>
          <w:i/>
          <w:iCs/>
          <w:lang w:eastAsia="en-GB"/>
        </w:rPr>
        <w:t>Morinda</w:t>
      </w:r>
      <w:proofErr w:type="spellEnd"/>
      <w:r w:rsidRPr="00BB05DC">
        <w:rPr>
          <w:bCs/>
          <w:i/>
          <w:iCs/>
          <w:lang w:eastAsia="en-GB"/>
        </w:rPr>
        <w:t xml:space="preserve"> </w:t>
      </w:r>
      <w:proofErr w:type="spellStart"/>
      <w:r w:rsidRPr="00BB05DC">
        <w:rPr>
          <w:bCs/>
          <w:i/>
          <w:iCs/>
          <w:lang w:eastAsia="en-GB"/>
        </w:rPr>
        <w:t>citrifolia</w:t>
      </w:r>
      <w:proofErr w:type="spellEnd"/>
      <w:r w:rsidRPr="00BB05DC">
        <w:rPr>
          <w:bCs/>
          <w:i/>
          <w:iCs/>
          <w:lang w:eastAsia="en-GB"/>
        </w:rPr>
        <w:t xml:space="preserve">, </w:t>
      </w:r>
      <w:r w:rsidRPr="00BB05DC">
        <w:rPr>
          <w:bCs/>
          <w:i/>
          <w:lang w:eastAsia="en-GB"/>
        </w:rPr>
        <w:t xml:space="preserve">as well as some </w:t>
      </w:r>
      <w:r w:rsidRPr="00BB05DC">
        <w:rPr>
          <w:bCs/>
          <w:i/>
          <w:iCs/>
          <w:lang w:eastAsia="en-GB"/>
        </w:rPr>
        <w:t xml:space="preserve">C. </w:t>
      </w:r>
      <w:proofErr w:type="spellStart"/>
      <w:r w:rsidRPr="00BB05DC">
        <w:rPr>
          <w:bCs/>
          <w:i/>
          <w:iCs/>
          <w:lang w:eastAsia="en-GB"/>
        </w:rPr>
        <w:t>equisetifolia</w:t>
      </w:r>
      <w:proofErr w:type="spellEnd"/>
      <w:r w:rsidRPr="00BB05DC">
        <w:rPr>
          <w:bCs/>
          <w:i/>
          <w:iCs/>
          <w:lang w:eastAsia="en-GB"/>
        </w:rPr>
        <w:t xml:space="preserve">, </w:t>
      </w:r>
      <w:proofErr w:type="spellStart"/>
      <w:r w:rsidRPr="00BB05DC">
        <w:rPr>
          <w:bCs/>
          <w:i/>
          <w:iCs/>
          <w:lang w:eastAsia="en-GB"/>
        </w:rPr>
        <w:t>Adenanthera</w:t>
      </w:r>
      <w:proofErr w:type="spellEnd"/>
      <w:r w:rsidRPr="00BB05DC">
        <w:rPr>
          <w:bCs/>
          <w:i/>
          <w:iCs/>
          <w:lang w:eastAsia="en-GB"/>
        </w:rPr>
        <w:t xml:space="preserve"> </w:t>
      </w:r>
      <w:proofErr w:type="spellStart"/>
      <w:r w:rsidRPr="00BB05DC">
        <w:rPr>
          <w:bCs/>
          <w:i/>
          <w:iCs/>
          <w:lang w:eastAsia="en-GB"/>
        </w:rPr>
        <w:t>pavonina</w:t>
      </w:r>
      <w:proofErr w:type="spellEnd"/>
      <w:r w:rsidRPr="00BB05DC">
        <w:rPr>
          <w:bCs/>
          <w:i/>
          <w:lang w:eastAsia="en-GB"/>
        </w:rPr>
        <w:t xml:space="preserve"> and </w:t>
      </w:r>
      <w:proofErr w:type="spellStart"/>
      <w:proofErr w:type="gramStart"/>
      <w:r w:rsidRPr="00BB05DC">
        <w:rPr>
          <w:bCs/>
          <w:i/>
          <w:iCs/>
          <w:lang w:eastAsia="en-GB"/>
        </w:rPr>
        <w:t>C.nucifera</w:t>
      </w:r>
      <w:proofErr w:type="spellEnd"/>
      <w:proofErr w:type="gramEnd"/>
      <w:r w:rsidRPr="00BB05DC">
        <w:rPr>
          <w:bCs/>
          <w:i/>
          <w:iCs/>
          <w:lang w:eastAsia="en-GB"/>
        </w:rPr>
        <w:t xml:space="preserve"> </w:t>
      </w:r>
      <w:r w:rsidRPr="00BB05DC">
        <w:rPr>
          <w:bCs/>
          <w:i/>
          <w:lang w:eastAsia="en-GB"/>
        </w:rPr>
        <w:t xml:space="preserve">in areas (40.4ha).  </w:t>
      </w:r>
    </w:p>
    <w:p w14:paraId="48282503" w14:textId="77777777" w:rsidR="00E25D40" w:rsidRPr="00BB05DC" w:rsidRDefault="00E25D40" w:rsidP="002B3237">
      <w:pPr>
        <w:numPr>
          <w:ilvl w:val="0"/>
          <w:numId w:val="16"/>
        </w:numPr>
        <w:contextualSpacing/>
        <w:rPr>
          <w:bCs/>
          <w:i/>
          <w:lang w:eastAsia="en-GB"/>
        </w:rPr>
      </w:pPr>
      <w:r w:rsidRPr="00BB05DC">
        <w:rPr>
          <w:bCs/>
          <w:i/>
          <w:u w:val="single"/>
          <w:lang w:eastAsia="en-GB"/>
        </w:rPr>
        <w:t>Exotic broadleaf woodland</w:t>
      </w:r>
      <w:r w:rsidRPr="00BB05DC">
        <w:rPr>
          <w:bCs/>
          <w:i/>
          <w:lang w:eastAsia="en-GB"/>
        </w:rPr>
        <w:t xml:space="preserve"> (dominated by </w:t>
      </w:r>
      <w:proofErr w:type="spellStart"/>
      <w:r w:rsidRPr="00BB05DC">
        <w:rPr>
          <w:bCs/>
          <w:i/>
          <w:iCs/>
          <w:lang w:eastAsia="en-GB"/>
        </w:rPr>
        <w:t>Tabebuia</w:t>
      </w:r>
      <w:proofErr w:type="spellEnd"/>
      <w:r w:rsidRPr="00BB05DC">
        <w:rPr>
          <w:bCs/>
          <w:i/>
          <w:iCs/>
          <w:lang w:eastAsia="en-GB"/>
        </w:rPr>
        <w:t xml:space="preserve"> pallida</w:t>
      </w:r>
      <w:r w:rsidRPr="00BB05DC">
        <w:rPr>
          <w:bCs/>
          <w:i/>
          <w:lang w:eastAsia="en-GB"/>
        </w:rPr>
        <w:t xml:space="preserve"> and </w:t>
      </w:r>
      <w:r w:rsidRPr="00BB05DC">
        <w:rPr>
          <w:bCs/>
          <w:i/>
          <w:iCs/>
          <w:lang w:eastAsia="en-GB"/>
        </w:rPr>
        <w:t xml:space="preserve">A. </w:t>
      </w:r>
      <w:proofErr w:type="spellStart"/>
      <w:r w:rsidRPr="00BB05DC">
        <w:rPr>
          <w:bCs/>
          <w:i/>
          <w:iCs/>
          <w:lang w:eastAsia="en-GB"/>
        </w:rPr>
        <w:t>pavonina</w:t>
      </w:r>
      <w:proofErr w:type="spellEnd"/>
      <w:r w:rsidRPr="00BB05DC">
        <w:rPr>
          <w:bCs/>
          <w:i/>
          <w:lang w:eastAsia="en-GB"/>
        </w:rPr>
        <w:t>) (5.3ha).</w:t>
      </w:r>
    </w:p>
    <w:p w14:paraId="4720B649" w14:textId="77777777" w:rsidR="00E25D40" w:rsidRPr="00BB05DC" w:rsidRDefault="00E25D40" w:rsidP="002B3237">
      <w:pPr>
        <w:numPr>
          <w:ilvl w:val="0"/>
          <w:numId w:val="16"/>
        </w:numPr>
        <w:contextualSpacing/>
        <w:rPr>
          <w:bCs/>
          <w:i/>
          <w:lang w:eastAsia="en-GB"/>
        </w:rPr>
      </w:pPr>
      <w:r w:rsidRPr="00E720CE">
        <w:rPr>
          <w:bCs/>
          <w:i/>
          <w:u w:val="single"/>
          <w:lang w:eastAsia="en-GB"/>
        </w:rPr>
        <w:t>Coconut dominated woodland</w:t>
      </w:r>
      <w:r w:rsidRPr="00BB05DC">
        <w:rPr>
          <w:bCs/>
          <w:i/>
          <w:lang w:eastAsia="en-GB"/>
        </w:rPr>
        <w:t xml:space="preserve"> (interspersed with some broadleaf native trees </w:t>
      </w:r>
      <w:proofErr w:type="spellStart"/>
      <w:r w:rsidRPr="00BB05DC">
        <w:rPr>
          <w:bCs/>
          <w:i/>
          <w:lang w:eastAsia="en-GB"/>
        </w:rPr>
        <w:t>including</w:t>
      </w:r>
      <w:r w:rsidRPr="00BB05DC">
        <w:rPr>
          <w:bCs/>
          <w:i/>
          <w:iCs/>
          <w:lang w:eastAsia="en-GB"/>
        </w:rPr>
        <w:t>T</w:t>
      </w:r>
      <w:proofErr w:type="spellEnd"/>
      <w:r w:rsidRPr="00BB05DC">
        <w:rPr>
          <w:bCs/>
          <w:i/>
          <w:iCs/>
          <w:lang w:eastAsia="en-GB"/>
        </w:rPr>
        <w:t xml:space="preserve">. </w:t>
      </w:r>
      <w:proofErr w:type="spellStart"/>
      <w:r w:rsidRPr="00BB05DC">
        <w:rPr>
          <w:bCs/>
          <w:i/>
          <w:iCs/>
          <w:lang w:eastAsia="en-GB"/>
        </w:rPr>
        <w:t>catappa</w:t>
      </w:r>
      <w:proofErr w:type="spellEnd"/>
      <w:r w:rsidRPr="00BB05DC">
        <w:rPr>
          <w:bCs/>
          <w:i/>
          <w:iCs/>
          <w:lang w:eastAsia="en-GB"/>
        </w:rPr>
        <w:t xml:space="preserve">, M. </w:t>
      </w:r>
      <w:proofErr w:type="spellStart"/>
      <w:r w:rsidRPr="00BB05DC">
        <w:rPr>
          <w:bCs/>
          <w:i/>
          <w:iCs/>
          <w:lang w:eastAsia="en-GB"/>
        </w:rPr>
        <w:t>citrifolia</w:t>
      </w:r>
      <w:proofErr w:type="spellEnd"/>
      <w:r w:rsidRPr="00BB05DC">
        <w:rPr>
          <w:bCs/>
          <w:i/>
          <w:iCs/>
          <w:lang w:eastAsia="en-GB"/>
        </w:rPr>
        <w:t xml:space="preserve">, P. </w:t>
      </w:r>
      <w:proofErr w:type="spellStart"/>
      <w:r w:rsidRPr="00BB05DC">
        <w:rPr>
          <w:bCs/>
          <w:i/>
          <w:iCs/>
          <w:lang w:eastAsia="en-GB"/>
        </w:rPr>
        <w:t>grandis</w:t>
      </w:r>
      <w:proofErr w:type="spellEnd"/>
      <w:r w:rsidRPr="00BB05DC">
        <w:rPr>
          <w:bCs/>
          <w:i/>
          <w:iCs/>
          <w:lang w:eastAsia="en-GB"/>
        </w:rPr>
        <w:t xml:space="preserve">, F. </w:t>
      </w:r>
      <w:proofErr w:type="spellStart"/>
      <w:r w:rsidRPr="00BB05DC">
        <w:rPr>
          <w:bCs/>
          <w:i/>
          <w:iCs/>
          <w:lang w:eastAsia="en-GB"/>
        </w:rPr>
        <w:t>lutea</w:t>
      </w:r>
      <w:proofErr w:type="spellEnd"/>
      <w:r w:rsidRPr="00BB05DC">
        <w:rPr>
          <w:bCs/>
          <w:i/>
          <w:iCs/>
          <w:lang w:eastAsia="en-GB"/>
        </w:rPr>
        <w:t xml:space="preserve">, </w:t>
      </w:r>
      <w:proofErr w:type="spellStart"/>
      <w:r w:rsidRPr="00BB05DC">
        <w:rPr>
          <w:bCs/>
          <w:i/>
          <w:iCs/>
          <w:lang w:eastAsia="en-GB"/>
        </w:rPr>
        <w:t>Ochrosia</w:t>
      </w:r>
      <w:proofErr w:type="spellEnd"/>
      <w:r w:rsidRPr="00BB05DC">
        <w:rPr>
          <w:bCs/>
          <w:i/>
          <w:iCs/>
          <w:lang w:eastAsia="en-GB"/>
        </w:rPr>
        <w:t xml:space="preserve"> </w:t>
      </w:r>
      <w:proofErr w:type="spellStart"/>
      <w:r w:rsidRPr="00BB05DC">
        <w:rPr>
          <w:bCs/>
          <w:i/>
          <w:iCs/>
          <w:lang w:eastAsia="en-GB"/>
        </w:rPr>
        <w:t>oppositifolia</w:t>
      </w:r>
      <w:proofErr w:type="spellEnd"/>
      <w:r w:rsidRPr="00BB05DC">
        <w:rPr>
          <w:bCs/>
          <w:i/>
          <w:iCs/>
          <w:lang w:eastAsia="en-GB"/>
        </w:rPr>
        <w:t xml:space="preserve">, </w:t>
      </w:r>
      <w:proofErr w:type="spellStart"/>
      <w:r w:rsidRPr="00BB05DC">
        <w:rPr>
          <w:bCs/>
          <w:i/>
          <w:iCs/>
          <w:lang w:eastAsia="en-GB"/>
        </w:rPr>
        <w:t>Calophyllum</w:t>
      </w:r>
      <w:proofErr w:type="spellEnd"/>
      <w:r w:rsidRPr="00BB05DC">
        <w:rPr>
          <w:bCs/>
          <w:i/>
          <w:iCs/>
          <w:lang w:eastAsia="en-GB"/>
        </w:rPr>
        <w:t xml:space="preserve"> </w:t>
      </w:r>
      <w:proofErr w:type="spellStart"/>
      <w:r w:rsidRPr="00BB05DC">
        <w:rPr>
          <w:bCs/>
          <w:i/>
          <w:iCs/>
          <w:lang w:eastAsia="en-GB"/>
        </w:rPr>
        <w:t>inophyllum</w:t>
      </w:r>
      <w:proofErr w:type="spellEnd"/>
      <w:r w:rsidRPr="00BB05DC">
        <w:rPr>
          <w:bCs/>
          <w:i/>
          <w:iCs/>
          <w:lang w:eastAsia="en-GB"/>
        </w:rPr>
        <w:t xml:space="preserve">, </w:t>
      </w:r>
      <w:proofErr w:type="spellStart"/>
      <w:r w:rsidRPr="00BB05DC">
        <w:rPr>
          <w:bCs/>
          <w:i/>
          <w:iCs/>
          <w:lang w:eastAsia="en-GB"/>
        </w:rPr>
        <w:t>Barringtonia</w:t>
      </w:r>
      <w:proofErr w:type="spellEnd"/>
      <w:r w:rsidRPr="00BB05DC">
        <w:rPr>
          <w:bCs/>
          <w:i/>
          <w:iCs/>
          <w:lang w:eastAsia="en-GB"/>
        </w:rPr>
        <w:t xml:space="preserve"> </w:t>
      </w:r>
      <w:proofErr w:type="spellStart"/>
      <w:r w:rsidRPr="00BB05DC">
        <w:rPr>
          <w:bCs/>
          <w:i/>
          <w:iCs/>
          <w:lang w:eastAsia="en-GB"/>
        </w:rPr>
        <w:t>asiatica</w:t>
      </w:r>
      <w:proofErr w:type="spellEnd"/>
      <w:r w:rsidRPr="00BB05DC">
        <w:rPr>
          <w:bCs/>
          <w:i/>
          <w:iCs/>
          <w:lang w:eastAsia="en-GB"/>
        </w:rPr>
        <w:t xml:space="preserve">, C. </w:t>
      </w:r>
      <w:proofErr w:type="spellStart"/>
      <w:r w:rsidRPr="00BB05DC">
        <w:rPr>
          <w:bCs/>
          <w:i/>
          <w:iCs/>
          <w:lang w:eastAsia="en-GB"/>
        </w:rPr>
        <w:t>subcordata</w:t>
      </w:r>
      <w:proofErr w:type="spellEnd"/>
      <w:r w:rsidRPr="00BB05DC">
        <w:rPr>
          <w:bCs/>
          <w:i/>
          <w:lang w:eastAsia="en-GB"/>
        </w:rPr>
        <w:t xml:space="preserve">) and the occasional </w:t>
      </w:r>
      <w:r w:rsidRPr="00BB05DC">
        <w:rPr>
          <w:bCs/>
          <w:i/>
          <w:iCs/>
          <w:lang w:eastAsia="en-GB"/>
        </w:rPr>
        <w:t>Casuarina</w:t>
      </w:r>
      <w:r w:rsidRPr="00BB05DC">
        <w:rPr>
          <w:bCs/>
          <w:i/>
          <w:lang w:eastAsia="en-GB"/>
        </w:rPr>
        <w:t>(18.8ha).</w:t>
      </w:r>
    </w:p>
    <w:p w14:paraId="4CFDF253" w14:textId="77777777" w:rsidR="00E25D40" w:rsidRPr="00BB05DC" w:rsidRDefault="00E25D40" w:rsidP="002B3237">
      <w:pPr>
        <w:numPr>
          <w:ilvl w:val="0"/>
          <w:numId w:val="16"/>
        </w:numPr>
        <w:contextualSpacing/>
        <w:rPr>
          <w:bCs/>
          <w:i/>
          <w:lang w:eastAsia="en-GB"/>
        </w:rPr>
      </w:pPr>
      <w:r w:rsidRPr="00E720CE">
        <w:rPr>
          <w:bCs/>
          <w:u w:val="single"/>
          <w:lang w:eastAsia="en-GB"/>
        </w:rPr>
        <w:t xml:space="preserve">Coconut and </w:t>
      </w:r>
      <w:r w:rsidRPr="00E720CE">
        <w:rPr>
          <w:bCs/>
          <w:i/>
          <w:iCs/>
          <w:u w:val="single"/>
          <w:lang w:eastAsia="en-GB"/>
        </w:rPr>
        <w:t>Casuarina</w:t>
      </w:r>
      <w:r w:rsidRPr="00E720CE">
        <w:rPr>
          <w:bCs/>
          <w:u w:val="single"/>
          <w:lang w:eastAsia="en-GB"/>
        </w:rPr>
        <w:t xml:space="preserve"> dominated woodland</w:t>
      </w:r>
      <w:r w:rsidRPr="00BB05DC">
        <w:rPr>
          <w:bCs/>
          <w:lang w:eastAsia="en-GB"/>
        </w:rPr>
        <w:t xml:space="preserve"> (interspersed with some broadleaf native trees</w:t>
      </w:r>
      <w:r>
        <w:rPr>
          <w:bCs/>
          <w:lang w:eastAsia="en-GB"/>
        </w:rPr>
        <w:t xml:space="preserve"> </w:t>
      </w:r>
      <w:r w:rsidRPr="00BB05DC">
        <w:rPr>
          <w:bCs/>
          <w:lang w:eastAsia="en-GB"/>
        </w:rPr>
        <w:t>of same species as above) (28.7ha).</w:t>
      </w:r>
    </w:p>
    <w:p w14:paraId="454631E5" w14:textId="77777777" w:rsidR="00E25D40" w:rsidRPr="00BB05DC" w:rsidRDefault="00E25D40" w:rsidP="002B3237">
      <w:pPr>
        <w:numPr>
          <w:ilvl w:val="0"/>
          <w:numId w:val="16"/>
        </w:numPr>
        <w:contextualSpacing/>
        <w:rPr>
          <w:bCs/>
          <w:i/>
          <w:iCs/>
          <w:lang w:eastAsia="en-GB"/>
        </w:rPr>
      </w:pPr>
      <w:r w:rsidRPr="00E720CE">
        <w:rPr>
          <w:bCs/>
          <w:lang w:eastAsia="en-GB"/>
        </w:rPr>
        <w:t>Native beach fringe vegetation</w:t>
      </w:r>
      <w:r>
        <w:rPr>
          <w:bCs/>
          <w:i/>
          <w:lang w:eastAsia="en-GB"/>
        </w:rPr>
        <w:t xml:space="preserve"> (comprised</w:t>
      </w:r>
      <w:r w:rsidRPr="00BB05DC">
        <w:rPr>
          <w:bCs/>
          <w:i/>
          <w:lang w:eastAsia="en-GB"/>
        </w:rPr>
        <w:t xml:space="preserve"> mainly </w:t>
      </w:r>
      <w:r>
        <w:rPr>
          <w:bCs/>
          <w:i/>
          <w:lang w:eastAsia="en-GB"/>
        </w:rPr>
        <w:t xml:space="preserve">of </w:t>
      </w:r>
      <w:r w:rsidRPr="00BB05DC">
        <w:rPr>
          <w:bCs/>
          <w:i/>
          <w:iCs/>
          <w:lang w:eastAsia="en-GB"/>
        </w:rPr>
        <w:t xml:space="preserve">S. </w:t>
      </w:r>
      <w:proofErr w:type="spellStart"/>
      <w:r w:rsidRPr="00BB05DC">
        <w:rPr>
          <w:bCs/>
          <w:i/>
          <w:iCs/>
          <w:lang w:eastAsia="en-GB"/>
        </w:rPr>
        <w:t>sericea</w:t>
      </w:r>
      <w:proofErr w:type="spellEnd"/>
      <w:r w:rsidRPr="00BB05DC">
        <w:rPr>
          <w:bCs/>
          <w:i/>
          <w:lang w:eastAsia="en-GB"/>
        </w:rPr>
        <w:t xml:space="preserve">, </w:t>
      </w:r>
      <w:r w:rsidRPr="00BB05DC">
        <w:rPr>
          <w:bCs/>
          <w:i/>
          <w:iCs/>
          <w:lang w:eastAsia="en-GB"/>
        </w:rPr>
        <w:t>G.</w:t>
      </w:r>
      <w:r>
        <w:rPr>
          <w:bCs/>
          <w:i/>
          <w:iCs/>
          <w:lang w:eastAsia="en-GB"/>
        </w:rPr>
        <w:t xml:space="preserve"> </w:t>
      </w:r>
      <w:proofErr w:type="spellStart"/>
      <w:r w:rsidRPr="00BB05DC">
        <w:rPr>
          <w:bCs/>
          <w:i/>
          <w:iCs/>
          <w:lang w:eastAsia="en-GB"/>
        </w:rPr>
        <w:t>speciosa</w:t>
      </w:r>
      <w:proofErr w:type="spellEnd"/>
      <w:r w:rsidRPr="00BB05DC">
        <w:rPr>
          <w:bCs/>
          <w:i/>
          <w:iCs/>
          <w:lang w:eastAsia="en-GB"/>
        </w:rPr>
        <w:t>,</w:t>
      </w:r>
      <w:r>
        <w:rPr>
          <w:bCs/>
          <w:i/>
          <w:iCs/>
          <w:lang w:eastAsia="en-GB"/>
        </w:rPr>
        <w:t xml:space="preserve"> </w:t>
      </w:r>
      <w:r w:rsidRPr="00BB05DC">
        <w:rPr>
          <w:bCs/>
          <w:i/>
          <w:iCs/>
          <w:lang w:eastAsia="en-GB"/>
        </w:rPr>
        <w:t xml:space="preserve">S. </w:t>
      </w:r>
      <w:proofErr w:type="spellStart"/>
      <w:r w:rsidRPr="00BB05DC">
        <w:rPr>
          <w:bCs/>
          <w:i/>
          <w:iCs/>
          <w:lang w:eastAsia="en-GB"/>
        </w:rPr>
        <w:t>maritima</w:t>
      </w:r>
      <w:proofErr w:type="spellEnd"/>
      <w:r w:rsidRPr="00BB05DC">
        <w:rPr>
          <w:bCs/>
          <w:i/>
          <w:lang w:eastAsia="en-GB"/>
        </w:rPr>
        <w:t>,</w:t>
      </w:r>
      <w:r w:rsidRPr="00BB05DC">
        <w:rPr>
          <w:bCs/>
          <w:i/>
          <w:iCs/>
          <w:lang w:eastAsia="en-GB"/>
        </w:rPr>
        <w:t xml:space="preserve"> T. </w:t>
      </w:r>
      <w:proofErr w:type="spellStart"/>
      <w:r w:rsidRPr="00BB05DC">
        <w:rPr>
          <w:bCs/>
          <w:i/>
          <w:iCs/>
          <w:lang w:eastAsia="en-GB"/>
        </w:rPr>
        <w:t>argentea</w:t>
      </w:r>
      <w:proofErr w:type="spellEnd"/>
      <w:r w:rsidRPr="00BB05DC">
        <w:rPr>
          <w:bCs/>
          <w:i/>
          <w:lang w:eastAsia="en-GB"/>
        </w:rPr>
        <w:t xml:space="preserve">, </w:t>
      </w:r>
      <w:proofErr w:type="spellStart"/>
      <w:r w:rsidRPr="00BB05DC">
        <w:rPr>
          <w:bCs/>
          <w:i/>
          <w:iCs/>
          <w:lang w:eastAsia="en-GB"/>
        </w:rPr>
        <w:t>Thespesia</w:t>
      </w:r>
      <w:proofErr w:type="spellEnd"/>
      <w:r>
        <w:rPr>
          <w:bCs/>
          <w:i/>
          <w:iCs/>
          <w:lang w:eastAsia="en-GB"/>
        </w:rPr>
        <w:t xml:space="preserve"> </w:t>
      </w:r>
      <w:proofErr w:type="spellStart"/>
      <w:r w:rsidRPr="00BB05DC">
        <w:rPr>
          <w:bCs/>
          <w:i/>
          <w:iCs/>
          <w:lang w:eastAsia="en-GB"/>
        </w:rPr>
        <w:t>populena</w:t>
      </w:r>
      <w:proofErr w:type="spellEnd"/>
      <w:r w:rsidRPr="00BB05DC">
        <w:rPr>
          <w:bCs/>
          <w:i/>
          <w:lang w:eastAsia="en-GB"/>
        </w:rPr>
        <w:t xml:space="preserve"> and </w:t>
      </w:r>
      <w:r w:rsidRPr="00BB05DC">
        <w:rPr>
          <w:bCs/>
          <w:i/>
          <w:iCs/>
          <w:lang w:eastAsia="en-GB"/>
        </w:rPr>
        <w:t xml:space="preserve">Hibiscus </w:t>
      </w:r>
      <w:proofErr w:type="spellStart"/>
      <w:r w:rsidRPr="00BB05DC">
        <w:rPr>
          <w:bCs/>
          <w:i/>
          <w:iCs/>
          <w:lang w:eastAsia="en-GB"/>
        </w:rPr>
        <w:t>tiliaceus</w:t>
      </w:r>
      <w:proofErr w:type="spellEnd"/>
      <w:r w:rsidRPr="00BB05DC">
        <w:rPr>
          <w:bCs/>
          <w:i/>
          <w:lang w:eastAsia="en-GB"/>
        </w:rPr>
        <w:t>) (4.3ha).</w:t>
      </w:r>
    </w:p>
    <w:p w14:paraId="30F4EC91" w14:textId="77777777" w:rsidR="00E25D40" w:rsidRDefault="00E25D40" w:rsidP="002B3237">
      <w:pPr>
        <w:numPr>
          <w:ilvl w:val="0"/>
          <w:numId w:val="16"/>
        </w:numPr>
        <w:contextualSpacing/>
      </w:pPr>
    </w:p>
    <w:p w14:paraId="30B8B1ED" w14:textId="77777777" w:rsidR="00E25D40" w:rsidRDefault="00E25D40" w:rsidP="00264C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22048" w15:done="0"/>
  <w15:commentEx w15:paraId="036CEEA2" w15:done="0"/>
  <w15:commentEx w15:paraId="1C86E6D8" w15:done="0"/>
  <w15:commentEx w15:paraId="01850D5C" w15:done="0"/>
  <w15:commentEx w15:paraId="0B029993" w15:done="0"/>
  <w15:commentEx w15:paraId="2776112E" w15:done="0"/>
  <w15:commentEx w15:paraId="7E8E7D5C" w15:done="0"/>
  <w15:commentEx w15:paraId="23E73990" w15:done="0"/>
  <w15:commentEx w15:paraId="28B27D2D" w15:done="0"/>
  <w15:commentEx w15:paraId="27DBC2F4" w15:done="0"/>
  <w15:commentEx w15:paraId="0EC70020" w15:done="0"/>
  <w15:commentEx w15:paraId="6875A472" w15:done="0"/>
  <w15:commentEx w15:paraId="37587708" w15:done="0"/>
  <w15:commentEx w15:paraId="23BED202" w15:done="0"/>
  <w15:commentEx w15:paraId="2270678E" w15:done="0"/>
  <w15:commentEx w15:paraId="0D7B3F5D" w15:done="0"/>
  <w15:commentEx w15:paraId="553B3957" w15:done="0"/>
  <w15:commentEx w15:paraId="2A981DA9" w15:done="0"/>
  <w15:commentEx w15:paraId="1DE6292E" w15:done="0"/>
  <w15:commentEx w15:paraId="7E018D0F" w15:done="0"/>
  <w15:commentEx w15:paraId="30FAF6B3" w15:done="0"/>
  <w15:commentEx w15:paraId="06744CC0" w15:done="0"/>
  <w15:commentEx w15:paraId="25D5584A" w15:done="0"/>
  <w15:commentEx w15:paraId="55966132" w15:done="0"/>
  <w15:commentEx w15:paraId="426A1823" w15:done="0"/>
  <w15:commentEx w15:paraId="49477682" w15:done="0"/>
  <w15:commentEx w15:paraId="160AD758" w15:done="0"/>
  <w15:commentEx w15:paraId="38F40BDB" w15:done="0"/>
  <w15:commentEx w15:paraId="0577B5F1" w15:done="0"/>
  <w15:commentEx w15:paraId="30B8B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22048" w16cid:durableId="1E22A804"/>
  <w16cid:commentId w16cid:paraId="0B029993" w16cid:durableId="1E199A97"/>
  <w16cid:commentId w16cid:paraId="2776112E" w16cid:durableId="1E1995CA"/>
  <w16cid:commentId w16cid:paraId="23E73990" w16cid:durableId="1E1995CB"/>
  <w16cid:commentId w16cid:paraId="28B27D2D" w16cid:durableId="1E1995CC"/>
  <w16cid:commentId w16cid:paraId="27DBC2F4" w16cid:durableId="1E1D9263"/>
  <w16cid:commentId w16cid:paraId="0EC70020" w16cid:durableId="1E22A80B"/>
  <w16cid:commentId w16cid:paraId="37587708" w16cid:durableId="1E1D9265"/>
  <w16cid:commentId w16cid:paraId="23BED202" w16cid:durableId="1E1F30C4"/>
  <w16cid:commentId w16cid:paraId="2270678E" w16cid:durableId="1E22A80E"/>
  <w16cid:commentId w16cid:paraId="553B3957" w16cid:durableId="1E22BD6E"/>
  <w16cid:commentId w16cid:paraId="2A981DA9" w16cid:durableId="1E1995D4"/>
  <w16cid:commentId w16cid:paraId="1DE6292E" w16cid:durableId="1E22AD36"/>
  <w16cid:commentId w16cid:paraId="7E018D0F" w16cid:durableId="1E22BDC5"/>
  <w16cid:commentId w16cid:paraId="30FAF6B3" w16cid:durableId="1E1995D5"/>
  <w16cid:commentId w16cid:paraId="06744CC0" w16cid:durableId="1E36EF1C"/>
  <w16cid:commentId w16cid:paraId="25D5584A" w16cid:durableId="1E36F5A8"/>
  <w16cid:commentId w16cid:paraId="55966132" w16cid:durableId="1E36F6BA"/>
  <w16cid:commentId w16cid:paraId="426A1823" w16cid:durableId="1E36F67E"/>
  <w16cid:commentId w16cid:paraId="49477682" w16cid:durableId="1E36ED27"/>
  <w16cid:commentId w16cid:paraId="160AD758" w16cid:durableId="1E36ED28"/>
  <w16cid:commentId w16cid:paraId="38F40BDB" w16cid:durableId="1E36ED29"/>
  <w16cid:commentId w16cid:paraId="0577B5F1" w16cid:durableId="1E36ED2A"/>
  <w16cid:commentId w16cid:paraId="30B8B1ED" w16cid:durableId="1E22A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B99C5" w14:textId="77777777" w:rsidR="00E25FF9" w:rsidRDefault="00E25FF9" w:rsidP="00AD32DE">
      <w:r>
        <w:separator/>
      </w:r>
    </w:p>
  </w:endnote>
  <w:endnote w:type="continuationSeparator" w:id="0">
    <w:p w14:paraId="1A276AA4" w14:textId="77777777" w:rsidR="00E25FF9" w:rsidRDefault="00E25FF9"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8DDB" w14:textId="77777777" w:rsidR="00E25FF9" w:rsidRDefault="00E25FF9" w:rsidP="00AD32DE">
      <w:r>
        <w:separator/>
      </w:r>
    </w:p>
  </w:footnote>
  <w:footnote w:type="continuationSeparator" w:id="0">
    <w:p w14:paraId="4EFA26E5" w14:textId="77777777" w:rsidR="00E25FF9" w:rsidRDefault="00E25FF9" w:rsidP="00AD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C1EF" w14:textId="77777777" w:rsidR="00E25D40" w:rsidRDefault="00E25FF9">
    <w:pPr>
      <w:pStyle w:val="Header"/>
    </w:pPr>
    <w:r>
      <w:rPr>
        <w:noProof/>
        <w:lang w:val="en-US" w:eastAsia="en-US"/>
      </w:rPr>
      <w:pict w14:anchorId="7F8AA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E116" w14:textId="77777777" w:rsidR="00E25D40" w:rsidRPr="006E042E" w:rsidRDefault="00E25FF9" w:rsidP="006E042E">
    <w:pPr>
      <w:autoSpaceDE w:val="0"/>
      <w:autoSpaceDN w:val="0"/>
      <w:adjustRightInd w:val="0"/>
      <w:spacing w:line="360" w:lineRule="auto"/>
      <w:jc w:val="center"/>
      <w:rPr>
        <w:bCs/>
      </w:rPr>
    </w:pPr>
    <w:r>
      <w:rPr>
        <w:noProof/>
        <w:lang w:val="en-US" w:eastAsia="en-US"/>
      </w:rPr>
      <w:pict w14:anchorId="066DC5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494.9pt;height:164.95pt;rotation:315;z-index:-251659776;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A388" w14:textId="77777777" w:rsidR="00E25D40" w:rsidRDefault="00E25FF9">
    <w:pPr>
      <w:pStyle w:val="Header"/>
    </w:pPr>
    <w:r>
      <w:rPr>
        <w:noProof/>
        <w:lang w:val="en-US" w:eastAsia="en-US"/>
      </w:rPr>
      <w:pict w14:anchorId="5BB2BE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7728;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E68EF"/>
    <w:multiLevelType w:val="multilevel"/>
    <w:tmpl w:val="E6D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B47023"/>
    <w:multiLevelType w:val="hybridMultilevel"/>
    <w:tmpl w:val="01F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9"/>
  </w:num>
  <w:num w:numId="3">
    <w:abstractNumId w:val="6"/>
  </w:num>
  <w:num w:numId="4">
    <w:abstractNumId w:val="5"/>
  </w:num>
  <w:num w:numId="5">
    <w:abstractNumId w:val="15"/>
  </w:num>
  <w:num w:numId="6">
    <w:abstractNumId w:val="14"/>
  </w:num>
  <w:num w:numId="7">
    <w:abstractNumId w:val="8"/>
  </w:num>
  <w:num w:numId="8">
    <w:abstractNumId w:val="11"/>
  </w:num>
  <w:num w:numId="9">
    <w:abstractNumId w:val="16"/>
  </w:num>
  <w:num w:numId="10">
    <w:abstractNumId w:val="1"/>
  </w:num>
  <w:num w:numId="11">
    <w:abstractNumId w:val="7"/>
  </w:num>
  <w:num w:numId="12">
    <w:abstractNumId w:val="2"/>
  </w:num>
  <w:num w:numId="13">
    <w:abstractNumId w:val="10"/>
  </w:num>
  <w:num w:numId="14">
    <w:abstractNumId w:val="12"/>
  </w:num>
  <w:num w:numId="15">
    <w:abstractNumId w:val="0"/>
  </w:num>
  <w:num w:numId="16">
    <w:abstractNumId w:val="1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ril Burt">
    <w15:presenceInfo w15:providerId="None" w15:userId="April Burt"/>
  </w15:person>
  <w15:person w15:author="Fernando Cagua">
    <w15:presenceInfo w15:providerId="Windows Live" w15:userId="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1"/>
    <w:rsid w:val="00001120"/>
    <w:rsid w:val="00006D1A"/>
    <w:rsid w:val="000122C4"/>
    <w:rsid w:val="000144CC"/>
    <w:rsid w:val="00015131"/>
    <w:rsid w:val="000153F4"/>
    <w:rsid w:val="000167A5"/>
    <w:rsid w:val="00020AB6"/>
    <w:rsid w:val="00021C63"/>
    <w:rsid w:val="000268B4"/>
    <w:rsid w:val="00030A68"/>
    <w:rsid w:val="00033676"/>
    <w:rsid w:val="00033FF0"/>
    <w:rsid w:val="00034AC3"/>
    <w:rsid w:val="00035E3D"/>
    <w:rsid w:val="000362E9"/>
    <w:rsid w:val="00036535"/>
    <w:rsid w:val="00036CAB"/>
    <w:rsid w:val="00037F26"/>
    <w:rsid w:val="000400B5"/>
    <w:rsid w:val="000421B5"/>
    <w:rsid w:val="000423BC"/>
    <w:rsid w:val="00043BAD"/>
    <w:rsid w:val="00044568"/>
    <w:rsid w:val="00047C72"/>
    <w:rsid w:val="00051CC1"/>
    <w:rsid w:val="00052467"/>
    <w:rsid w:val="00052DFC"/>
    <w:rsid w:val="00053B11"/>
    <w:rsid w:val="0005419A"/>
    <w:rsid w:val="00056C58"/>
    <w:rsid w:val="00057121"/>
    <w:rsid w:val="00063E64"/>
    <w:rsid w:val="00064247"/>
    <w:rsid w:val="0007130B"/>
    <w:rsid w:val="00072583"/>
    <w:rsid w:val="00072947"/>
    <w:rsid w:val="00072A9D"/>
    <w:rsid w:val="00072B68"/>
    <w:rsid w:val="00074146"/>
    <w:rsid w:val="00076F1C"/>
    <w:rsid w:val="000811ED"/>
    <w:rsid w:val="00081D88"/>
    <w:rsid w:val="00081F57"/>
    <w:rsid w:val="00082673"/>
    <w:rsid w:val="000838A0"/>
    <w:rsid w:val="00084393"/>
    <w:rsid w:val="0008552F"/>
    <w:rsid w:val="00086A0A"/>
    <w:rsid w:val="000875FD"/>
    <w:rsid w:val="00090A12"/>
    <w:rsid w:val="00093D6C"/>
    <w:rsid w:val="0009548B"/>
    <w:rsid w:val="000960D8"/>
    <w:rsid w:val="000A15BC"/>
    <w:rsid w:val="000A1A3E"/>
    <w:rsid w:val="000A1AB5"/>
    <w:rsid w:val="000A405C"/>
    <w:rsid w:val="000A56FC"/>
    <w:rsid w:val="000A745C"/>
    <w:rsid w:val="000B08EA"/>
    <w:rsid w:val="000B171A"/>
    <w:rsid w:val="000B1D2F"/>
    <w:rsid w:val="000B20D8"/>
    <w:rsid w:val="000B2EBC"/>
    <w:rsid w:val="000B5ED9"/>
    <w:rsid w:val="000B73C6"/>
    <w:rsid w:val="000C0C20"/>
    <w:rsid w:val="000C1CBA"/>
    <w:rsid w:val="000C2BB8"/>
    <w:rsid w:val="000C3B9C"/>
    <w:rsid w:val="000C3D03"/>
    <w:rsid w:val="000C49AB"/>
    <w:rsid w:val="000C5727"/>
    <w:rsid w:val="000C7395"/>
    <w:rsid w:val="000D084C"/>
    <w:rsid w:val="000D1B9E"/>
    <w:rsid w:val="000D3AE2"/>
    <w:rsid w:val="000D68B3"/>
    <w:rsid w:val="000D6B5E"/>
    <w:rsid w:val="000E037B"/>
    <w:rsid w:val="000E49AE"/>
    <w:rsid w:val="000E68B6"/>
    <w:rsid w:val="000E7366"/>
    <w:rsid w:val="000E768C"/>
    <w:rsid w:val="000E775A"/>
    <w:rsid w:val="000E79E9"/>
    <w:rsid w:val="000F547D"/>
    <w:rsid w:val="000F7683"/>
    <w:rsid w:val="00101278"/>
    <w:rsid w:val="00101A9B"/>
    <w:rsid w:val="001047FC"/>
    <w:rsid w:val="0010504B"/>
    <w:rsid w:val="00111BDE"/>
    <w:rsid w:val="00114316"/>
    <w:rsid w:val="00114F4A"/>
    <w:rsid w:val="0011516A"/>
    <w:rsid w:val="001166D8"/>
    <w:rsid w:val="00117BB7"/>
    <w:rsid w:val="00117FAC"/>
    <w:rsid w:val="001209B0"/>
    <w:rsid w:val="001218AE"/>
    <w:rsid w:val="00123727"/>
    <w:rsid w:val="00123D1B"/>
    <w:rsid w:val="00123FB0"/>
    <w:rsid w:val="00123FB8"/>
    <w:rsid w:val="00126300"/>
    <w:rsid w:val="00126F9D"/>
    <w:rsid w:val="0013420C"/>
    <w:rsid w:val="00135328"/>
    <w:rsid w:val="00136546"/>
    <w:rsid w:val="00136636"/>
    <w:rsid w:val="00136BB7"/>
    <w:rsid w:val="00137596"/>
    <w:rsid w:val="00141379"/>
    <w:rsid w:val="0014342F"/>
    <w:rsid w:val="00143D40"/>
    <w:rsid w:val="00144359"/>
    <w:rsid w:val="00147B9C"/>
    <w:rsid w:val="00147C86"/>
    <w:rsid w:val="0015122D"/>
    <w:rsid w:val="00151F97"/>
    <w:rsid w:val="001543EA"/>
    <w:rsid w:val="00154794"/>
    <w:rsid w:val="00156318"/>
    <w:rsid w:val="001575F2"/>
    <w:rsid w:val="00157BA4"/>
    <w:rsid w:val="0016073F"/>
    <w:rsid w:val="00160A27"/>
    <w:rsid w:val="00161627"/>
    <w:rsid w:val="00164F66"/>
    <w:rsid w:val="00175DB7"/>
    <w:rsid w:val="00180197"/>
    <w:rsid w:val="001807D1"/>
    <w:rsid w:val="00182955"/>
    <w:rsid w:val="00186053"/>
    <w:rsid w:val="001861A7"/>
    <w:rsid w:val="00186323"/>
    <w:rsid w:val="00190123"/>
    <w:rsid w:val="00194601"/>
    <w:rsid w:val="00194CEE"/>
    <w:rsid w:val="001956A3"/>
    <w:rsid w:val="00196922"/>
    <w:rsid w:val="00196D1A"/>
    <w:rsid w:val="001A0F28"/>
    <w:rsid w:val="001A1CE6"/>
    <w:rsid w:val="001A21DE"/>
    <w:rsid w:val="001A4854"/>
    <w:rsid w:val="001A5F15"/>
    <w:rsid w:val="001A6063"/>
    <w:rsid w:val="001A6D61"/>
    <w:rsid w:val="001A7800"/>
    <w:rsid w:val="001A7F0E"/>
    <w:rsid w:val="001B0924"/>
    <w:rsid w:val="001B18EC"/>
    <w:rsid w:val="001B402D"/>
    <w:rsid w:val="001B4270"/>
    <w:rsid w:val="001B495A"/>
    <w:rsid w:val="001B5179"/>
    <w:rsid w:val="001B6B86"/>
    <w:rsid w:val="001B6BBD"/>
    <w:rsid w:val="001B7977"/>
    <w:rsid w:val="001C0385"/>
    <w:rsid w:val="001C0768"/>
    <w:rsid w:val="001C08A4"/>
    <w:rsid w:val="001C16BE"/>
    <w:rsid w:val="001C52BB"/>
    <w:rsid w:val="001C7646"/>
    <w:rsid w:val="001C7872"/>
    <w:rsid w:val="001C7C3A"/>
    <w:rsid w:val="001D0C8F"/>
    <w:rsid w:val="001D1415"/>
    <w:rsid w:val="001D3E1D"/>
    <w:rsid w:val="001D4183"/>
    <w:rsid w:val="001D5290"/>
    <w:rsid w:val="001D6D3E"/>
    <w:rsid w:val="001E2634"/>
    <w:rsid w:val="001E3312"/>
    <w:rsid w:val="001E70B8"/>
    <w:rsid w:val="001F0453"/>
    <w:rsid w:val="001F130C"/>
    <w:rsid w:val="001F1FCA"/>
    <w:rsid w:val="001F531E"/>
    <w:rsid w:val="001F6B0B"/>
    <w:rsid w:val="00200AC7"/>
    <w:rsid w:val="00201F50"/>
    <w:rsid w:val="0020341B"/>
    <w:rsid w:val="0020609B"/>
    <w:rsid w:val="00206578"/>
    <w:rsid w:val="00206E44"/>
    <w:rsid w:val="00207C8E"/>
    <w:rsid w:val="00210908"/>
    <w:rsid w:val="00210C22"/>
    <w:rsid w:val="002137B3"/>
    <w:rsid w:val="0021562E"/>
    <w:rsid w:val="00216C49"/>
    <w:rsid w:val="00220501"/>
    <w:rsid w:val="0022164E"/>
    <w:rsid w:val="00221E00"/>
    <w:rsid w:val="00222075"/>
    <w:rsid w:val="00222BF9"/>
    <w:rsid w:val="00223BFB"/>
    <w:rsid w:val="00224979"/>
    <w:rsid w:val="00225D8D"/>
    <w:rsid w:val="0023041C"/>
    <w:rsid w:val="00234B58"/>
    <w:rsid w:val="002358F4"/>
    <w:rsid w:val="00236122"/>
    <w:rsid w:val="00236C37"/>
    <w:rsid w:val="00240AD6"/>
    <w:rsid w:val="00241440"/>
    <w:rsid w:val="00242246"/>
    <w:rsid w:val="00242D82"/>
    <w:rsid w:val="002433F2"/>
    <w:rsid w:val="00243958"/>
    <w:rsid w:val="00244213"/>
    <w:rsid w:val="002468BD"/>
    <w:rsid w:val="002505BD"/>
    <w:rsid w:val="00253C98"/>
    <w:rsid w:val="002544B2"/>
    <w:rsid w:val="00257248"/>
    <w:rsid w:val="00257930"/>
    <w:rsid w:val="002610C5"/>
    <w:rsid w:val="0026328C"/>
    <w:rsid w:val="002633E0"/>
    <w:rsid w:val="00264C0D"/>
    <w:rsid w:val="00265645"/>
    <w:rsid w:val="00265788"/>
    <w:rsid w:val="002677BC"/>
    <w:rsid w:val="0026784F"/>
    <w:rsid w:val="002705FD"/>
    <w:rsid w:val="00270BE3"/>
    <w:rsid w:val="00272171"/>
    <w:rsid w:val="00273276"/>
    <w:rsid w:val="002739F2"/>
    <w:rsid w:val="00281B0C"/>
    <w:rsid w:val="00283F99"/>
    <w:rsid w:val="002840FB"/>
    <w:rsid w:val="0028786B"/>
    <w:rsid w:val="002919C7"/>
    <w:rsid w:val="002951E2"/>
    <w:rsid w:val="00295656"/>
    <w:rsid w:val="002958D6"/>
    <w:rsid w:val="00296FE4"/>
    <w:rsid w:val="00297314"/>
    <w:rsid w:val="002A0099"/>
    <w:rsid w:val="002A2379"/>
    <w:rsid w:val="002A3900"/>
    <w:rsid w:val="002A65DF"/>
    <w:rsid w:val="002A7848"/>
    <w:rsid w:val="002B12D6"/>
    <w:rsid w:val="002B3237"/>
    <w:rsid w:val="002B3851"/>
    <w:rsid w:val="002B547F"/>
    <w:rsid w:val="002B5704"/>
    <w:rsid w:val="002C0386"/>
    <w:rsid w:val="002C26DC"/>
    <w:rsid w:val="002C2762"/>
    <w:rsid w:val="002C2EE5"/>
    <w:rsid w:val="002C3286"/>
    <w:rsid w:val="002C4FA8"/>
    <w:rsid w:val="002C586E"/>
    <w:rsid w:val="002C5EC8"/>
    <w:rsid w:val="002D0082"/>
    <w:rsid w:val="002D24DB"/>
    <w:rsid w:val="002D3E43"/>
    <w:rsid w:val="002D47CC"/>
    <w:rsid w:val="002D4AA6"/>
    <w:rsid w:val="002D715C"/>
    <w:rsid w:val="002E1A06"/>
    <w:rsid w:val="002E36EB"/>
    <w:rsid w:val="002E3746"/>
    <w:rsid w:val="002E54EB"/>
    <w:rsid w:val="002E5A02"/>
    <w:rsid w:val="002E6B7F"/>
    <w:rsid w:val="002F1369"/>
    <w:rsid w:val="002F1983"/>
    <w:rsid w:val="002F20AD"/>
    <w:rsid w:val="002F25DB"/>
    <w:rsid w:val="002F4B4F"/>
    <w:rsid w:val="002F52F2"/>
    <w:rsid w:val="002F692F"/>
    <w:rsid w:val="003006A9"/>
    <w:rsid w:val="00302707"/>
    <w:rsid w:val="003030A1"/>
    <w:rsid w:val="00303C0F"/>
    <w:rsid w:val="003077FD"/>
    <w:rsid w:val="0031227C"/>
    <w:rsid w:val="00313679"/>
    <w:rsid w:val="00314A49"/>
    <w:rsid w:val="00316A15"/>
    <w:rsid w:val="00316B20"/>
    <w:rsid w:val="00321A0B"/>
    <w:rsid w:val="003234E3"/>
    <w:rsid w:val="00324376"/>
    <w:rsid w:val="0032547D"/>
    <w:rsid w:val="00327498"/>
    <w:rsid w:val="00327680"/>
    <w:rsid w:val="00330E7E"/>
    <w:rsid w:val="00332023"/>
    <w:rsid w:val="00333748"/>
    <w:rsid w:val="0033735F"/>
    <w:rsid w:val="003421F9"/>
    <w:rsid w:val="00344E9E"/>
    <w:rsid w:val="00344F8F"/>
    <w:rsid w:val="00346F93"/>
    <w:rsid w:val="00350C6C"/>
    <w:rsid w:val="003513B6"/>
    <w:rsid w:val="00351B15"/>
    <w:rsid w:val="00354FEF"/>
    <w:rsid w:val="00355884"/>
    <w:rsid w:val="0035667D"/>
    <w:rsid w:val="00356E40"/>
    <w:rsid w:val="00361C1D"/>
    <w:rsid w:val="00362821"/>
    <w:rsid w:val="0036462B"/>
    <w:rsid w:val="003658EE"/>
    <w:rsid w:val="00367239"/>
    <w:rsid w:val="00372F51"/>
    <w:rsid w:val="003737A1"/>
    <w:rsid w:val="00374215"/>
    <w:rsid w:val="00374BC8"/>
    <w:rsid w:val="00380778"/>
    <w:rsid w:val="003819D2"/>
    <w:rsid w:val="0038290C"/>
    <w:rsid w:val="00382ACD"/>
    <w:rsid w:val="00382FAF"/>
    <w:rsid w:val="003836E9"/>
    <w:rsid w:val="003837B8"/>
    <w:rsid w:val="00383C29"/>
    <w:rsid w:val="00384DF8"/>
    <w:rsid w:val="00385319"/>
    <w:rsid w:val="00387176"/>
    <w:rsid w:val="003871C0"/>
    <w:rsid w:val="00390717"/>
    <w:rsid w:val="00393341"/>
    <w:rsid w:val="003942A1"/>
    <w:rsid w:val="00395F2B"/>
    <w:rsid w:val="003976CA"/>
    <w:rsid w:val="003A1046"/>
    <w:rsid w:val="003A2969"/>
    <w:rsid w:val="003A3DD3"/>
    <w:rsid w:val="003A62FE"/>
    <w:rsid w:val="003A66ED"/>
    <w:rsid w:val="003A6A1A"/>
    <w:rsid w:val="003A6A87"/>
    <w:rsid w:val="003A6E1F"/>
    <w:rsid w:val="003B295F"/>
    <w:rsid w:val="003B39D2"/>
    <w:rsid w:val="003B49AB"/>
    <w:rsid w:val="003B4AC6"/>
    <w:rsid w:val="003C1F2A"/>
    <w:rsid w:val="003C32CE"/>
    <w:rsid w:val="003C48DF"/>
    <w:rsid w:val="003C59F0"/>
    <w:rsid w:val="003C5CFD"/>
    <w:rsid w:val="003D0E07"/>
    <w:rsid w:val="003D13D6"/>
    <w:rsid w:val="003D1D4C"/>
    <w:rsid w:val="003D3656"/>
    <w:rsid w:val="003D687A"/>
    <w:rsid w:val="003E1CC5"/>
    <w:rsid w:val="003E2785"/>
    <w:rsid w:val="003E33BC"/>
    <w:rsid w:val="003E548C"/>
    <w:rsid w:val="003E69BF"/>
    <w:rsid w:val="003F3C95"/>
    <w:rsid w:val="003F47B9"/>
    <w:rsid w:val="003F5CB2"/>
    <w:rsid w:val="003F6BF9"/>
    <w:rsid w:val="00400BBE"/>
    <w:rsid w:val="00400C2A"/>
    <w:rsid w:val="004017C2"/>
    <w:rsid w:val="00402293"/>
    <w:rsid w:val="004049C8"/>
    <w:rsid w:val="00404B75"/>
    <w:rsid w:val="0040785C"/>
    <w:rsid w:val="00410981"/>
    <w:rsid w:val="004117F6"/>
    <w:rsid w:val="00412DC6"/>
    <w:rsid w:val="004142E1"/>
    <w:rsid w:val="00415AA5"/>
    <w:rsid w:val="00421FB7"/>
    <w:rsid w:val="00422215"/>
    <w:rsid w:val="0042235E"/>
    <w:rsid w:val="00423522"/>
    <w:rsid w:val="00423B10"/>
    <w:rsid w:val="00423C57"/>
    <w:rsid w:val="00423F75"/>
    <w:rsid w:val="00426CBB"/>
    <w:rsid w:val="00430D98"/>
    <w:rsid w:val="00437CA9"/>
    <w:rsid w:val="00440E1C"/>
    <w:rsid w:val="0044292A"/>
    <w:rsid w:val="00442ADF"/>
    <w:rsid w:val="00442D10"/>
    <w:rsid w:val="00443626"/>
    <w:rsid w:val="0044518B"/>
    <w:rsid w:val="004469CC"/>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5D89"/>
    <w:rsid w:val="00486191"/>
    <w:rsid w:val="0048739E"/>
    <w:rsid w:val="00487CAB"/>
    <w:rsid w:val="0049092A"/>
    <w:rsid w:val="004955FE"/>
    <w:rsid w:val="004A0E06"/>
    <w:rsid w:val="004A1347"/>
    <w:rsid w:val="004A6953"/>
    <w:rsid w:val="004B4F83"/>
    <w:rsid w:val="004B5AFB"/>
    <w:rsid w:val="004B6C7A"/>
    <w:rsid w:val="004C10B7"/>
    <w:rsid w:val="004C522A"/>
    <w:rsid w:val="004D0856"/>
    <w:rsid w:val="004D0B82"/>
    <w:rsid w:val="004D19EA"/>
    <w:rsid w:val="004D2A8A"/>
    <w:rsid w:val="004D74C1"/>
    <w:rsid w:val="004D7C9C"/>
    <w:rsid w:val="004E06FF"/>
    <w:rsid w:val="004E0A1A"/>
    <w:rsid w:val="004E18BE"/>
    <w:rsid w:val="004E7D1A"/>
    <w:rsid w:val="004F4076"/>
    <w:rsid w:val="004F4770"/>
    <w:rsid w:val="004F7DC5"/>
    <w:rsid w:val="00500ADF"/>
    <w:rsid w:val="005015E6"/>
    <w:rsid w:val="0050183D"/>
    <w:rsid w:val="00502CE4"/>
    <w:rsid w:val="00505BC3"/>
    <w:rsid w:val="00507760"/>
    <w:rsid w:val="00511FE3"/>
    <w:rsid w:val="00512AA2"/>
    <w:rsid w:val="00517F7E"/>
    <w:rsid w:val="00520C3D"/>
    <w:rsid w:val="0052109F"/>
    <w:rsid w:val="00521746"/>
    <w:rsid w:val="00522BA1"/>
    <w:rsid w:val="00526E22"/>
    <w:rsid w:val="00527BF5"/>
    <w:rsid w:val="00533104"/>
    <w:rsid w:val="0053448C"/>
    <w:rsid w:val="005353F9"/>
    <w:rsid w:val="00535F02"/>
    <w:rsid w:val="0053646E"/>
    <w:rsid w:val="005368E8"/>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5EB2"/>
    <w:rsid w:val="0056602C"/>
    <w:rsid w:val="00567AC0"/>
    <w:rsid w:val="00572CEA"/>
    <w:rsid w:val="0057492C"/>
    <w:rsid w:val="005763B5"/>
    <w:rsid w:val="00576425"/>
    <w:rsid w:val="005818C8"/>
    <w:rsid w:val="0058475F"/>
    <w:rsid w:val="00584C6E"/>
    <w:rsid w:val="00585650"/>
    <w:rsid w:val="00585CCD"/>
    <w:rsid w:val="00590ACD"/>
    <w:rsid w:val="00591445"/>
    <w:rsid w:val="00592936"/>
    <w:rsid w:val="005953AC"/>
    <w:rsid w:val="00595EEA"/>
    <w:rsid w:val="005968B4"/>
    <w:rsid w:val="00597594"/>
    <w:rsid w:val="005A038E"/>
    <w:rsid w:val="005A2FCC"/>
    <w:rsid w:val="005A36C6"/>
    <w:rsid w:val="005A3756"/>
    <w:rsid w:val="005A672B"/>
    <w:rsid w:val="005A6C73"/>
    <w:rsid w:val="005B072E"/>
    <w:rsid w:val="005B5D18"/>
    <w:rsid w:val="005B79E5"/>
    <w:rsid w:val="005B7DF4"/>
    <w:rsid w:val="005C2764"/>
    <w:rsid w:val="005C3612"/>
    <w:rsid w:val="005C4129"/>
    <w:rsid w:val="005C47BC"/>
    <w:rsid w:val="005C7362"/>
    <w:rsid w:val="005D2F86"/>
    <w:rsid w:val="005D30F4"/>
    <w:rsid w:val="005D5656"/>
    <w:rsid w:val="005D7060"/>
    <w:rsid w:val="005E11EE"/>
    <w:rsid w:val="005E1A04"/>
    <w:rsid w:val="005E28D2"/>
    <w:rsid w:val="005E439E"/>
    <w:rsid w:val="005E484E"/>
    <w:rsid w:val="005E4DFF"/>
    <w:rsid w:val="005E79DE"/>
    <w:rsid w:val="005E7D5C"/>
    <w:rsid w:val="005F093C"/>
    <w:rsid w:val="005F2C8B"/>
    <w:rsid w:val="005F3481"/>
    <w:rsid w:val="005F5A93"/>
    <w:rsid w:val="005F5AAD"/>
    <w:rsid w:val="005F5BC9"/>
    <w:rsid w:val="005F5DD4"/>
    <w:rsid w:val="005F6EE3"/>
    <w:rsid w:val="005F73F2"/>
    <w:rsid w:val="00600AE1"/>
    <w:rsid w:val="00600DC9"/>
    <w:rsid w:val="0060246F"/>
    <w:rsid w:val="006027AE"/>
    <w:rsid w:val="00611ABB"/>
    <w:rsid w:val="00612C28"/>
    <w:rsid w:val="006157B5"/>
    <w:rsid w:val="00616A32"/>
    <w:rsid w:val="00622022"/>
    <w:rsid w:val="006246C6"/>
    <w:rsid w:val="0062589C"/>
    <w:rsid w:val="00626D85"/>
    <w:rsid w:val="006302DE"/>
    <w:rsid w:val="00631417"/>
    <w:rsid w:val="00631F35"/>
    <w:rsid w:val="00634251"/>
    <w:rsid w:val="00634BBB"/>
    <w:rsid w:val="006351D6"/>
    <w:rsid w:val="006359A5"/>
    <w:rsid w:val="006364CC"/>
    <w:rsid w:val="00636831"/>
    <w:rsid w:val="00636D3F"/>
    <w:rsid w:val="00640C9E"/>
    <w:rsid w:val="00640FA3"/>
    <w:rsid w:val="006417BD"/>
    <w:rsid w:val="006435C1"/>
    <w:rsid w:val="00643EBB"/>
    <w:rsid w:val="00645D3D"/>
    <w:rsid w:val="00645DC7"/>
    <w:rsid w:val="006509FC"/>
    <w:rsid w:val="00650D0E"/>
    <w:rsid w:val="00652F8E"/>
    <w:rsid w:val="00655556"/>
    <w:rsid w:val="00667C87"/>
    <w:rsid w:val="0067038D"/>
    <w:rsid w:val="00671C7E"/>
    <w:rsid w:val="006721C2"/>
    <w:rsid w:val="00673557"/>
    <w:rsid w:val="00673779"/>
    <w:rsid w:val="006739BD"/>
    <w:rsid w:val="006759D3"/>
    <w:rsid w:val="006768E8"/>
    <w:rsid w:val="00677FBE"/>
    <w:rsid w:val="00680B19"/>
    <w:rsid w:val="006811AD"/>
    <w:rsid w:val="0068149F"/>
    <w:rsid w:val="0068312F"/>
    <w:rsid w:val="00683324"/>
    <w:rsid w:val="00684015"/>
    <w:rsid w:val="0068567E"/>
    <w:rsid w:val="0068581D"/>
    <w:rsid w:val="00687A1C"/>
    <w:rsid w:val="00687A2C"/>
    <w:rsid w:val="00690C3B"/>
    <w:rsid w:val="0069274F"/>
    <w:rsid w:val="00692840"/>
    <w:rsid w:val="006A095D"/>
    <w:rsid w:val="006A5994"/>
    <w:rsid w:val="006A61DF"/>
    <w:rsid w:val="006A703B"/>
    <w:rsid w:val="006A7831"/>
    <w:rsid w:val="006B058B"/>
    <w:rsid w:val="006B2A4E"/>
    <w:rsid w:val="006B51FF"/>
    <w:rsid w:val="006B5581"/>
    <w:rsid w:val="006B69A5"/>
    <w:rsid w:val="006B6E38"/>
    <w:rsid w:val="006C002A"/>
    <w:rsid w:val="006C166B"/>
    <w:rsid w:val="006C1FC9"/>
    <w:rsid w:val="006C28AB"/>
    <w:rsid w:val="006C2C25"/>
    <w:rsid w:val="006C31DE"/>
    <w:rsid w:val="006C5923"/>
    <w:rsid w:val="006C73FC"/>
    <w:rsid w:val="006D0046"/>
    <w:rsid w:val="006D09DF"/>
    <w:rsid w:val="006D3834"/>
    <w:rsid w:val="006D4521"/>
    <w:rsid w:val="006D55D6"/>
    <w:rsid w:val="006D6DA9"/>
    <w:rsid w:val="006E042E"/>
    <w:rsid w:val="006E0DCE"/>
    <w:rsid w:val="006E0E06"/>
    <w:rsid w:val="006E5545"/>
    <w:rsid w:val="006E573D"/>
    <w:rsid w:val="006E6B31"/>
    <w:rsid w:val="006E788B"/>
    <w:rsid w:val="006F07EB"/>
    <w:rsid w:val="006F0D9E"/>
    <w:rsid w:val="006F16E3"/>
    <w:rsid w:val="006F3802"/>
    <w:rsid w:val="006F597A"/>
    <w:rsid w:val="006F5DBA"/>
    <w:rsid w:val="0070017F"/>
    <w:rsid w:val="007002AD"/>
    <w:rsid w:val="00702F9D"/>
    <w:rsid w:val="0070326B"/>
    <w:rsid w:val="0070356C"/>
    <w:rsid w:val="00703C43"/>
    <w:rsid w:val="007065AF"/>
    <w:rsid w:val="007103FE"/>
    <w:rsid w:val="00711FBC"/>
    <w:rsid w:val="007129B3"/>
    <w:rsid w:val="00716191"/>
    <w:rsid w:val="007161CD"/>
    <w:rsid w:val="0072131B"/>
    <w:rsid w:val="00721CD1"/>
    <w:rsid w:val="00722191"/>
    <w:rsid w:val="007242CC"/>
    <w:rsid w:val="00724A5C"/>
    <w:rsid w:val="007251E1"/>
    <w:rsid w:val="0072595C"/>
    <w:rsid w:val="0072633F"/>
    <w:rsid w:val="00727195"/>
    <w:rsid w:val="0073052F"/>
    <w:rsid w:val="00730A05"/>
    <w:rsid w:val="007315BF"/>
    <w:rsid w:val="00733C2F"/>
    <w:rsid w:val="00734E90"/>
    <w:rsid w:val="00736329"/>
    <w:rsid w:val="00737AC9"/>
    <w:rsid w:val="007403D2"/>
    <w:rsid w:val="007407CD"/>
    <w:rsid w:val="007440D3"/>
    <w:rsid w:val="007449A1"/>
    <w:rsid w:val="00750A86"/>
    <w:rsid w:val="00750C4C"/>
    <w:rsid w:val="0075114C"/>
    <w:rsid w:val="0075209D"/>
    <w:rsid w:val="00752A3E"/>
    <w:rsid w:val="00756706"/>
    <w:rsid w:val="0076147E"/>
    <w:rsid w:val="0076338F"/>
    <w:rsid w:val="007633A7"/>
    <w:rsid w:val="00763AAD"/>
    <w:rsid w:val="0076431C"/>
    <w:rsid w:val="00764E33"/>
    <w:rsid w:val="00764E3E"/>
    <w:rsid w:val="00765093"/>
    <w:rsid w:val="00766EF6"/>
    <w:rsid w:val="00767B60"/>
    <w:rsid w:val="0077083A"/>
    <w:rsid w:val="00771052"/>
    <w:rsid w:val="00775447"/>
    <w:rsid w:val="00776603"/>
    <w:rsid w:val="00776900"/>
    <w:rsid w:val="00776EE6"/>
    <w:rsid w:val="00777D24"/>
    <w:rsid w:val="00780D29"/>
    <w:rsid w:val="00781B4A"/>
    <w:rsid w:val="007827A7"/>
    <w:rsid w:val="007836B0"/>
    <w:rsid w:val="00791131"/>
    <w:rsid w:val="0079156E"/>
    <w:rsid w:val="00792128"/>
    <w:rsid w:val="007928D8"/>
    <w:rsid w:val="0079381E"/>
    <w:rsid w:val="0079529C"/>
    <w:rsid w:val="007958F8"/>
    <w:rsid w:val="007A1802"/>
    <w:rsid w:val="007A4795"/>
    <w:rsid w:val="007A48D9"/>
    <w:rsid w:val="007A4F24"/>
    <w:rsid w:val="007A555E"/>
    <w:rsid w:val="007A778B"/>
    <w:rsid w:val="007B113D"/>
    <w:rsid w:val="007B3AB9"/>
    <w:rsid w:val="007B3F96"/>
    <w:rsid w:val="007B4C3F"/>
    <w:rsid w:val="007B5087"/>
    <w:rsid w:val="007B5745"/>
    <w:rsid w:val="007B64DB"/>
    <w:rsid w:val="007B6A72"/>
    <w:rsid w:val="007B7DB5"/>
    <w:rsid w:val="007C2BF1"/>
    <w:rsid w:val="007C5AB8"/>
    <w:rsid w:val="007C66E4"/>
    <w:rsid w:val="007C71EA"/>
    <w:rsid w:val="007D2C77"/>
    <w:rsid w:val="007D3A24"/>
    <w:rsid w:val="007D4074"/>
    <w:rsid w:val="007D41A1"/>
    <w:rsid w:val="007D5F65"/>
    <w:rsid w:val="007D7A92"/>
    <w:rsid w:val="007E05EA"/>
    <w:rsid w:val="007E1DE7"/>
    <w:rsid w:val="007E3EB4"/>
    <w:rsid w:val="007E4CD3"/>
    <w:rsid w:val="007E5795"/>
    <w:rsid w:val="007F20FF"/>
    <w:rsid w:val="007F2913"/>
    <w:rsid w:val="007F2D6E"/>
    <w:rsid w:val="007F3278"/>
    <w:rsid w:val="007F3377"/>
    <w:rsid w:val="007F4D13"/>
    <w:rsid w:val="007F5DE7"/>
    <w:rsid w:val="007F68F9"/>
    <w:rsid w:val="00801D60"/>
    <w:rsid w:val="008025E3"/>
    <w:rsid w:val="00802DFA"/>
    <w:rsid w:val="008039A6"/>
    <w:rsid w:val="00811AB0"/>
    <w:rsid w:val="00811C0A"/>
    <w:rsid w:val="00812E61"/>
    <w:rsid w:val="008147A3"/>
    <w:rsid w:val="00814858"/>
    <w:rsid w:val="0081624C"/>
    <w:rsid w:val="008172A1"/>
    <w:rsid w:val="00823AB2"/>
    <w:rsid w:val="00823F08"/>
    <w:rsid w:val="00824D96"/>
    <w:rsid w:val="008256D1"/>
    <w:rsid w:val="00827C15"/>
    <w:rsid w:val="00830DA5"/>
    <w:rsid w:val="00831BC4"/>
    <w:rsid w:val="00836379"/>
    <w:rsid w:val="008404CA"/>
    <w:rsid w:val="00840A4D"/>
    <w:rsid w:val="008416A9"/>
    <w:rsid w:val="00842350"/>
    <w:rsid w:val="00842E5B"/>
    <w:rsid w:val="008446E4"/>
    <w:rsid w:val="00845430"/>
    <w:rsid w:val="00845492"/>
    <w:rsid w:val="00845ECD"/>
    <w:rsid w:val="00850ABC"/>
    <w:rsid w:val="00850E56"/>
    <w:rsid w:val="0085446E"/>
    <w:rsid w:val="00854C3F"/>
    <w:rsid w:val="00857CD4"/>
    <w:rsid w:val="00860A29"/>
    <w:rsid w:val="00864EF4"/>
    <w:rsid w:val="00865B5A"/>
    <w:rsid w:val="008725A6"/>
    <w:rsid w:val="00874D74"/>
    <w:rsid w:val="0087736D"/>
    <w:rsid w:val="00880DE6"/>
    <w:rsid w:val="00882428"/>
    <w:rsid w:val="008838FC"/>
    <w:rsid w:val="00884B3C"/>
    <w:rsid w:val="00890535"/>
    <w:rsid w:val="008914D4"/>
    <w:rsid w:val="008A0C84"/>
    <w:rsid w:val="008A29A1"/>
    <w:rsid w:val="008A75A8"/>
    <w:rsid w:val="008A7D19"/>
    <w:rsid w:val="008B1A1B"/>
    <w:rsid w:val="008B3387"/>
    <w:rsid w:val="008B6C6D"/>
    <w:rsid w:val="008C224D"/>
    <w:rsid w:val="008C2798"/>
    <w:rsid w:val="008C431B"/>
    <w:rsid w:val="008C4990"/>
    <w:rsid w:val="008C4A0E"/>
    <w:rsid w:val="008D0932"/>
    <w:rsid w:val="008D19B6"/>
    <w:rsid w:val="008D4493"/>
    <w:rsid w:val="008E35CB"/>
    <w:rsid w:val="008E3E9E"/>
    <w:rsid w:val="008E4D89"/>
    <w:rsid w:val="008E5850"/>
    <w:rsid w:val="008E79EF"/>
    <w:rsid w:val="008F1B03"/>
    <w:rsid w:val="008F38FD"/>
    <w:rsid w:val="008F449E"/>
    <w:rsid w:val="008F6EA2"/>
    <w:rsid w:val="00901889"/>
    <w:rsid w:val="009040F3"/>
    <w:rsid w:val="009041B0"/>
    <w:rsid w:val="009048C0"/>
    <w:rsid w:val="00905B27"/>
    <w:rsid w:val="00905E14"/>
    <w:rsid w:val="00906A8B"/>
    <w:rsid w:val="00910984"/>
    <w:rsid w:val="00911F0A"/>
    <w:rsid w:val="009133D9"/>
    <w:rsid w:val="00913DDA"/>
    <w:rsid w:val="0091666F"/>
    <w:rsid w:val="00916720"/>
    <w:rsid w:val="00916F84"/>
    <w:rsid w:val="0092226F"/>
    <w:rsid w:val="009246E0"/>
    <w:rsid w:val="00925585"/>
    <w:rsid w:val="009256BF"/>
    <w:rsid w:val="009274F0"/>
    <w:rsid w:val="0093104C"/>
    <w:rsid w:val="009317B9"/>
    <w:rsid w:val="00932509"/>
    <w:rsid w:val="00937E13"/>
    <w:rsid w:val="0094174B"/>
    <w:rsid w:val="00943CA8"/>
    <w:rsid w:val="0094785B"/>
    <w:rsid w:val="00951DEF"/>
    <w:rsid w:val="009520BD"/>
    <w:rsid w:val="00954EF0"/>
    <w:rsid w:val="00955238"/>
    <w:rsid w:val="00955E53"/>
    <w:rsid w:val="00955EC1"/>
    <w:rsid w:val="0095746C"/>
    <w:rsid w:val="0096086A"/>
    <w:rsid w:val="00960C49"/>
    <w:rsid w:val="00964D57"/>
    <w:rsid w:val="009657BC"/>
    <w:rsid w:val="00966F62"/>
    <w:rsid w:val="009672F1"/>
    <w:rsid w:val="009679C3"/>
    <w:rsid w:val="00967E6E"/>
    <w:rsid w:val="00971977"/>
    <w:rsid w:val="00971BB9"/>
    <w:rsid w:val="00972DD5"/>
    <w:rsid w:val="00974522"/>
    <w:rsid w:val="0097490E"/>
    <w:rsid w:val="00974F53"/>
    <w:rsid w:val="00975082"/>
    <w:rsid w:val="00975FAE"/>
    <w:rsid w:val="00977028"/>
    <w:rsid w:val="0097786A"/>
    <w:rsid w:val="0098228F"/>
    <w:rsid w:val="0098506D"/>
    <w:rsid w:val="00986509"/>
    <w:rsid w:val="00986E0D"/>
    <w:rsid w:val="00987634"/>
    <w:rsid w:val="00987EDA"/>
    <w:rsid w:val="00991119"/>
    <w:rsid w:val="00993300"/>
    <w:rsid w:val="0099358A"/>
    <w:rsid w:val="00993E78"/>
    <w:rsid w:val="009942FB"/>
    <w:rsid w:val="009948AD"/>
    <w:rsid w:val="009A0DF1"/>
    <w:rsid w:val="009A0F67"/>
    <w:rsid w:val="009A2FA1"/>
    <w:rsid w:val="009A37CC"/>
    <w:rsid w:val="009A3EF1"/>
    <w:rsid w:val="009A45D7"/>
    <w:rsid w:val="009A4F62"/>
    <w:rsid w:val="009A564F"/>
    <w:rsid w:val="009A6761"/>
    <w:rsid w:val="009A78B5"/>
    <w:rsid w:val="009B425C"/>
    <w:rsid w:val="009B511F"/>
    <w:rsid w:val="009B550B"/>
    <w:rsid w:val="009B62D3"/>
    <w:rsid w:val="009B63E2"/>
    <w:rsid w:val="009B674B"/>
    <w:rsid w:val="009B6B43"/>
    <w:rsid w:val="009B7FB6"/>
    <w:rsid w:val="009B7FC1"/>
    <w:rsid w:val="009C0A75"/>
    <w:rsid w:val="009C1085"/>
    <w:rsid w:val="009C17B6"/>
    <w:rsid w:val="009C1A28"/>
    <w:rsid w:val="009C1E15"/>
    <w:rsid w:val="009C3B19"/>
    <w:rsid w:val="009D09E3"/>
    <w:rsid w:val="009D16F1"/>
    <w:rsid w:val="009D3AEA"/>
    <w:rsid w:val="009D4877"/>
    <w:rsid w:val="009D53AE"/>
    <w:rsid w:val="009D688F"/>
    <w:rsid w:val="009E2859"/>
    <w:rsid w:val="009E2BB6"/>
    <w:rsid w:val="009E42F2"/>
    <w:rsid w:val="009E603E"/>
    <w:rsid w:val="009F046D"/>
    <w:rsid w:val="009F076E"/>
    <w:rsid w:val="009F7C61"/>
    <w:rsid w:val="00A00F09"/>
    <w:rsid w:val="00A02FA2"/>
    <w:rsid w:val="00A03964"/>
    <w:rsid w:val="00A049B9"/>
    <w:rsid w:val="00A05A95"/>
    <w:rsid w:val="00A065F5"/>
    <w:rsid w:val="00A073FF"/>
    <w:rsid w:val="00A07F38"/>
    <w:rsid w:val="00A1094F"/>
    <w:rsid w:val="00A131AB"/>
    <w:rsid w:val="00A14B00"/>
    <w:rsid w:val="00A16536"/>
    <w:rsid w:val="00A16BC0"/>
    <w:rsid w:val="00A2200F"/>
    <w:rsid w:val="00A2311E"/>
    <w:rsid w:val="00A232A5"/>
    <w:rsid w:val="00A23676"/>
    <w:rsid w:val="00A238E8"/>
    <w:rsid w:val="00A2395F"/>
    <w:rsid w:val="00A25ECC"/>
    <w:rsid w:val="00A3087B"/>
    <w:rsid w:val="00A30A08"/>
    <w:rsid w:val="00A30AB9"/>
    <w:rsid w:val="00A31D5E"/>
    <w:rsid w:val="00A31F2D"/>
    <w:rsid w:val="00A320AE"/>
    <w:rsid w:val="00A370DB"/>
    <w:rsid w:val="00A41D0D"/>
    <w:rsid w:val="00A42724"/>
    <w:rsid w:val="00A46131"/>
    <w:rsid w:val="00A464BB"/>
    <w:rsid w:val="00A475C0"/>
    <w:rsid w:val="00A50632"/>
    <w:rsid w:val="00A51276"/>
    <w:rsid w:val="00A51F4F"/>
    <w:rsid w:val="00A53953"/>
    <w:rsid w:val="00A543E8"/>
    <w:rsid w:val="00A5560F"/>
    <w:rsid w:val="00A5601B"/>
    <w:rsid w:val="00A564B4"/>
    <w:rsid w:val="00A571CF"/>
    <w:rsid w:val="00A60B5A"/>
    <w:rsid w:val="00A61872"/>
    <w:rsid w:val="00A636FA"/>
    <w:rsid w:val="00A648D3"/>
    <w:rsid w:val="00A672E2"/>
    <w:rsid w:val="00A67CD2"/>
    <w:rsid w:val="00A7115C"/>
    <w:rsid w:val="00A728B6"/>
    <w:rsid w:val="00A73023"/>
    <w:rsid w:val="00A73278"/>
    <w:rsid w:val="00A732E1"/>
    <w:rsid w:val="00A73D63"/>
    <w:rsid w:val="00A749D0"/>
    <w:rsid w:val="00A74A16"/>
    <w:rsid w:val="00A74C4C"/>
    <w:rsid w:val="00A767FB"/>
    <w:rsid w:val="00A8214C"/>
    <w:rsid w:val="00A8264B"/>
    <w:rsid w:val="00A85336"/>
    <w:rsid w:val="00A85511"/>
    <w:rsid w:val="00A87DB8"/>
    <w:rsid w:val="00A87FA6"/>
    <w:rsid w:val="00A911E6"/>
    <w:rsid w:val="00A921AE"/>
    <w:rsid w:val="00A93080"/>
    <w:rsid w:val="00A94BEA"/>
    <w:rsid w:val="00A97E12"/>
    <w:rsid w:val="00AA0193"/>
    <w:rsid w:val="00AA0C98"/>
    <w:rsid w:val="00AA2EA6"/>
    <w:rsid w:val="00AA46BC"/>
    <w:rsid w:val="00AA5B84"/>
    <w:rsid w:val="00AA613A"/>
    <w:rsid w:val="00AB0364"/>
    <w:rsid w:val="00AB03E9"/>
    <w:rsid w:val="00AB5AF1"/>
    <w:rsid w:val="00AB5CCB"/>
    <w:rsid w:val="00AB66B6"/>
    <w:rsid w:val="00AC02D1"/>
    <w:rsid w:val="00AC1DCD"/>
    <w:rsid w:val="00AC71F2"/>
    <w:rsid w:val="00AC748E"/>
    <w:rsid w:val="00AC7CCA"/>
    <w:rsid w:val="00AD2896"/>
    <w:rsid w:val="00AD32DE"/>
    <w:rsid w:val="00AD7ED6"/>
    <w:rsid w:val="00AE2C12"/>
    <w:rsid w:val="00AE3311"/>
    <w:rsid w:val="00AF2E90"/>
    <w:rsid w:val="00AF3767"/>
    <w:rsid w:val="00AF4E5A"/>
    <w:rsid w:val="00AF73C7"/>
    <w:rsid w:val="00B026B0"/>
    <w:rsid w:val="00B02813"/>
    <w:rsid w:val="00B0281C"/>
    <w:rsid w:val="00B02F78"/>
    <w:rsid w:val="00B037B8"/>
    <w:rsid w:val="00B03CCC"/>
    <w:rsid w:val="00B067F2"/>
    <w:rsid w:val="00B1075E"/>
    <w:rsid w:val="00B1180B"/>
    <w:rsid w:val="00B13ABC"/>
    <w:rsid w:val="00B155F3"/>
    <w:rsid w:val="00B2297C"/>
    <w:rsid w:val="00B23B77"/>
    <w:rsid w:val="00B23C72"/>
    <w:rsid w:val="00B24039"/>
    <w:rsid w:val="00B25CC7"/>
    <w:rsid w:val="00B25D81"/>
    <w:rsid w:val="00B25EB7"/>
    <w:rsid w:val="00B30A8D"/>
    <w:rsid w:val="00B32124"/>
    <w:rsid w:val="00B32B28"/>
    <w:rsid w:val="00B32CA4"/>
    <w:rsid w:val="00B34C41"/>
    <w:rsid w:val="00B3537C"/>
    <w:rsid w:val="00B366BF"/>
    <w:rsid w:val="00B401BB"/>
    <w:rsid w:val="00B401F9"/>
    <w:rsid w:val="00B42585"/>
    <w:rsid w:val="00B4272A"/>
    <w:rsid w:val="00B4447F"/>
    <w:rsid w:val="00B446F8"/>
    <w:rsid w:val="00B47B8B"/>
    <w:rsid w:val="00B50269"/>
    <w:rsid w:val="00B53615"/>
    <w:rsid w:val="00B563CD"/>
    <w:rsid w:val="00B60316"/>
    <w:rsid w:val="00B66048"/>
    <w:rsid w:val="00B663FA"/>
    <w:rsid w:val="00B7068B"/>
    <w:rsid w:val="00B70A18"/>
    <w:rsid w:val="00B72FA8"/>
    <w:rsid w:val="00B73F95"/>
    <w:rsid w:val="00B748BB"/>
    <w:rsid w:val="00B81930"/>
    <w:rsid w:val="00B85B9A"/>
    <w:rsid w:val="00B87210"/>
    <w:rsid w:val="00B87B02"/>
    <w:rsid w:val="00B953AC"/>
    <w:rsid w:val="00B973E5"/>
    <w:rsid w:val="00B97521"/>
    <w:rsid w:val="00B979A4"/>
    <w:rsid w:val="00BA1FDA"/>
    <w:rsid w:val="00BA20DF"/>
    <w:rsid w:val="00BA4201"/>
    <w:rsid w:val="00BA44EA"/>
    <w:rsid w:val="00BA6265"/>
    <w:rsid w:val="00BA6A57"/>
    <w:rsid w:val="00BA6FE1"/>
    <w:rsid w:val="00BA74C6"/>
    <w:rsid w:val="00BB0039"/>
    <w:rsid w:val="00BB019B"/>
    <w:rsid w:val="00BB0C42"/>
    <w:rsid w:val="00BB1992"/>
    <w:rsid w:val="00BB3FE6"/>
    <w:rsid w:val="00BB427D"/>
    <w:rsid w:val="00BB44ED"/>
    <w:rsid w:val="00BB52E2"/>
    <w:rsid w:val="00BB5F3E"/>
    <w:rsid w:val="00BB6D91"/>
    <w:rsid w:val="00BC1285"/>
    <w:rsid w:val="00BC20A6"/>
    <w:rsid w:val="00BC4282"/>
    <w:rsid w:val="00BD054D"/>
    <w:rsid w:val="00BD2539"/>
    <w:rsid w:val="00BD322A"/>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4D9"/>
    <w:rsid w:val="00C03568"/>
    <w:rsid w:val="00C03CCC"/>
    <w:rsid w:val="00C041F8"/>
    <w:rsid w:val="00C058BA"/>
    <w:rsid w:val="00C0590F"/>
    <w:rsid w:val="00C06899"/>
    <w:rsid w:val="00C06CE4"/>
    <w:rsid w:val="00C06FB7"/>
    <w:rsid w:val="00C07A68"/>
    <w:rsid w:val="00C10BE6"/>
    <w:rsid w:val="00C10E69"/>
    <w:rsid w:val="00C11D9E"/>
    <w:rsid w:val="00C12400"/>
    <w:rsid w:val="00C175DA"/>
    <w:rsid w:val="00C2134C"/>
    <w:rsid w:val="00C22AF7"/>
    <w:rsid w:val="00C2612B"/>
    <w:rsid w:val="00C26702"/>
    <w:rsid w:val="00C31EF9"/>
    <w:rsid w:val="00C333CE"/>
    <w:rsid w:val="00C341B6"/>
    <w:rsid w:val="00C36071"/>
    <w:rsid w:val="00C365BD"/>
    <w:rsid w:val="00C37902"/>
    <w:rsid w:val="00C41552"/>
    <w:rsid w:val="00C42515"/>
    <w:rsid w:val="00C4262B"/>
    <w:rsid w:val="00C429B4"/>
    <w:rsid w:val="00C43EAE"/>
    <w:rsid w:val="00C4428D"/>
    <w:rsid w:val="00C44990"/>
    <w:rsid w:val="00C44DFC"/>
    <w:rsid w:val="00C473A6"/>
    <w:rsid w:val="00C4795F"/>
    <w:rsid w:val="00C50356"/>
    <w:rsid w:val="00C526EA"/>
    <w:rsid w:val="00C52F5B"/>
    <w:rsid w:val="00C53886"/>
    <w:rsid w:val="00C56CF3"/>
    <w:rsid w:val="00C61260"/>
    <w:rsid w:val="00C663D9"/>
    <w:rsid w:val="00C67B1F"/>
    <w:rsid w:val="00C70101"/>
    <w:rsid w:val="00C705B2"/>
    <w:rsid w:val="00C7264E"/>
    <w:rsid w:val="00C74732"/>
    <w:rsid w:val="00C754AE"/>
    <w:rsid w:val="00C76BB6"/>
    <w:rsid w:val="00C808EA"/>
    <w:rsid w:val="00C80BFF"/>
    <w:rsid w:val="00C81BD5"/>
    <w:rsid w:val="00C83F8B"/>
    <w:rsid w:val="00C868D3"/>
    <w:rsid w:val="00C9126F"/>
    <w:rsid w:val="00C92B92"/>
    <w:rsid w:val="00C9703A"/>
    <w:rsid w:val="00C97AA6"/>
    <w:rsid w:val="00CA0A27"/>
    <w:rsid w:val="00CA1E03"/>
    <w:rsid w:val="00CA3119"/>
    <w:rsid w:val="00CA387C"/>
    <w:rsid w:val="00CA38FE"/>
    <w:rsid w:val="00CA50C1"/>
    <w:rsid w:val="00CA513C"/>
    <w:rsid w:val="00CA77FC"/>
    <w:rsid w:val="00CB1E2B"/>
    <w:rsid w:val="00CB2D91"/>
    <w:rsid w:val="00CB5D38"/>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56A5"/>
    <w:rsid w:val="00CE654E"/>
    <w:rsid w:val="00CE6FC3"/>
    <w:rsid w:val="00CF1705"/>
    <w:rsid w:val="00CF191A"/>
    <w:rsid w:val="00CF19E7"/>
    <w:rsid w:val="00CF756F"/>
    <w:rsid w:val="00D01B24"/>
    <w:rsid w:val="00D01B76"/>
    <w:rsid w:val="00D04740"/>
    <w:rsid w:val="00D050C6"/>
    <w:rsid w:val="00D05B78"/>
    <w:rsid w:val="00D11026"/>
    <w:rsid w:val="00D11949"/>
    <w:rsid w:val="00D14A38"/>
    <w:rsid w:val="00D14F80"/>
    <w:rsid w:val="00D1515C"/>
    <w:rsid w:val="00D15CD1"/>
    <w:rsid w:val="00D173E2"/>
    <w:rsid w:val="00D22CB3"/>
    <w:rsid w:val="00D22CCF"/>
    <w:rsid w:val="00D261CB"/>
    <w:rsid w:val="00D26F01"/>
    <w:rsid w:val="00D30DAD"/>
    <w:rsid w:val="00D31069"/>
    <w:rsid w:val="00D33AF6"/>
    <w:rsid w:val="00D34010"/>
    <w:rsid w:val="00D3594F"/>
    <w:rsid w:val="00D3618A"/>
    <w:rsid w:val="00D37326"/>
    <w:rsid w:val="00D37F44"/>
    <w:rsid w:val="00D44EB9"/>
    <w:rsid w:val="00D45587"/>
    <w:rsid w:val="00D51764"/>
    <w:rsid w:val="00D51ABC"/>
    <w:rsid w:val="00D51BA8"/>
    <w:rsid w:val="00D53ABE"/>
    <w:rsid w:val="00D55D72"/>
    <w:rsid w:val="00D56595"/>
    <w:rsid w:val="00D568E7"/>
    <w:rsid w:val="00D60957"/>
    <w:rsid w:val="00D63631"/>
    <w:rsid w:val="00D64412"/>
    <w:rsid w:val="00D64416"/>
    <w:rsid w:val="00D66445"/>
    <w:rsid w:val="00D6680A"/>
    <w:rsid w:val="00D72727"/>
    <w:rsid w:val="00D72D7C"/>
    <w:rsid w:val="00D74B86"/>
    <w:rsid w:val="00D750C9"/>
    <w:rsid w:val="00D75370"/>
    <w:rsid w:val="00D81413"/>
    <w:rsid w:val="00D839C1"/>
    <w:rsid w:val="00D83C05"/>
    <w:rsid w:val="00D86349"/>
    <w:rsid w:val="00D86B41"/>
    <w:rsid w:val="00D9109D"/>
    <w:rsid w:val="00D95D17"/>
    <w:rsid w:val="00D976F6"/>
    <w:rsid w:val="00D97DDD"/>
    <w:rsid w:val="00DA0310"/>
    <w:rsid w:val="00DA4249"/>
    <w:rsid w:val="00DA632F"/>
    <w:rsid w:val="00DB02EF"/>
    <w:rsid w:val="00DB0ED6"/>
    <w:rsid w:val="00DB35EA"/>
    <w:rsid w:val="00DB3D34"/>
    <w:rsid w:val="00DB3DD2"/>
    <w:rsid w:val="00DB58DA"/>
    <w:rsid w:val="00DB6AC3"/>
    <w:rsid w:val="00DB6F4D"/>
    <w:rsid w:val="00DC0339"/>
    <w:rsid w:val="00DC089F"/>
    <w:rsid w:val="00DC0B32"/>
    <w:rsid w:val="00DC14D8"/>
    <w:rsid w:val="00DC173C"/>
    <w:rsid w:val="00DC1B8A"/>
    <w:rsid w:val="00DC1FF0"/>
    <w:rsid w:val="00DC2D92"/>
    <w:rsid w:val="00DC337D"/>
    <w:rsid w:val="00DC514C"/>
    <w:rsid w:val="00DC6FB9"/>
    <w:rsid w:val="00DC7A13"/>
    <w:rsid w:val="00DD1D6B"/>
    <w:rsid w:val="00DD2047"/>
    <w:rsid w:val="00DD2903"/>
    <w:rsid w:val="00DD3421"/>
    <w:rsid w:val="00DD45F9"/>
    <w:rsid w:val="00DD5841"/>
    <w:rsid w:val="00DD6156"/>
    <w:rsid w:val="00DD6959"/>
    <w:rsid w:val="00DD783E"/>
    <w:rsid w:val="00DE0FC1"/>
    <w:rsid w:val="00DE12DA"/>
    <w:rsid w:val="00DE21F4"/>
    <w:rsid w:val="00DE2AF1"/>
    <w:rsid w:val="00DE47D2"/>
    <w:rsid w:val="00E03355"/>
    <w:rsid w:val="00E03B69"/>
    <w:rsid w:val="00E0590A"/>
    <w:rsid w:val="00E07C2C"/>
    <w:rsid w:val="00E10097"/>
    <w:rsid w:val="00E10343"/>
    <w:rsid w:val="00E109FD"/>
    <w:rsid w:val="00E12B3D"/>
    <w:rsid w:val="00E12DA0"/>
    <w:rsid w:val="00E14D75"/>
    <w:rsid w:val="00E15C4E"/>
    <w:rsid w:val="00E16D45"/>
    <w:rsid w:val="00E16DE4"/>
    <w:rsid w:val="00E20401"/>
    <w:rsid w:val="00E21520"/>
    <w:rsid w:val="00E22545"/>
    <w:rsid w:val="00E23845"/>
    <w:rsid w:val="00E25D40"/>
    <w:rsid w:val="00E25FF9"/>
    <w:rsid w:val="00E26B7E"/>
    <w:rsid w:val="00E31F2E"/>
    <w:rsid w:val="00E320FE"/>
    <w:rsid w:val="00E34AE9"/>
    <w:rsid w:val="00E4075C"/>
    <w:rsid w:val="00E40A5F"/>
    <w:rsid w:val="00E412E8"/>
    <w:rsid w:val="00E41599"/>
    <w:rsid w:val="00E4172E"/>
    <w:rsid w:val="00E421F6"/>
    <w:rsid w:val="00E42BD2"/>
    <w:rsid w:val="00E42C6C"/>
    <w:rsid w:val="00E42D07"/>
    <w:rsid w:val="00E4385C"/>
    <w:rsid w:val="00E447DE"/>
    <w:rsid w:val="00E4538E"/>
    <w:rsid w:val="00E46904"/>
    <w:rsid w:val="00E46A55"/>
    <w:rsid w:val="00E46C8A"/>
    <w:rsid w:val="00E4738B"/>
    <w:rsid w:val="00E514C9"/>
    <w:rsid w:val="00E5312C"/>
    <w:rsid w:val="00E53877"/>
    <w:rsid w:val="00E55E8C"/>
    <w:rsid w:val="00E56DC9"/>
    <w:rsid w:val="00E61B9D"/>
    <w:rsid w:val="00E635E4"/>
    <w:rsid w:val="00E64953"/>
    <w:rsid w:val="00E666A1"/>
    <w:rsid w:val="00E72AE5"/>
    <w:rsid w:val="00E755C6"/>
    <w:rsid w:val="00E75644"/>
    <w:rsid w:val="00E76DCC"/>
    <w:rsid w:val="00E779B6"/>
    <w:rsid w:val="00E822A7"/>
    <w:rsid w:val="00E86569"/>
    <w:rsid w:val="00E90031"/>
    <w:rsid w:val="00E90F2B"/>
    <w:rsid w:val="00E9286F"/>
    <w:rsid w:val="00E95146"/>
    <w:rsid w:val="00EA0469"/>
    <w:rsid w:val="00EA04B8"/>
    <w:rsid w:val="00EA342F"/>
    <w:rsid w:val="00EA417D"/>
    <w:rsid w:val="00EA7E7E"/>
    <w:rsid w:val="00EB10F8"/>
    <w:rsid w:val="00EB1A98"/>
    <w:rsid w:val="00EB4AE9"/>
    <w:rsid w:val="00EB520B"/>
    <w:rsid w:val="00EB6044"/>
    <w:rsid w:val="00EB7CA1"/>
    <w:rsid w:val="00EB7FF7"/>
    <w:rsid w:val="00EC3780"/>
    <w:rsid w:val="00EC3B1B"/>
    <w:rsid w:val="00EC6D20"/>
    <w:rsid w:val="00EC6E3C"/>
    <w:rsid w:val="00EC7874"/>
    <w:rsid w:val="00ED1A3B"/>
    <w:rsid w:val="00ED1D47"/>
    <w:rsid w:val="00ED1E28"/>
    <w:rsid w:val="00ED4B58"/>
    <w:rsid w:val="00ED5240"/>
    <w:rsid w:val="00ED5C11"/>
    <w:rsid w:val="00EE1B98"/>
    <w:rsid w:val="00EE3EE5"/>
    <w:rsid w:val="00EE3F22"/>
    <w:rsid w:val="00EE435C"/>
    <w:rsid w:val="00EF5EC6"/>
    <w:rsid w:val="00EF7742"/>
    <w:rsid w:val="00EF7A10"/>
    <w:rsid w:val="00F004DD"/>
    <w:rsid w:val="00F02B9C"/>
    <w:rsid w:val="00F0332D"/>
    <w:rsid w:val="00F03BEC"/>
    <w:rsid w:val="00F06418"/>
    <w:rsid w:val="00F06629"/>
    <w:rsid w:val="00F07C09"/>
    <w:rsid w:val="00F132DE"/>
    <w:rsid w:val="00F13CCE"/>
    <w:rsid w:val="00F14B56"/>
    <w:rsid w:val="00F157D8"/>
    <w:rsid w:val="00F20166"/>
    <w:rsid w:val="00F20822"/>
    <w:rsid w:val="00F20F94"/>
    <w:rsid w:val="00F211DA"/>
    <w:rsid w:val="00F257D7"/>
    <w:rsid w:val="00F26779"/>
    <w:rsid w:val="00F27045"/>
    <w:rsid w:val="00F309AE"/>
    <w:rsid w:val="00F310CA"/>
    <w:rsid w:val="00F321DA"/>
    <w:rsid w:val="00F352BF"/>
    <w:rsid w:val="00F401EA"/>
    <w:rsid w:val="00F421F1"/>
    <w:rsid w:val="00F423DE"/>
    <w:rsid w:val="00F42979"/>
    <w:rsid w:val="00F42A2A"/>
    <w:rsid w:val="00F44282"/>
    <w:rsid w:val="00F466DA"/>
    <w:rsid w:val="00F46C37"/>
    <w:rsid w:val="00F51647"/>
    <w:rsid w:val="00F52D2A"/>
    <w:rsid w:val="00F53FF4"/>
    <w:rsid w:val="00F5607B"/>
    <w:rsid w:val="00F5691E"/>
    <w:rsid w:val="00F56F11"/>
    <w:rsid w:val="00F5712E"/>
    <w:rsid w:val="00F57A42"/>
    <w:rsid w:val="00F6162C"/>
    <w:rsid w:val="00F61785"/>
    <w:rsid w:val="00F63BB3"/>
    <w:rsid w:val="00F6584D"/>
    <w:rsid w:val="00F70DE2"/>
    <w:rsid w:val="00F71969"/>
    <w:rsid w:val="00F73A12"/>
    <w:rsid w:val="00F73AAF"/>
    <w:rsid w:val="00F742A1"/>
    <w:rsid w:val="00F763C4"/>
    <w:rsid w:val="00F764A2"/>
    <w:rsid w:val="00F81CD2"/>
    <w:rsid w:val="00F82E1E"/>
    <w:rsid w:val="00F835CE"/>
    <w:rsid w:val="00F83BBE"/>
    <w:rsid w:val="00F84670"/>
    <w:rsid w:val="00F848E7"/>
    <w:rsid w:val="00F850B9"/>
    <w:rsid w:val="00F86219"/>
    <w:rsid w:val="00F870E7"/>
    <w:rsid w:val="00F87AF4"/>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2274"/>
    <w:rsid w:val="00FB44DC"/>
    <w:rsid w:val="00FB4AB0"/>
    <w:rsid w:val="00FB5073"/>
    <w:rsid w:val="00FC4204"/>
    <w:rsid w:val="00FC4317"/>
    <w:rsid w:val="00FC4DBB"/>
    <w:rsid w:val="00FC4F33"/>
    <w:rsid w:val="00FC67C3"/>
    <w:rsid w:val="00FD1174"/>
    <w:rsid w:val="00FD119A"/>
    <w:rsid w:val="00FD2B8A"/>
    <w:rsid w:val="00FD2ECE"/>
    <w:rsid w:val="00FD3B31"/>
    <w:rsid w:val="00FD5362"/>
    <w:rsid w:val="00FD5587"/>
    <w:rsid w:val="00FD6C71"/>
    <w:rsid w:val="00FE01A2"/>
    <w:rsid w:val="00FE0621"/>
    <w:rsid w:val="00FE25C6"/>
    <w:rsid w:val="00FE5FED"/>
    <w:rsid w:val="00FE7E3A"/>
    <w:rsid w:val="00FF1FF9"/>
    <w:rsid w:val="00FF37A3"/>
    <w:rsid w:val="00FF5885"/>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131"/>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79113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eastAsia="Times New Roman" w:hAnsi="Cambria"/>
      <w:b/>
      <w:bCs/>
      <w:color w:val="4F81BD"/>
    </w:rPr>
  </w:style>
  <w:style w:type="paragraph" w:styleId="Heading8">
    <w:name w:val="heading 8"/>
    <w:basedOn w:val="Normal"/>
    <w:next w:val="Normal"/>
    <w:link w:val="Heading8Char"/>
    <w:qFormat/>
    <w:rsid w:val="00791131"/>
    <w:pPr>
      <w:keepNext/>
      <w:outlineLvl w:val="7"/>
    </w:pPr>
    <w:rPr>
      <w:rFonts w:ascii="Times" w:eastAsia="Times New Roman"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uiPriority w:val="99"/>
    <w:rsid w:val="00791131"/>
    <w:rPr>
      <w:sz w:val="16"/>
      <w:szCs w:val="16"/>
    </w:rPr>
  </w:style>
  <w:style w:type="paragraph" w:styleId="CommentText">
    <w:name w:val="annotation text"/>
    <w:aliases w:val=" Char Char,Char Char"/>
    <w:basedOn w:val="Normal"/>
    <w:link w:val="CommentTextChar"/>
    <w:uiPriority w:val="99"/>
    <w:rsid w:val="00791131"/>
    <w:rPr>
      <w:sz w:val="20"/>
      <w:szCs w:val="20"/>
    </w:rPr>
  </w:style>
  <w:style w:type="character" w:customStyle="1" w:styleId="CommentTextChar">
    <w:name w:val="Comment Text Char"/>
    <w:aliases w:val=" Char Char Char,Char Char Char"/>
    <w:link w:val="CommentText"/>
    <w:uiPriority w:val="99"/>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rFonts w:eastAsia="Times New Roman"/>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uiPriority w:val="99"/>
    <w:rsid w:val="007B4C3F"/>
    <w:pPr>
      <w:suppressAutoHyphens/>
      <w:spacing w:before="28" w:after="100" w:line="100" w:lineRule="atLeast"/>
    </w:pPr>
    <w:rPr>
      <w:rFonts w:eastAsia="Times New Roman"/>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eastAsia="Times New Roman"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eastAsia="en-US"/>
    </w:rPr>
  </w:style>
  <w:style w:type="character" w:customStyle="1" w:styleId="UnresolvedMention1">
    <w:name w:val="Unresolved Mention1"/>
    <w:basedOn w:val="DefaultParagraphFont"/>
    <w:uiPriority w:val="99"/>
    <w:rsid w:val="00487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0864662">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17361783">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853148105">
      <w:bodyDiv w:val="1"/>
      <w:marLeft w:val="0"/>
      <w:marRight w:val="0"/>
      <w:marTop w:val="0"/>
      <w:marBottom w:val="0"/>
      <w:divBdr>
        <w:top w:val="none" w:sz="0" w:space="0" w:color="auto"/>
        <w:left w:val="none" w:sz="0" w:space="0" w:color="auto"/>
        <w:bottom w:val="none" w:sz="0" w:space="0" w:color="auto"/>
        <w:right w:val="none" w:sz="0" w:space="0" w:color="auto"/>
      </w:divBdr>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1024675750">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282802386">
      <w:bodyDiv w:val="1"/>
      <w:marLeft w:val="0"/>
      <w:marRight w:val="0"/>
      <w:marTop w:val="0"/>
      <w:marBottom w:val="0"/>
      <w:divBdr>
        <w:top w:val="none" w:sz="0" w:space="0" w:color="auto"/>
        <w:left w:val="none" w:sz="0" w:space="0" w:color="auto"/>
        <w:bottom w:val="none" w:sz="0" w:space="0" w:color="auto"/>
        <w:right w:val="none" w:sz="0" w:space="0" w:color="auto"/>
      </w:divBdr>
      <w:divsChild>
        <w:div w:id="2042777004">
          <w:marLeft w:val="0"/>
          <w:marRight w:val="0"/>
          <w:marTop w:val="0"/>
          <w:marBottom w:val="0"/>
          <w:divBdr>
            <w:top w:val="none" w:sz="0" w:space="0" w:color="auto"/>
            <w:left w:val="none" w:sz="0" w:space="0" w:color="auto"/>
            <w:bottom w:val="none" w:sz="0" w:space="0" w:color="auto"/>
            <w:right w:val="none" w:sz="0" w:space="0" w:color="auto"/>
          </w:divBdr>
          <w:divsChild>
            <w:div w:id="1896155890">
              <w:marLeft w:val="0"/>
              <w:marRight w:val="0"/>
              <w:marTop w:val="0"/>
              <w:marBottom w:val="0"/>
              <w:divBdr>
                <w:top w:val="none" w:sz="0" w:space="0" w:color="auto"/>
                <w:left w:val="none" w:sz="0" w:space="0" w:color="auto"/>
                <w:bottom w:val="none" w:sz="0" w:space="0" w:color="auto"/>
                <w:right w:val="none" w:sz="0" w:space="0" w:color="auto"/>
              </w:divBdr>
              <w:divsChild>
                <w:div w:id="1373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4739">
      <w:bodyDiv w:val="1"/>
      <w:marLeft w:val="0"/>
      <w:marRight w:val="0"/>
      <w:marTop w:val="0"/>
      <w:marBottom w:val="0"/>
      <w:divBdr>
        <w:top w:val="none" w:sz="0" w:space="0" w:color="auto"/>
        <w:left w:val="none" w:sz="0" w:space="0" w:color="auto"/>
        <w:bottom w:val="none" w:sz="0" w:space="0" w:color="auto"/>
        <w:right w:val="none" w:sz="0" w:space="0" w:color="auto"/>
      </w:divBdr>
    </w:div>
    <w:div w:id="1331371865">
      <w:bodyDiv w:val="1"/>
      <w:marLeft w:val="0"/>
      <w:marRight w:val="0"/>
      <w:marTop w:val="0"/>
      <w:marBottom w:val="0"/>
      <w:divBdr>
        <w:top w:val="none" w:sz="0" w:space="0" w:color="auto"/>
        <w:left w:val="none" w:sz="0" w:space="0" w:color="auto"/>
        <w:bottom w:val="none" w:sz="0" w:space="0" w:color="auto"/>
        <w:right w:val="none" w:sz="0" w:space="0" w:color="auto"/>
      </w:divBdr>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379429357">
      <w:bodyDiv w:val="1"/>
      <w:marLeft w:val="0"/>
      <w:marRight w:val="0"/>
      <w:marTop w:val="0"/>
      <w:marBottom w:val="0"/>
      <w:divBdr>
        <w:top w:val="none" w:sz="0" w:space="0" w:color="auto"/>
        <w:left w:val="none" w:sz="0" w:space="0" w:color="auto"/>
        <w:bottom w:val="none" w:sz="0" w:space="0" w:color="auto"/>
        <w:right w:val="none" w:sz="0" w:space="0" w:color="auto"/>
      </w:divBdr>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01971146">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34671793">
      <w:bodyDiv w:val="1"/>
      <w:marLeft w:val="0"/>
      <w:marRight w:val="0"/>
      <w:marTop w:val="0"/>
      <w:marBottom w:val="0"/>
      <w:divBdr>
        <w:top w:val="none" w:sz="0" w:space="0" w:color="auto"/>
        <w:left w:val="none" w:sz="0" w:space="0" w:color="auto"/>
        <w:bottom w:val="none" w:sz="0" w:space="0" w:color="auto"/>
        <w:right w:val="none" w:sz="0" w:space="0" w:color="auto"/>
      </w:divBdr>
    </w:div>
    <w:div w:id="1649745991">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01053612">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937325434">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48753633">
      <w:bodyDiv w:val="1"/>
      <w:marLeft w:val="0"/>
      <w:marRight w:val="0"/>
      <w:marTop w:val="0"/>
      <w:marBottom w:val="0"/>
      <w:divBdr>
        <w:top w:val="none" w:sz="0" w:space="0" w:color="auto"/>
        <w:left w:val="none" w:sz="0" w:space="0" w:color="auto"/>
        <w:bottom w:val="none" w:sz="0" w:space="0" w:color="auto"/>
        <w:right w:val="none" w:sz="0" w:space="0" w:color="auto"/>
      </w:divBdr>
    </w:div>
    <w:div w:id="205627403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111/j.1474-919X.1968.tb00060.x" TargetMode="External"/><Relationship Id="rId26" Type="http://schemas.openxmlformats.org/officeDocument/2006/relationships/hyperlink" Target="https://doi.org/10.1111/j.1474-919X.1980.tb00873.x" TargetMode="External"/><Relationship Id="rId3" Type="http://schemas.openxmlformats.org/officeDocument/2006/relationships/styles" Target="styles.xml"/><Relationship Id="rId21" Type="http://schemas.openxmlformats.org/officeDocument/2006/relationships/hyperlink" Target="https://doi.org/10.1016/j.jtherbio.2016.07.00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2305/IUCN.UK.2017-1.RLTS.T22696645A111235714.en" TargetMode="External"/><Relationship Id="rId25" Type="http://schemas.openxmlformats.org/officeDocument/2006/relationships/hyperlink" Target="https://doi.org/10.1111/j.1474-919X.1987.tb03156.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null)"/><Relationship Id="rId20" Type="http://schemas.openxmlformats.org/officeDocument/2006/relationships/hyperlink" Target="https://doi.org/10.1007/s10336-015-1323-1" TargetMode="External"/><Relationship Id="rId29" Type="http://schemas.openxmlformats.org/officeDocument/2006/relationships/hyperlink" Target="https://doi.org/10.1016/j.biocon.2014.1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093/icesjms/fsn155"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null)"/><Relationship Id="rId23" Type="http://schemas.openxmlformats.org/officeDocument/2006/relationships/hyperlink" Target="https://doi.org/10.2989/OSTRICH.2009.80.2.3.830" TargetMode="External"/><Relationship Id="rId28" Type="http://schemas.openxmlformats.org/officeDocument/2006/relationships/hyperlink" Target="https://doi.org/10.1111/j.1472-4642.2007.00447.x" TargetMode="External"/><Relationship Id="rId10" Type="http://schemas.microsoft.com/office/2016/09/relationships/commentsIds" Target="commentsIds.xml"/><Relationship Id="rId19" Type="http://schemas.openxmlformats.org/officeDocument/2006/relationships/hyperlink" Target="https://doi.org/10.1007/s10336-009-0389-z"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yperlink" Target="https://dx.doi.org/10.1590/1519-6984.16514" TargetMode="External"/><Relationship Id="rId27" Type="http://schemas.openxmlformats.org/officeDocument/2006/relationships/hyperlink" Target="https://doi.org/10.1676/03-052" TargetMode="External"/><Relationship Id="rId30" Type="http://schemas.openxmlformats.org/officeDocument/2006/relationships/hyperlink" Target="https://doi.org/10.1111/j.1474-919X.1962.tb07242.x"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8DF5-D672-3344-A99A-D58BC4E3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6646</Words>
  <Characters>37884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44442</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4</cp:revision>
  <cp:lastPrinted>2017-11-13T21:34:00Z</cp:lastPrinted>
  <dcterms:created xsi:type="dcterms:W3CDTF">2018-02-20T06:02:00Z</dcterms:created>
  <dcterms:modified xsi:type="dcterms:W3CDTF">2018-02-20T07:58:00Z</dcterms:modified>
</cp:coreProperties>
</file>