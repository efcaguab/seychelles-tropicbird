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FE5EC" w14:textId="77777777" w:rsidR="006E042E" w:rsidRPr="001D4183" w:rsidRDefault="006E042E" w:rsidP="000838A0">
      <w:pPr>
        <w:autoSpaceDE w:val="0"/>
        <w:autoSpaceDN w:val="0"/>
        <w:adjustRightInd w:val="0"/>
        <w:spacing w:line="360" w:lineRule="auto"/>
      </w:pPr>
    </w:p>
    <w:p w14:paraId="01944EE1" w14:textId="34E370A8" w:rsidR="00BB6D91" w:rsidRDefault="00410981" w:rsidP="003077FD">
      <w:pPr>
        <w:autoSpaceDE w:val="0"/>
        <w:autoSpaceDN w:val="0"/>
        <w:adjustRightInd w:val="0"/>
        <w:spacing w:line="360" w:lineRule="auto"/>
        <w:jc w:val="center"/>
        <w:rPr>
          <w:sz w:val="36"/>
          <w:szCs w:val="36"/>
        </w:rPr>
      </w:pPr>
      <w:r>
        <w:rPr>
          <w:sz w:val="36"/>
          <w:szCs w:val="36"/>
        </w:rPr>
        <w:t xml:space="preserve">Management effectiveness of a biodiversity monitoring programme: </w:t>
      </w:r>
      <w:r w:rsidR="00722191">
        <w:rPr>
          <w:sz w:val="36"/>
          <w:szCs w:val="36"/>
        </w:rPr>
        <w:t>Fledging</w:t>
      </w:r>
      <w:r w:rsidR="00553A6C">
        <w:rPr>
          <w:sz w:val="36"/>
          <w:szCs w:val="36"/>
        </w:rPr>
        <w:t xml:space="preserve"> </w:t>
      </w:r>
      <w:r w:rsidR="007407CD">
        <w:rPr>
          <w:sz w:val="36"/>
          <w:szCs w:val="36"/>
        </w:rPr>
        <w:t xml:space="preserve">success of </w:t>
      </w:r>
      <w:r w:rsidR="00086A0A">
        <w:rPr>
          <w:sz w:val="36"/>
          <w:szCs w:val="36"/>
        </w:rPr>
        <w:t>White-tailed Tropicbirds</w:t>
      </w:r>
      <w:r w:rsidR="007407CD">
        <w:rPr>
          <w:sz w:val="36"/>
          <w:szCs w:val="36"/>
        </w:rPr>
        <w:t xml:space="preserve"> </w:t>
      </w:r>
      <w:r w:rsidR="00086A0A" w:rsidRPr="00086A0A">
        <w:rPr>
          <w:i/>
          <w:sz w:val="36"/>
          <w:szCs w:val="36"/>
        </w:rPr>
        <w:t>Phaethon lepturus</w:t>
      </w:r>
      <w:r w:rsidR="00086A0A" w:rsidRPr="00086A0A">
        <w:rPr>
          <w:sz w:val="36"/>
          <w:szCs w:val="36"/>
        </w:rPr>
        <w:t xml:space="preserve"> </w:t>
      </w:r>
      <w:r w:rsidR="007407CD">
        <w:rPr>
          <w:sz w:val="36"/>
          <w:szCs w:val="36"/>
        </w:rPr>
        <w:t>in the Seychelles</w:t>
      </w:r>
      <w:r>
        <w:rPr>
          <w:sz w:val="36"/>
          <w:szCs w:val="36"/>
        </w:rPr>
        <w:t>.</w:t>
      </w:r>
    </w:p>
    <w:p w14:paraId="31A2AD6F" w14:textId="17DCFBA0" w:rsidR="007440D3" w:rsidRPr="001D4183" w:rsidRDefault="007407CD" w:rsidP="003077FD">
      <w:pPr>
        <w:autoSpaceDE w:val="0"/>
        <w:autoSpaceDN w:val="0"/>
        <w:adjustRightInd w:val="0"/>
        <w:spacing w:line="360" w:lineRule="auto"/>
        <w:jc w:val="center"/>
      </w:pPr>
      <w:r>
        <w:rPr>
          <w:sz w:val="36"/>
          <w:szCs w:val="36"/>
        </w:rPr>
        <w:t xml:space="preserve"> </w:t>
      </w:r>
      <w:r w:rsidR="00316B20" w:rsidRPr="001D4183">
        <w:t>April J. Burt</w:t>
      </w:r>
      <w:r w:rsidR="00316B20" w:rsidRPr="001D4183">
        <w:rPr>
          <w:vertAlign w:val="superscript"/>
        </w:rPr>
        <w:t>1</w:t>
      </w:r>
      <w:r w:rsidR="00B42585">
        <w:rPr>
          <w:vertAlign w:val="superscript"/>
        </w:rPr>
        <w:t>,</w:t>
      </w:r>
      <w:r w:rsidR="00A16536">
        <w:rPr>
          <w:vertAlign w:val="superscript"/>
        </w:rPr>
        <w:t>2</w:t>
      </w:r>
      <w:r w:rsidR="00B42585">
        <w:rPr>
          <w:vertAlign w:val="superscript"/>
        </w:rPr>
        <w:t xml:space="preserve"> </w:t>
      </w:r>
      <w:r w:rsidR="00B42585" w:rsidRPr="001D4183">
        <w:rPr>
          <w:vertAlign w:val="superscript"/>
        </w:rPr>
        <w:t>*</w:t>
      </w:r>
      <w:r w:rsidR="00B42585" w:rsidRPr="00B42585">
        <w:t xml:space="preserve"> </w:t>
      </w:r>
      <w:r>
        <w:t>Fernando Cagua</w:t>
      </w:r>
      <w:r w:rsidR="00B42585" w:rsidRPr="001D4183">
        <w:rPr>
          <w:vertAlign w:val="superscript"/>
        </w:rPr>
        <w:t>1,</w:t>
      </w:r>
      <w:r w:rsidR="00A16536">
        <w:rPr>
          <w:vertAlign w:val="superscript"/>
        </w:rPr>
        <w:t>3</w:t>
      </w:r>
      <w:r>
        <w:rPr>
          <w:vertAlign w:val="superscript"/>
        </w:rPr>
        <w:t xml:space="preserve"> </w:t>
      </w:r>
      <w:r>
        <w:t xml:space="preserve">Cheryl Sanchez </w:t>
      </w:r>
      <w:r w:rsidR="006B51FF">
        <w:rPr>
          <w:vertAlign w:val="superscript"/>
        </w:rPr>
        <w:t>3</w:t>
      </w:r>
      <w:r w:rsidR="00A16536">
        <w:rPr>
          <w:vertAlign w:val="superscript"/>
        </w:rPr>
        <w:t>,1</w:t>
      </w:r>
      <w:r>
        <w:t xml:space="preserve">, </w:t>
      </w:r>
      <w:proofErr w:type="spellStart"/>
      <w:r w:rsidR="00A14B00">
        <w:t>Licia</w:t>
      </w:r>
      <w:proofErr w:type="spellEnd"/>
      <w:r w:rsidR="00A14B00">
        <w:t xml:space="preserve"> Calabrese</w:t>
      </w:r>
      <w:r w:rsidR="00A16536">
        <w:rPr>
          <w:vertAlign w:val="superscript"/>
        </w:rPr>
        <w:t>5</w:t>
      </w:r>
      <w:r>
        <w:t xml:space="preserve">, </w:t>
      </w:r>
      <w:proofErr w:type="spellStart"/>
      <w:r>
        <w:t>Janske</w:t>
      </w:r>
      <w:proofErr w:type="spellEnd"/>
      <w:r>
        <w:t xml:space="preserve"> van de Crommenacker</w:t>
      </w:r>
      <w:r w:rsidR="006B51FF">
        <w:rPr>
          <w:vertAlign w:val="superscript"/>
        </w:rPr>
        <w:t>5</w:t>
      </w:r>
      <w:r>
        <w:t xml:space="preserve">, </w:t>
      </w:r>
      <w:r w:rsidR="00A02FA2">
        <w:t>James McClelland</w:t>
      </w:r>
      <w:r w:rsidR="006B51FF">
        <w:rPr>
          <w:vertAlign w:val="superscript"/>
        </w:rPr>
        <w:t>6</w:t>
      </w:r>
      <w:r>
        <w:t xml:space="preserve"> </w:t>
      </w:r>
      <w:r w:rsidRPr="007407CD">
        <w:t>Nancy</w:t>
      </w:r>
      <w:r>
        <w:t xml:space="preserve"> Bunbury</w:t>
      </w:r>
      <w:r>
        <w:rPr>
          <w:vertAlign w:val="superscript"/>
        </w:rPr>
        <w:t>1</w:t>
      </w:r>
    </w:p>
    <w:p w14:paraId="48E44ECC" w14:textId="77777777" w:rsidR="00BB6D91" w:rsidRDefault="00BB6D91" w:rsidP="00410981">
      <w:pPr>
        <w:pStyle w:val="NormalWeb"/>
        <w:spacing w:before="0" w:after="0" w:line="240" w:lineRule="auto"/>
        <w:jc w:val="center"/>
        <w:rPr>
          <w:i/>
          <w:sz w:val="20"/>
          <w:szCs w:val="20"/>
        </w:rPr>
      </w:pPr>
      <w:r w:rsidRPr="00BB6D91">
        <w:rPr>
          <w:i/>
          <w:sz w:val="20"/>
          <w:szCs w:val="20"/>
          <w:vertAlign w:val="superscript"/>
        </w:rPr>
        <w:t>1</w:t>
      </w:r>
      <w:r w:rsidRPr="00BB6D91">
        <w:rPr>
          <w:i/>
          <w:sz w:val="20"/>
          <w:szCs w:val="20"/>
        </w:rPr>
        <w:t xml:space="preserve">Seychelles Islands Foundation, P.O. Box 853, Victoria, </w:t>
      </w:r>
      <w:proofErr w:type="spellStart"/>
      <w:r w:rsidRPr="00BB6D91">
        <w:rPr>
          <w:i/>
          <w:sz w:val="20"/>
          <w:szCs w:val="20"/>
        </w:rPr>
        <w:t>Mahé</w:t>
      </w:r>
      <w:proofErr w:type="spellEnd"/>
      <w:r w:rsidRPr="00BB6D91">
        <w:rPr>
          <w:i/>
          <w:sz w:val="20"/>
          <w:szCs w:val="20"/>
        </w:rPr>
        <w:t>, Seychelles</w:t>
      </w:r>
    </w:p>
    <w:p w14:paraId="79AFB46C" w14:textId="77777777" w:rsidR="00BB6D91" w:rsidRDefault="00BB6D91" w:rsidP="00410981">
      <w:pPr>
        <w:pStyle w:val="NormalWeb"/>
        <w:spacing w:before="0" w:after="0" w:line="240" w:lineRule="auto"/>
        <w:jc w:val="center"/>
        <w:rPr>
          <w:i/>
          <w:sz w:val="20"/>
          <w:szCs w:val="20"/>
          <w:lang w:val="en-GB"/>
        </w:rPr>
      </w:pPr>
      <w:r w:rsidRPr="001D4183">
        <w:rPr>
          <w:i/>
          <w:sz w:val="20"/>
          <w:szCs w:val="20"/>
          <w:vertAlign w:val="superscript"/>
          <w:lang w:val="en-GB"/>
        </w:rPr>
        <w:t>2</w:t>
      </w:r>
      <w:r w:rsidR="00C44990">
        <w:rPr>
          <w:i/>
          <w:sz w:val="20"/>
          <w:szCs w:val="20"/>
          <w:lang w:val="en-GB"/>
        </w:rPr>
        <w:t>Zoology Department, U</w:t>
      </w:r>
      <w:r>
        <w:rPr>
          <w:i/>
          <w:sz w:val="20"/>
          <w:szCs w:val="20"/>
          <w:lang w:val="en-GB"/>
        </w:rPr>
        <w:t xml:space="preserve">niversity </w:t>
      </w:r>
      <w:r w:rsidR="00A16536">
        <w:rPr>
          <w:i/>
          <w:sz w:val="20"/>
          <w:szCs w:val="20"/>
          <w:lang w:val="en-GB"/>
        </w:rPr>
        <w:t>of Oxford</w:t>
      </w:r>
      <w:r w:rsidR="00C44990">
        <w:rPr>
          <w:i/>
          <w:sz w:val="20"/>
          <w:szCs w:val="20"/>
          <w:lang w:val="en-GB"/>
        </w:rPr>
        <w:t>, Oxford UK</w:t>
      </w:r>
    </w:p>
    <w:p w14:paraId="64A98054" w14:textId="77777777" w:rsidR="0009548B" w:rsidRPr="0009548B" w:rsidRDefault="00A16536" w:rsidP="00410981">
      <w:pPr>
        <w:pStyle w:val="NormalWeb"/>
        <w:spacing w:after="0" w:line="240" w:lineRule="auto"/>
        <w:ind w:left="360"/>
        <w:jc w:val="center"/>
        <w:rPr>
          <w:i/>
          <w:sz w:val="20"/>
          <w:szCs w:val="20"/>
        </w:rPr>
      </w:pPr>
      <w:r w:rsidRPr="00A16536">
        <w:rPr>
          <w:i/>
          <w:sz w:val="20"/>
          <w:szCs w:val="20"/>
          <w:vertAlign w:val="superscript"/>
          <w:lang w:val="en-GB"/>
        </w:rPr>
        <w:t>3</w:t>
      </w:r>
      <w:r w:rsidR="0009548B" w:rsidRPr="0009548B">
        <w:rPr>
          <w:i/>
          <w:sz w:val="20"/>
          <w:szCs w:val="20"/>
        </w:rPr>
        <w:t>Centre for Integrative Ecology, School of Biological Sciences, University of Canterbury, Christchurch, New Zealand</w:t>
      </w:r>
    </w:p>
    <w:p w14:paraId="55AD0256" w14:textId="77777777" w:rsidR="00BB6D91" w:rsidRPr="00A16536" w:rsidRDefault="00BB6D91" w:rsidP="00410981">
      <w:pPr>
        <w:pStyle w:val="NormalWeb"/>
        <w:spacing w:before="0" w:after="0" w:line="240" w:lineRule="auto"/>
        <w:jc w:val="center"/>
        <w:rPr>
          <w:i/>
          <w:sz w:val="20"/>
          <w:szCs w:val="20"/>
        </w:rPr>
      </w:pPr>
      <w:r>
        <w:rPr>
          <w:i/>
          <w:sz w:val="20"/>
          <w:szCs w:val="20"/>
          <w:vertAlign w:val="superscript"/>
          <w:lang w:val="en-GB" w:eastAsia="en-US"/>
        </w:rPr>
        <w:t>3</w:t>
      </w:r>
      <w:r w:rsidRPr="001D4183">
        <w:rPr>
          <w:i/>
          <w:sz w:val="20"/>
          <w:szCs w:val="20"/>
          <w:lang w:val="en-GB"/>
        </w:rPr>
        <w:t xml:space="preserve">Nature Seychelles, Centre for Environment &amp; Education, Roche Caiman, </w:t>
      </w:r>
      <w:r>
        <w:rPr>
          <w:i/>
          <w:sz w:val="20"/>
          <w:szCs w:val="20"/>
          <w:lang w:val="en-GB"/>
        </w:rPr>
        <w:t xml:space="preserve">P.O. Box 1310, </w:t>
      </w:r>
      <w:proofErr w:type="spellStart"/>
      <w:r w:rsidR="00422215">
        <w:rPr>
          <w:i/>
          <w:sz w:val="20"/>
          <w:szCs w:val="20"/>
          <w:lang w:val="en-GB"/>
        </w:rPr>
        <w:t>Mahé</w:t>
      </w:r>
      <w:proofErr w:type="spellEnd"/>
      <w:r>
        <w:rPr>
          <w:i/>
          <w:sz w:val="20"/>
          <w:szCs w:val="20"/>
          <w:lang w:val="en-GB"/>
        </w:rPr>
        <w:t>, Seychelles</w:t>
      </w:r>
    </w:p>
    <w:p w14:paraId="693F85B1" w14:textId="77777777" w:rsidR="00BB6D91" w:rsidRDefault="00BB6D91" w:rsidP="00410981">
      <w:pPr>
        <w:pStyle w:val="NormalWeb"/>
        <w:spacing w:line="240" w:lineRule="auto"/>
        <w:jc w:val="center"/>
        <w:rPr>
          <w:i/>
          <w:sz w:val="20"/>
          <w:szCs w:val="20"/>
          <w:lang w:val="en-GB"/>
        </w:rPr>
      </w:pPr>
      <w:r w:rsidRPr="00BB6D91">
        <w:rPr>
          <w:i/>
          <w:sz w:val="20"/>
          <w:szCs w:val="20"/>
          <w:vertAlign w:val="superscript"/>
          <w:lang w:val="en-GB"/>
        </w:rPr>
        <w:t xml:space="preserve">4 </w:t>
      </w:r>
      <w:r>
        <w:rPr>
          <w:i/>
          <w:sz w:val="20"/>
          <w:szCs w:val="20"/>
          <w:lang w:val="en-GB"/>
        </w:rPr>
        <w:t>Island Conservation Society</w:t>
      </w:r>
      <w:r w:rsidR="00C44990">
        <w:rPr>
          <w:i/>
          <w:sz w:val="20"/>
          <w:szCs w:val="20"/>
          <w:lang w:val="en-GB"/>
        </w:rPr>
        <w:t>,</w:t>
      </w:r>
      <w:r w:rsidR="00C44990" w:rsidRPr="00C44990">
        <w:t xml:space="preserve"> </w:t>
      </w:r>
      <w:r w:rsidR="00C44990" w:rsidRPr="00C44990">
        <w:rPr>
          <w:i/>
          <w:sz w:val="20"/>
          <w:szCs w:val="20"/>
          <w:lang w:val="en-GB"/>
        </w:rPr>
        <w:t>Pointe Larue</w:t>
      </w:r>
      <w:r w:rsidR="00C44990">
        <w:rPr>
          <w:i/>
          <w:sz w:val="20"/>
          <w:szCs w:val="20"/>
          <w:lang w:val="en-GB"/>
        </w:rPr>
        <w:t xml:space="preserve">, </w:t>
      </w:r>
      <w:proofErr w:type="spellStart"/>
      <w:r w:rsidR="00C44990">
        <w:rPr>
          <w:i/>
          <w:sz w:val="20"/>
          <w:szCs w:val="20"/>
          <w:lang w:val="en-GB"/>
        </w:rPr>
        <w:t>Mahé</w:t>
      </w:r>
      <w:proofErr w:type="spellEnd"/>
      <w:r w:rsidR="00C44990">
        <w:rPr>
          <w:i/>
          <w:sz w:val="20"/>
          <w:szCs w:val="20"/>
          <w:lang w:val="en-GB"/>
        </w:rPr>
        <w:t xml:space="preserve">, </w:t>
      </w:r>
      <w:r w:rsidR="00C44990" w:rsidRPr="00C44990">
        <w:rPr>
          <w:i/>
          <w:sz w:val="20"/>
          <w:szCs w:val="20"/>
          <w:lang w:val="en-GB"/>
        </w:rPr>
        <w:t>Seychelles</w:t>
      </w:r>
      <w:r w:rsidR="00C44990">
        <w:rPr>
          <w:i/>
          <w:sz w:val="20"/>
          <w:szCs w:val="20"/>
          <w:lang w:val="en-GB"/>
        </w:rPr>
        <w:t xml:space="preserve">, </w:t>
      </w:r>
      <w:r w:rsidR="00C44990" w:rsidRPr="00C44990">
        <w:rPr>
          <w:i/>
          <w:sz w:val="20"/>
          <w:szCs w:val="20"/>
          <w:lang w:val="en-GB"/>
        </w:rPr>
        <w:t>PO Box 775</w:t>
      </w:r>
    </w:p>
    <w:p w14:paraId="44F8B915" w14:textId="77777777" w:rsidR="00BB6D91" w:rsidRDefault="00C44990" w:rsidP="00410981">
      <w:pPr>
        <w:pStyle w:val="NormalWeb"/>
        <w:spacing w:before="0" w:after="0" w:line="240" w:lineRule="auto"/>
        <w:ind w:left="2880" w:firstLine="720"/>
        <w:rPr>
          <w:i/>
          <w:sz w:val="20"/>
          <w:szCs w:val="20"/>
          <w:lang w:val="en-GB"/>
        </w:rPr>
      </w:pPr>
      <w:r>
        <w:rPr>
          <w:i/>
          <w:sz w:val="20"/>
          <w:szCs w:val="20"/>
          <w:vertAlign w:val="superscript"/>
          <w:lang w:val="en-GB"/>
        </w:rPr>
        <w:t>5</w:t>
      </w:r>
      <w:r w:rsidR="00BB6D91">
        <w:rPr>
          <w:i/>
          <w:sz w:val="20"/>
          <w:szCs w:val="20"/>
          <w:lang w:val="en-GB"/>
        </w:rPr>
        <w:t xml:space="preserve"> Green Islands Foundation</w:t>
      </w:r>
    </w:p>
    <w:p w14:paraId="0822AD91" w14:textId="2B901745" w:rsidR="00A02FA2" w:rsidRPr="006C1FC9" w:rsidRDefault="006B51FF" w:rsidP="00410981">
      <w:pPr>
        <w:pStyle w:val="NormalWeb"/>
        <w:spacing w:before="0" w:after="0" w:line="240" w:lineRule="auto"/>
        <w:jc w:val="center"/>
        <w:rPr>
          <w:i/>
          <w:sz w:val="20"/>
          <w:szCs w:val="20"/>
          <w:lang w:val="en-GB"/>
        </w:rPr>
      </w:pPr>
      <w:r>
        <w:rPr>
          <w:i/>
          <w:sz w:val="20"/>
          <w:szCs w:val="20"/>
          <w:vertAlign w:val="superscript"/>
          <w:lang w:val="en-GB"/>
        </w:rPr>
        <w:t>6</w:t>
      </w:r>
      <w:r w:rsidR="00A02FA2">
        <w:rPr>
          <w:i/>
          <w:sz w:val="20"/>
          <w:szCs w:val="20"/>
          <w:lang w:val="en-GB"/>
        </w:rPr>
        <w:t xml:space="preserve">Cousine Island Company Limited, P.O. Box 977, Victoria, </w:t>
      </w:r>
      <w:proofErr w:type="spellStart"/>
      <w:r w:rsidR="00A02FA2">
        <w:rPr>
          <w:i/>
          <w:sz w:val="20"/>
          <w:szCs w:val="20"/>
          <w:lang w:val="en-GB"/>
        </w:rPr>
        <w:t>Mahé</w:t>
      </w:r>
      <w:proofErr w:type="spellEnd"/>
      <w:r w:rsidR="00A02FA2">
        <w:rPr>
          <w:i/>
          <w:sz w:val="20"/>
          <w:szCs w:val="20"/>
          <w:lang w:val="en-GB"/>
        </w:rPr>
        <w:t>, Seychelles</w:t>
      </w:r>
    </w:p>
    <w:p w14:paraId="1EE30E8D" w14:textId="77777777" w:rsidR="00880DE6" w:rsidRPr="001D4183" w:rsidRDefault="00FF1FF9" w:rsidP="003077FD">
      <w:pPr>
        <w:spacing w:line="360" w:lineRule="auto"/>
        <w:rPr>
          <w:b/>
          <w:bCs/>
        </w:rPr>
      </w:pPr>
      <w:r w:rsidRPr="001D4183">
        <w:rPr>
          <w:b/>
          <w:bCs/>
        </w:rPr>
        <w:br/>
      </w:r>
      <w:r w:rsidR="007002AD" w:rsidRPr="001D4183">
        <w:rPr>
          <w:b/>
          <w:bCs/>
        </w:rPr>
        <w:t>A</w:t>
      </w:r>
      <w:r w:rsidR="00442D10" w:rsidRPr="001D4183">
        <w:rPr>
          <w:b/>
          <w:bCs/>
        </w:rPr>
        <w:t>bstract</w:t>
      </w:r>
      <w:r w:rsidR="007002AD" w:rsidRPr="001D4183">
        <w:rPr>
          <w:b/>
          <w:bCs/>
        </w:rPr>
        <w:t xml:space="preserve"> </w:t>
      </w:r>
    </w:p>
    <w:p w14:paraId="07B206CD" w14:textId="20883B81" w:rsidR="00B42585" w:rsidRPr="009B511F" w:rsidRDefault="009B511F" w:rsidP="004D7C9C">
      <w:pPr>
        <w:spacing w:line="276" w:lineRule="auto"/>
        <w:rPr>
          <w:iCs/>
        </w:rPr>
      </w:pPr>
      <w:r>
        <w:t>The s</w:t>
      </w:r>
      <w:r w:rsidR="00314A49" w:rsidRPr="00B97521">
        <w:t xml:space="preserve">uccessful </w:t>
      </w:r>
      <w:r>
        <w:t xml:space="preserve">design and implementation of </w:t>
      </w:r>
      <w:r w:rsidR="00314A49" w:rsidRPr="00B97521">
        <w:t>monitoring</w:t>
      </w:r>
      <w:r w:rsidR="00314A49" w:rsidRPr="009B511F">
        <w:rPr>
          <w:iCs/>
        </w:rPr>
        <w:t xml:space="preserve"> </w:t>
      </w:r>
      <w:r w:rsidRPr="009B511F">
        <w:rPr>
          <w:iCs/>
        </w:rPr>
        <w:t xml:space="preserve">programmes is an important tool in the </w:t>
      </w:r>
      <w:r>
        <w:rPr>
          <w:iCs/>
        </w:rPr>
        <w:t xml:space="preserve">effective </w:t>
      </w:r>
      <w:r w:rsidRPr="009B511F">
        <w:rPr>
          <w:iCs/>
        </w:rPr>
        <w:t>management of biodiversity.</w:t>
      </w:r>
      <w:r>
        <w:rPr>
          <w:iCs/>
        </w:rPr>
        <w:t xml:space="preserve"> To test the effectiveness of </w:t>
      </w:r>
      <w:commentRangeStart w:id="0"/>
      <w:r>
        <w:rPr>
          <w:iCs/>
        </w:rPr>
        <w:t>a regionally important monitoring programme</w:t>
      </w:r>
      <w:commentRangeEnd w:id="0"/>
      <w:r w:rsidR="001D0C8F">
        <w:rPr>
          <w:rStyle w:val="CommentReference"/>
        </w:rPr>
        <w:commentReference w:id="0"/>
      </w:r>
      <w:r>
        <w:rPr>
          <w:iCs/>
        </w:rPr>
        <w:t xml:space="preserve"> we</w:t>
      </w:r>
      <w:r w:rsidR="00B7068B" w:rsidRPr="009B511F">
        <w:rPr>
          <w:iCs/>
        </w:rPr>
        <w:t xml:space="preserve"> combined monitoring efforts from </w:t>
      </w:r>
      <w:r w:rsidR="00CB7B23" w:rsidRPr="009B511F">
        <w:rPr>
          <w:iCs/>
        </w:rPr>
        <w:t>five of the region</w:t>
      </w:r>
      <w:r w:rsidR="00B7068B" w:rsidRPr="009B511F">
        <w:rPr>
          <w:iCs/>
        </w:rPr>
        <w:t xml:space="preserve">s most vital nesting sites for </w:t>
      </w:r>
      <w:r w:rsidR="00CB7B23" w:rsidRPr="009B511F">
        <w:rPr>
          <w:iCs/>
        </w:rPr>
        <w:t xml:space="preserve">white-tailed tropicbirds </w:t>
      </w:r>
      <w:r w:rsidR="00CB7B23" w:rsidRPr="009B511F">
        <w:rPr>
          <w:i/>
          <w:iCs/>
        </w:rPr>
        <w:t xml:space="preserve">Phaethon </w:t>
      </w:r>
      <w:proofErr w:type="spellStart"/>
      <w:r w:rsidR="00CB7B23" w:rsidRPr="009B511F">
        <w:rPr>
          <w:i/>
          <w:iCs/>
        </w:rPr>
        <w:t>lepturus</w:t>
      </w:r>
      <w:proofErr w:type="spellEnd"/>
      <w:r w:rsidR="00B7068B" w:rsidRPr="009B511F">
        <w:rPr>
          <w:iCs/>
        </w:rPr>
        <w:t>.</w:t>
      </w:r>
      <w:r w:rsidR="002E54EB">
        <w:rPr>
          <w:rFonts w:ascii="Calibri" w:eastAsia="Times New Roman" w:hAnsi="Calibri"/>
          <w:b/>
          <w:sz w:val="20"/>
          <w:szCs w:val="20"/>
          <w:lang w:eastAsia="en-US"/>
        </w:rPr>
        <w:t xml:space="preserve"> </w:t>
      </w:r>
      <w:r w:rsidR="002E54EB">
        <w:rPr>
          <w:iCs/>
        </w:rPr>
        <w:t>We present data on f</w:t>
      </w:r>
      <w:r>
        <w:rPr>
          <w:iCs/>
        </w:rPr>
        <w:t xml:space="preserve">ledging </w:t>
      </w:r>
      <w:r w:rsidR="00B7068B" w:rsidRPr="009B511F">
        <w:rPr>
          <w:iCs/>
        </w:rPr>
        <w:t xml:space="preserve">success </w:t>
      </w:r>
      <w:r w:rsidR="002E54EB">
        <w:rPr>
          <w:iCs/>
        </w:rPr>
        <w:t>at each of the sites and show that</w:t>
      </w:r>
      <w:r>
        <w:rPr>
          <w:iCs/>
        </w:rPr>
        <w:t xml:space="preserve"> </w:t>
      </w:r>
      <w:r w:rsidR="002E54EB">
        <w:rPr>
          <w:iCs/>
        </w:rPr>
        <w:t>a</w:t>
      </w:r>
      <w:r w:rsidR="00B7068B" w:rsidRPr="009B511F">
        <w:rPr>
          <w:iCs/>
        </w:rPr>
        <w:t xml:space="preserve">t Aldabra </w:t>
      </w:r>
      <w:r w:rsidR="00A05A95" w:rsidRPr="009B511F">
        <w:rPr>
          <w:iCs/>
        </w:rPr>
        <w:t xml:space="preserve">atoll </w:t>
      </w:r>
      <w:r w:rsidR="00B7068B" w:rsidRPr="009B511F">
        <w:rPr>
          <w:iCs/>
        </w:rPr>
        <w:t>on average</w:t>
      </w:r>
      <w:r w:rsidR="00A05A95" w:rsidRPr="009B511F">
        <w:rPr>
          <w:iCs/>
        </w:rPr>
        <w:t xml:space="preserve"> </w:t>
      </w:r>
      <w:r w:rsidR="00B7068B" w:rsidRPr="009B511F">
        <w:rPr>
          <w:iCs/>
        </w:rPr>
        <w:t>15</w:t>
      </w:r>
      <w:r w:rsidR="00CB7B23" w:rsidRPr="009B511F">
        <w:rPr>
          <w:iCs/>
        </w:rPr>
        <w:t>.2</w:t>
      </w:r>
      <w:r w:rsidR="00B7068B" w:rsidRPr="009B511F">
        <w:rPr>
          <w:iCs/>
        </w:rPr>
        <w:t xml:space="preserve">% of nests were successful </w:t>
      </w:r>
      <w:r w:rsidR="00A05A95" w:rsidRPr="009B511F">
        <w:rPr>
          <w:iCs/>
        </w:rPr>
        <w:t xml:space="preserve">compared with 33% on Cousin Island, 40.2% on Aride Island, 51.6% on Cousine Island and 55% on Denis Island. </w:t>
      </w:r>
      <w:ins w:id="1" w:author="Fernando Cagua" w:date="2018-01-23T17:13:00Z">
        <w:r w:rsidR="0016073F">
          <w:rPr>
            <w:iCs/>
          </w:rPr>
          <w:t xml:space="preserve">In addition, </w:t>
        </w:r>
      </w:ins>
      <w:del w:id="2" w:author="Fernando Cagua" w:date="2018-01-23T17:13:00Z">
        <w:r w:rsidR="00A05A95" w:rsidRPr="009B511F" w:rsidDel="0016073F">
          <w:rPr>
            <w:iCs/>
          </w:rPr>
          <w:delText>Only</w:delText>
        </w:r>
      </w:del>
      <w:r w:rsidR="00A05A95" w:rsidRPr="009B511F">
        <w:rPr>
          <w:iCs/>
        </w:rPr>
        <w:t xml:space="preserve"> at Aldabra </w:t>
      </w:r>
      <w:ins w:id="3" w:author="Fernando Cagua" w:date="2018-01-23T17:13:00Z">
        <w:r w:rsidR="0016073F">
          <w:rPr>
            <w:iCs/>
          </w:rPr>
          <w:t xml:space="preserve">there </w:t>
        </w:r>
      </w:ins>
      <w:r w:rsidR="00A05A95" w:rsidRPr="009B511F">
        <w:rPr>
          <w:iCs/>
        </w:rPr>
        <w:t>was a</w:t>
      </w:r>
      <w:r w:rsidR="00CB7B23" w:rsidRPr="009B511F">
        <w:rPr>
          <w:iCs/>
        </w:rPr>
        <w:t xml:space="preserve"> significant negative temporal trend </w:t>
      </w:r>
      <w:r w:rsidR="00AF73C7" w:rsidRPr="009B511F">
        <w:rPr>
          <w:iCs/>
        </w:rPr>
        <w:t>in fledging success observed</w:t>
      </w:r>
      <w:r w:rsidR="00B7068B" w:rsidRPr="009B511F">
        <w:rPr>
          <w:iCs/>
        </w:rPr>
        <w:t xml:space="preserve">. </w:t>
      </w:r>
      <w:del w:id="4" w:author="Fernando Cagua" w:date="2018-01-23T17:13:00Z">
        <w:r w:rsidR="006C73FC" w:rsidRPr="009B511F" w:rsidDel="0016073F">
          <w:rPr>
            <w:iCs/>
            <w:lang w:val="en-US"/>
          </w:rPr>
          <w:delText>Only the</w:delText>
        </w:r>
      </w:del>
      <w:ins w:id="5" w:author="Fernando Cagua" w:date="2018-01-23T17:13:00Z">
        <w:r w:rsidR="0016073F">
          <w:rPr>
            <w:iCs/>
            <w:lang w:val="en-US"/>
          </w:rPr>
          <w:t>The</w:t>
        </w:r>
      </w:ins>
      <w:r w:rsidR="006C73FC" w:rsidRPr="009B511F">
        <w:rPr>
          <w:iCs/>
          <w:lang w:val="en-US"/>
        </w:rPr>
        <w:t xml:space="preserve"> </w:t>
      </w:r>
      <w:proofErr w:type="spellStart"/>
      <w:r w:rsidR="006C73FC" w:rsidRPr="009B511F">
        <w:rPr>
          <w:iCs/>
          <w:lang w:val="en-US"/>
        </w:rPr>
        <w:t>Aride</w:t>
      </w:r>
      <w:proofErr w:type="spellEnd"/>
      <w:r w:rsidR="006C73FC" w:rsidRPr="009B511F">
        <w:rPr>
          <w:iCs/>
          <w:lang w:val="en-US"/>
        </w:rPr>
        <w:t xml:space="preserve"> I</w:t>
      </w:r>
      <w:r w:rsidR="00B7068B" w:rsidRPr="009B511F">
        <w:rPr>
          <w:iCs/>
          <w:lang w:val="en-US"/>
        </w:rPr>
        <w:t xml:space="preserve">sland population showed a continuous negative trend </w:t>
      </w:r>
      <w:r w:rsidR="00A05A95" w:rsidRPr="009B511F">
        <w:rPr>
          <w:iCs/>
          <w:lang w:val="en-US"/>
        </w:rPr>
        <w:t>in nest</w:t>
      </w:r>
      <w:r w:rsidR="00AF73C7" w:rsidRPr="009B511F">
        <w:rPr>
          <w:iCs/>
          <w:lang w:val="en-US"/>
        </w:rPr>
        <w:t xml:space="preserve"> density </w:t>
      </w:r>
      <w:r w:rsidR="00B7068B" w:rsidRPr="009B511F">
        <w:rPr>
          <w:iCs/>
          <w:lang w:val="en-US"/>
        </w:rPr>
        <w:t>since 2011</w:t>
      </w:r>
      <w:r w:rsidR="002E54EB">
        <w:rPr>
          <w:iCs/>
          <w:lang w:val="en-US"/>
        </w:rPr>
        <w:t xml:space="preserve">, whereas the </w:t>
      </w:r>
      <w:proofErr w:type="spellStart"/>
      <w:r w:rsidR="002E54EB">
        <w:rPr>
          <w:iCs/>
          <w:lang w:val="en-US"/>
        </w:rPr>
        <w:t>Cousine</w:t>
      </w:r>
      <w:proofErr w:type="spellEnd"/>
      <w:r w:rsidR="002E54EB">
        <w:rPr>
          <w:iCs/>
          <w:lang w:val="en-US"/>
        </w:rPr>
        <w:t xml:space="preserve"> island population density increases</w:t>
      </w:r>
      <w:r w:rsidR="00B7068B" w:rsidRPr="009B511F">
        <w:rPr>
          <w:iCs/>
          <w:lang w:val="en-US"/>
        </w:rPr>
        <w:t>.</w:t>
      </w:r>
      <w:r>
        <w:rPr>
          <w:iCs/>
          <w:lang w:val="en-US"/>
        </w:rPr>
        <w:t xml:space="preserve"> </w:t>
      </w:r>
      <w:r w:rsidR="002E54EB">
        <w:rPr>
          <w:iCs/>
          <w:lang w:val="en-US"/>
        </w:rPr>
        <w:t>However, d</w:t>
      </w:r>
      <w:r>
        <w:rPr>
          <w:iCs/>
          <w:lang w:val="en-US"/>
        </w:rPr>
        <w:t xml:space="preserve">isparity in methods, duration and longevity of </w:t>
      </w:r>
      <w:proofErr w:type="spellStart"/>
      <w:r>
        <w:rPr>
          <w:iCs/>
          <w:lang w:val="en-US"/>
        </w:rPr>
        <w:t>programmes</w:t>
      </w:r>
      <w:proofErr w:type="spellEnd"/>
      <w:r>
        <w:rPr>
          <w:iCs/>
          <w:lang w:val="en-US"/>
        </w:rPr>
        <w:t xml:space="preserve"> prevented direct statistical comparisons between sites</w:t>
      </w:r>
      <w:r w:rsidR="002E54EB">
        <w:rPr>
          <w:iCs/>
          <w:lang w:val="en-US"/>
        </w:rPr>
        <w:t>,</w:t>
      </w:r>
      <w:r>
        <w:rPr>
          <w:iCs/>
          <w:lang w:val="en-US"/>
        </w:rPr>
        <w:t xml:space="preserve"> though the regional outlook was beneficial for determining potential drivers of change at site level.</w:t>
      </w:r>
      <w:r w:rsidR="006B69A5">
        <w:rPr>
          <w:iCs/>
          <w:lang w:val="en-US"/>
        </w:rPr>
        <w:t xml:space="preserve"> Whilst great efforts</w:t>
      </w:r>
      <w:r w:rsidR="00B7068B" w:rsidRPr="009B511F">
        <w:rPr>
          <w:iCs/>
          <w:lang w:val="en-US"/>
        </w:rPr>
        <w:t xml:space="preserve"> </w:t>
      </w:r>
      <w:r w:rsidR="006B69A5">
        <w:rPr>
          <w:iCs/>
          <w:lang w:val="en-US"/>
        </w:rPr>
        <w:t>to monitor biodiversity are</w:t>
      </w:r>
      <w:r w:rsidR="00B7068B" w:rsidRPr="009B511F">
        <w:rPr>
          <w:iCs/>
          <w:lang w:val="en-US"/>
        </w:rPr>
        <w:t xml:space="preserve"> </w:t>
      </w:r>
      <w:r w:rsidR="006C73FC" w:rsidRPr="009B511F">
        <w:rPr>
          <w:iCs/>
          <w:lang w:val="en-US"/>
        </w:rPr>
        <w:t>being made across the Seychelles</w:t>
      </w:r>
      <w:r w:rsidR="006B69A5">
        <w:rPr>
          <w:iCs/>
          <w:lang w:val="en-US"/>
        </w:rPr>
        <w:t xml:space="preserve"> </w:t>
      </w:r>
      <w:r w:rsidR="006B69A5" w:rsidRPr="009B511F">
        <w:rPr>
          <w:iCs/>
          <w:lang w:val="en-US"/>
        </w:rPr>
        <w:t xml:space="preserve">the data is not being fully </w:t>
      </w:r>
      <w:proofErr w:type="spellStart"/>
      <w:r w:rsidR="006B69A5" w:rsidRPr="009B511F">
        <w:rPr>
          <w:iCs/>
          <w:lang w:val="en-US"/>
        </w:rPr>
        <w:t>utilised</w:t>
      </w:r>
      <w:proofErr w:type="spellEnd"/>
      <w:r w:rsidR="006B69A5" w:rsidRPr="009B511F">
        <w:rPr>
          <w:iCs/>
          <w:lang w:val="en-US"/>
        </w:rPr>
        <w:t>, at least not frequently enough, or at a high enough level to fulfil the true value of such data within a conservation management context.</w:t>
      </w:r>
      <w:r w:rsidR="006B69A5">
        <w:rPr>
          <w:iCs/>
          <w:lang w:val="en-US"/>
        </w:rPr>
        <w:t xml:space="preserve"> </w:t>
      </w:r>
      <w:r w:rsidR="00CD0FBA">
        <w:rPr>
          <w:iCs/>
          <w:lang w:val="en-US"/>
        </w:rPr>
        <w:t>Recommendations are therefore made</w:t>
      </w:r>
      <w:r w:rsidR="006B69A5">
        <w:rPr>
          <w:iCs/>
          <w:lang w:val="en-US"/>
        </w:rPr>
        <w:t xml:space="preserve"> to improve the effectiveness of </w:t>
      </w:r>
      <w:r w:rsidR="00CA1E03">
        <w:rPr>
          <w:iCs/>
          <w:lang w:val="en-US"/>
        </w:rPr>
        <w:t xml:space="preserve">these </w:t>
      </w:r>
      <w:r w:rsidR="006B69A5">
        <w:rPr>
          <w:iCs/>
          <w:lang w:val="en-US"/>
        </w:rPr>
        <w:t>conservation efforts by</w:t>
      </w:r>
      <w:r w:rsidR="00AF73C7" w:rsidRPr="009B511F">
        <w:rPr>
          <w:iCs/>
          <w:lang w:val="en-US"/>
        </w:rPr>
        <w:t xml:space="preserve"> </w:t>
      </w:r>
      <w:r w:rsidR="006B69A5">
        <w:rPr>
          <w:iCs/>
          <w:lang w:val="en-US"/>
        </w:rPr>
        <w:t xml:space="preserve">defining regional management values, developing </w:t>
      </w:r>
      <w:r w:rsidR="00F61785">
        <w:rPr>
          <w:iCs/>
          <w:lang w:val="en-US"/>
        </w:rPr>
        <w:t xml:space="preserve">a common protocol and collaborating between </w:t>
      </w:r>
      <w:proofErr w:type="spellStart"/>
      <w:r w:rsidR="00F61785">
        <w:rPr>
          <w:iCs/>
          <w:lang w:val="en-US"/>
        </w:rPr>
        <w:t>organisatio</w:t>
      </w:r>
      <w:r w:rsidR="002E54EB">
        <w:rPr>
          <w:iCs/>
          <w:lang w:val="en-US"/>
        </w:rPr>
        <w:t>ns</w:t>
      </w:r>
      <w:proofErr w:type="spellEnd"/>
      <w:r w:rsidR="002E54EB">
        <w:rPr>
          <w:iCs/>
          <w:lang w:val="en-US"/>
        </w:rPr>
        <w:t xml:space="preserve"> and managers to ensure data collection leads to informing management of biodiversity</w:t>
      </w:r>
      <w:r w:rsidR="00AF73C7" w:rsidRPr="009B511F">
        <w:rPr>
          <w:iCs/>
          <w:lang w:val="en-US"/>
        </w:rPr>
        <w:t xml:space="preserve">. </w:t>
      </w:r>
    </w:p>
    <w:p w14:paraId="53BB9633" w14:textId="77777777" w:rsidR="00A05A95" w:rsidRPr="00CB7B23" w:rsidRDefault="00A05A95" w:rsidP="004D7C9C">
      <w:pPr>
        <w:spacing w:line="276" w:lineRule="auto"/>
      </w:pPr>
    </w:p>
    <w:p w14:paraId="5E7E176A" w14:textId="77777777" w:rsidR="00EB4AE9" w:rsidRPr="001D4183" w:rsidRDefault="00EB4AE9" w:rsidP="00553C00">
      <w:pPr>
        <w:autoSpaceDE w:val="0"/>
        <w:autoSpaceDN w:val="0"/>
        <w:adjustRightInd w:val="0"/>
        <w:spacing w:line="360" w:lineRule="auto"/>
        <w:outlineLvl w:val="0"/>
        <w:rPr>
          <w:sz w:val="20"/>
          <w:szCs w:val="20"/>
        </w:rPr>
      </w:pPr>
      <w:r>
        <w:rPr>
          <w:sz w:val="20"/>
          <w:szCs w:val="20"/>
        </w:rPr>
        <w:t>Keywords: Seychelles,</w:t>
      </w:r>
      <w:r w:rsidR="00B42585">
        <w:rPr>
          <w:sz w:val="20"/>
          <w:szCs w:val="20"/>
        </w:rPr>
        <w:t xml:space="preserve"> </w:t>
      </w:r>
      <w:r w:rsidR="005C7362">
        <w:rPr>
          <w:sz w:val="20"/>
          <w:szCs w:val="20"/>
        </w:rPr>
        <w:t>Tropicbirds, Management, Ecology, Feeding, Breeding</w:t>
      </w:r>
    </w:p>
    <w:p w14:paraId="26552523" w14:textId="77777777" w:rsidR="00B42585" w:rsidRPr="001D4183" w:rsidRDefault="00AD32DE" w:rsidP="00FF37A3">
      <w:pPr>
        <w:autoSpaceDE w:val="0"/>
        <w:autoSpaceDN w:val="0"/>
        <w:adjustRightInd w:val="0"/>
        <w:spacing w:line="360" w:lineRule="auto"/>
        <w:rPr>
          <w:b/>
          <w:bCs/>
        </w:rPr>
      </w:pPr>
      <w:r w:rsidRPr="001D4183">
        <w:rPr>
          <w:sz w:val="20"/>
          <w:szCs w:val="20"/>
          <w:vertAlign w:val="superscript"/>
        </w:rPr>
        <w:t>*</w:t>
      </w:r>
      <w:r w:rsidRPr="001D4183">
        <w:rPr>
          <w:sz w:val="20"/>
          <w:szCs w:val="20"/>
        </w:rPr>
        <w:t>Corresponding author.</w:t>
      </w:r>
      <w:r w:rsidR="00B42585">
        <w:rPr>
          <w:sz w:val="20"/>
          <w:szCs w:val="20"/>
        </w:rPr>
        <w:t xml:space="preserve"> </w:t>
      </w:r>
      <w:r w:rsidRPr="001D4183">
        <w:rPr>
          <w:sz w:val="20"/>
          <w:szCs w:val="20"/>
        </w:rPr>
        <w:br/>
        <w:t xml:space="preserve">Email address: </w:t>
      </w:r>
      <w:r w:rsidR="009A564F">
        <w:rPr>
          <w:sz w:val="20"/>
          <w:szCs w:val="20"/>
        </w:rPr>
        <w:t>april.burt@queens.ox.ac.uk</w:t>
      </w:r>
      <w:r w:rsidR="00CB5D38">
        <w:rPr>
          <w:sz w:val="20"/>
          <w:szCs w:val="20"/>
        </w:rPr>
        <w:t xml:space="preserve"> </w:t>
      </w:r>
      <w:r w:rsidRPr="001D4183">
        <w:rPr>
          <w:sz w:val="20"/>
          <w:szCs w:val="20"/>
        </w:rPr>
        <w:t xml:space="preserve"> (</w:t>
      </w:r>
      <w:r w:rsidR="00B42585">
        <w:rPr>
          <w:sz w:val="20"/>
          <w:szCs w:val="20"/>
        </w:rPr>
        <w:t>A. J. Burt</w:t>
      </w:r>
      <w:r w:rsidRPr="001D4183">
        <w:rPr>
          <w:sz w:val="20"/>
          <w:szCs w:val="20"/>
        </w:rPr>
        <w:t>).</w:t>
      </w:r>
    </w:p>
    <w:p w14:paraId="203BDC3B" w14:textId="77777777" w:rsidR="009A37CC" w:rsidRDefault="009A37CC" w:rsidP="003077FD">
      <w:pPr>
        <w:spacing w:line="360" w:lineRule="auto"/>
        <w:rPr>
          <w:b/>
          <w:bCs/>
        </w:rPr>
      </w:pPr>
    </w:p>
    <w:p w14:paraId="2B7E6B36" w14:textId="77777777" w:rsidR="00487CAB" w:rsidRPr="001D4183" w:rsidRDefault="00487CAB" w:rsidP="003077FD">
      <w:pPr>
        <w:spacing w:line="360" w:lineRule="auto"/>
        <w:rPr>
          <w:b/>
          <w:bCs/>
        </w:rPr>
      </w:pPr>
      <w:r w:rsidRPr="001D4183">
        <w:rPr>
          <w:b/>
          <w:bCs/>
        </w:rPr>
        <w:t>1. I</w:t>
      </w:r>
      <w:r w:rsidR="00FF1FF9" w:rsidRPr="001D4183">
        <w:rPr>
          <w:b/>
          <w:bCs/>
        </w:rPr>
        <w:t>ntroduction</w:t>
      </w:r>
      <w:r w:rsidRPr="001D4183">
        <w:rPr>
          <w:b/>
          <w:bCs/>
        </w:rPr>
        <w:t xml:space="preserve"> </w:t>
      </w:r>
    </w:p>
    <w:p w14:paraId="3260EE5B" w14:textId="2A372161" w:rsidR="00B97521" w:rsidRPr="00B97521" w:rsidRDefault="00B97521" w:rsidP="00B97521">
      <w:pPr>
        <w:spacing w:line="360" w:lineRule="auto"/>
      </w:pPr>
      <w:r w:rsidRPr="00B97521">
        <w:t>The effective management of biodiversity is paramount to achieving the Sustainable Development Goals set out by the United Nations in 2015. Management effectiveness is often measured by assessing the condition and trend of specific values (</w:t>
      </w:r>
      <w:proofErr w:type="spellStart"/>
      <w:r w:rsidRPr="00B97521">
        <w:t>Leverington</w:t>
      </w:r>
      <w:proofErr w:type="spellEnd"/>
      <w:r w:rsidRPr="00B97521">
        <w:t xml:space="preserve"> et al. 2010) through biodiversity monitoring programmes. Ongoing monitoring and management is therefore integral to conservation of biodiversity but is an often neglected or poorly executed part of the conservation process (Regan et al. 2008). Barriers to success include; (</w:t>
      </w:r>
      <w:proofErr w:type="spellStart"/>
      <w:r w:rsidRPr="00B97521">
        <w:t>i</w:t>
      </w:r>
      <w:proofErr w:type="spellEnd"/>
      <w:r w:rsidRPr="00B97521">
        <w:t>) poorly articulated or vague objectives contributing to design and implementation problems; (ii) organisational boundaries; (iii) lack of institutional capacity resulting in data piling up without rigorous analysis; (iv) lack of the appropriate standards to guide monitoring activities and make data available from these programmes (</w:t>
      </w:r>
      <w:proofErr w:type="spellStart"/>
      <w:r w:rsidRPr="00B97521">
        <w:t>Lindenmayer</w:t>
      </w:r>
      <w:proofErr w:type="spellEnd"/>
      <w:r w:rsidRPr="00B97521">
        <w:t xml:space="preserve"> e</w:t>
      </w:r>
      <w:r w:rsidR="004E0A1A">
        <w:t>t al. 2012; Reynolds et al. 2016</w:t>
      </w:r>
      <w:r w:rsidRPr="00B97521">
        <w:t>). Successful monitoring requires strong collaboration among managers, ecologists and data scientists, especially in regions where there are multiple organisations managing the biological diversity of the region</w:t>
      </w:r>
      <w:r w:rsidR="008147A3">
        <w:t>,</w:t>
      </w:r>
      <w:r w:rsidRPr="00B97521">
        <w:t xml:space="preserve"> such as small island developing states. </w:t>
      </w:r>
    </w:p>
    <w:p w14:paraId="4BA4D527" w14:textId="77777777" w:rsidR="00B97521" w:rsidRPr="00B97521" w:rsidRDefault="00B97521" w:rsidP="00B97521">
      <w:pPr>
        <w:spacing w:line="360" w:lineRule="auto"/>
      </w:pPr>
    </w:p>
    <w:p w14:paraId="0D920693" w14:textId="2C38663D" w:rsidR="00B97521" w:rsidRPr="00B97521" w:rsidRDefault="00B97521" w:rsidP="00B97521">
      <w:pPr>
        <w:spacing w:line="360" w:lineRule="auto"/>
        <w:rPr>
          <w:iCs/>
          <w:lang w:val="en-US"/>
        </w:rPr>
      </w:pPr>
      <w:r w:rsidRPr="00B97521">
        <w:t>The Seychelles archipelago is</w:t>
      </w:r>
      <w:r w:rsidRPr="00B97521">
        <w:rPr>
          <w:lang w:val="en-US"/>
        </w:rPr>
        <w:t xml:space="preserve"> an important case study with respect to the effective management of biodiversity</w:t>
      </w:r>
      <w:r w:rsidR="008147A3">
        <w:rPr>
          <w:lang w:val="en-US"/>
        </w:rPr>
        <w:t xml:space="preserve"> within</w:t>
      </w:r>
      <w:ins w:id="6" w:author="Fernando Cagua" w:date="2018-01-23T17:19:00Z">
        <w:r w:rsidR="00194601">
          <w:rPr>
            <w:lang w:val="en-US"/>
          </w:rPr>
          <w:t xml:space="preserve"> the</w:t>
        </w:r>
      </w:ins>
      <w:r w:rsidR="008147A3">
        <w:rPr>
          <w:lang w:val="en-US"/>
        </w:rPr>
        <w:t xml:space="preserve"> small island developing states</w:t>
      </w:r>
      <w:r w:rsidRPr="00B97521">
        <w:rPr>
          <w:lang w:val="en-US"/>
        </w:rPr>
        <w:t xml:space="preserve">. </w:t>
      </w:r>
      <w:commentRangeStart w:id="7"/>
      <w:r w:rsidRPr="00B97521">
        <w:t>With 115 islands stretching across an exclusive economic zone of 3.2 million km</w:t>
      </w:r>
      <w:r w:rsidRPr="00B97521">
        <w:rPr>
          <w:vertAlign w:val="superscript"/>
        </w:rPr>
        <w:t>2</w:t>
      </w:r>
      <w:r w:rsidRPr="00B97521">
        <w:t xml:space="preserve"> the Seychelles islands are a</w:t>
      </w:r>
      <w:ins w:id="8" w:author="Fernando Cagua" w:date="2018-01-23T17:19:00Z">
        <w:r w:rsidR="004E06FF">
          <w:t xml:space="preserve"> challenging location for articulated monitoring at the same time they are a</w:t>
        </w:r>
      </w:ins>
      <w:r w:rsidRPr="00B97521">
        <w:t xml:space="preserve"> hotspot for biodiversity. </w:t>
      </w:r>
      <w:commentRangeEnd w:id="7"/>
      <w:r w:rsidR="004E06FF">
        <w:rPr>
          <w:rStyle w:val="CommentReference"/>
        </w:rPr>
        <w:commentReference w:id="7"/>
      </w:r>
      <w:commentRangeStart w:id="9"/>
      <w:r w:rsidRPr="00B97521">
        <w:rPr>
          <w:iCs/>
          <w:lang w:val="en-US"/>
        </w:rPr>
        <w:t>The Republic of Seychelles was recently named one of five small island nations declared world leaders in conserving threatened species (Rodrigues et al. 2014)</w:t>
      </w:r>
      <w:commentRangeEnd w:id="9"/>
      <w:r w:rsidR="004E06FF">
        <w:rPr>
          <w:rStyle w:val="CommentReference"/>
        </w:rPr>
        <w:commentReference w:id="9"/>
      </w:r>
      <w:r w:rsidRPr="00B97521">
        <w:rPr>
          <w:iCs/>
          <w:lang w:val="en-US"/>
        </w:rPr>
        <w:t xml:space="preserve"> and there is widespread emphasis throughout the Seychelles in collecting valuable data for use in conservation management. Monitoring </w:t>
      </w:r>
      <w:proofErr w:type="spellStart"/>
      <w:r w:rsidRPr="00B97521">
        <w:rPr>
          <w:iCs/>
          <w:lang w:val="en-US"/>
        </w:rPr>
        <w:t>programmes</w:t>
      </w:r>
      <w:proofErr w:type="spellEnd"/>
      <w:r w:rsidRPr="00B97521">
        <w:rPr>
          <w:iCs/>
          <w:lang w:val="en-US"/>
        </w:rPr>
        <w:t xml:space="preserve"> are conducted not just by NGOs and public trust conservation </w:t>
      </w:r>
      <w:proofErr w:type="spellStart"/>
      <w:r w:rsidRPr="00B97521">
        <w:rPr>
          <w:iCs/>
          <w:lang w:val="en-US"/>
        </w:rPr>
        <w:t>organisations</w:t>
      </w:r>
      <w:proofErr w:type="spellEnd"/>
      <w:r w:rsidRPr="00B97521">
        <w:rPr>
          <w:iCs/>
          <w:lang w:val="en-US"/>
        </w:rPr>
        <w:t xml:space="preserve"> but also on private islands where there is now a precedent for having a conservation staff team. These efforts are not to be under-estimated and should be encouraged, however it is important to ensure that the effort put in is justified by the value of the data. A clear understanding of how the information derived from the monitoring may help to conserve the species is required.</w:t>
      </w:r>
    </w:p>
    <w:p w14:paraId="3612DADE" w14:textId="77777777" w:rsidR="00B97521" w:rsidRPr="00B97521" w:rsidRDefault="00B97521" w:rsidP="00B97521">
      <w:pPr>
        <w:spacing w:line="360" w:lineRule="auto"/>
        <w:rPr>
          <w:iCs/>
          <w:lang w:val="en-US"/>
        </w:rPr>
      </w:pPr>
    </w:p>
    <w:p w14:paraId="0C634999" w14:textId="2CE6BF86" w:rsidR="00B97521" w:rsidRPr="00B97521" w:rsidRDefault="00B97521" w:rsidP="00B97521">
      <w:pPr>
        <w:spacing w:line="360" w:lineRule="auto"/>
      </w:pPr>
      <w:r w:rsidRPr="00B97521">
        <w:lastRenderedPageBreak/>
        <w:t xml:space="preserve">Here, for the first time, we compile and report data from long-term monitoring of an important seabird species </w:t>
      </w:r>
      <w:r w:rsidRPr="00B97521">
        <w:rPr>
          <w:i/>
        </w:rPr>
        <w:t xml:space="preserve">Phaethon </w:t>
      </w:r>
      <w:proofErr w:type="spellStart"/>
      <w:r w:rsidRPr="00B97521">
        <w:rPr>
          <w:i/>
        </w:rPr>
        <w:t>lepturus</w:t>
      </w:r>
      <w:proofErr w:type="spellEnd"/>
      <w:r w:rsidRPr="00B97521">
        <w:t xml:space="preserve"> (White-tailed Tropicbird) at the national level. Our primary objectives are to: (1) identify and compare trends in fledging success across different islands; (2) assess whether the monitoring programmes in place are adequate to assess the trends in nesting population density and fledging success and infer factors influencing this; and (3) outline ways to ensure that monitoring data </w:t>
      </w:r>
      <w:r w:rsidR="00937E13">
        <w:t xml:space="preserve">is </w:t>
      </w:r>
      <w:r w:rsidRPr="00B97521">
        <w:t xml:space="preserve">both sufficient and able to feed back into conservation management actions. We aim to streamline the monitoring programme for </w:t>
      </w:r>
      <w:r w:rsidRPr="00B97521">
        <w:rPr>
          <w:i/>
        </w:rPr>
        <w:t xml:space="preserve">P. </w:t>
      </w:r>
      <w:proofErr w:type="spellStart"/>
      <w:r w:rsidRPr="00B97521">
        <w:rPr>
          <w:i/>
        </w:rPr>
        <w:t>lepturus</w:t>
      </w:r>
      <w:proofErr w:type="spellEnd"/>
      <w:r w:rsidRPr="00B97521">
        <w:t xml:space="preserve"> across the Seychelles, to define clear research aims, to ensure monitoring efforts fulfil research aims, and to allow direct comparability between sites. We also provide the framework to apply the data acquired to conservation management strategies nationally and further afield.</w:t>
      </w:r>
    </w:p>
    <w:p w14:paraId="580B28FB" w14:textId="77777777" w:rsidR="00B97521" w:rsidRPr="00B97521" w:rsidRDefault="00B97521" w:rsidP="00B97521">
      <w:pPr>
        <w:spacing w:line="360" w:lineRule="auto"/>
      </w:pPr>
    </w:p>
    <w:p w14:paraId="3F2FFA14" w14:textId="77777777" w:rsidR="00B97521" w:rsidRPr="00B97521" w:rsidRDefault="00B97521" w:rsidP="00B97521">
      <w:pPr>
        <w:spacing w:line="360" w:lineRule="auto"/>
        <w:rPr>
          <w:lang w:val="en-US"/>
        </w:rPr>
      </w:pPr>
      <w:r w:rsidRPr="00B97521">
        <w:t xml:space="preserve">Fledging success in seabirds (measured as proportion of nesting attempts that fledge offspring) can be used as a measure of health of the species as well as providing an indication of overall state of the surrounding ecosystem (Parsons et al. 2008; </w:t>
      </w:r>
      <w:proofErr w:type="spellStart"/>
      <w:r w:rsidRPr="00B97521">
        <w:t>Piatt</w:t>
      </w:r>
      <w:proofErr w:type="spellEnd"/>
      <w:r w:rsidRPr="00B97521">
        <w:t xml:space="preserve"> et al. 2007).  For this reason, monitoring the fledging success of seabird species has been adopted worldwide at seabird breeding sites. Fledging success at sites can be </w:t>
      </w:r>
      <w:r w:rsidRPr="00B97521">
        <w:rPr>
          <w:lang w:val="en-US"/>
        </w:rPr>
        <w:t xml:space="preserve">influenced by climate (Ancona et al., 2011), food availability (Hamer et al., 1993; Dearborn et al., 2001), invasive alien species (Russel and Le </w:t>
      </w:r>
      <w:proofErr w:type="spellStart"/>
      <w:r w:rsidRPr="00B97521">
        <w:rPr>
          <w:lang w:val="en-US"/>
        </w:rPr>
        <w:t>Corre</w:t>
      </w:r>
      <w:proofErr w:type="spellEnd"/>
      <w:r w:rsidRPr="00B97521">
        <w:rPr>
          <w:lang w:val="en-US"/>
        </w:rPr>
        <w:t xml:space="preserve">, 2009) and intra/interspecific competition (Coulson, 2001; Dobson and </w:t>
      </w:r>
      <w:proofErr w:type="spellStart"/>
      <w:r w:rsidRPr="00B97521">
        <w:rPr>
          <w:lang w:val="en-US"/>
        </w:rPr>
        <w:t>Madeiros</w:t>
      </w:r>
      <w:proofErr w:type="spellEnd"/>
      <w:r w:rsidRPr="00B97521">
        <w:rPr>
          <w:lang w:val="en-US"/>
        </w:rPr>
        <w:t xml:space="preserve">, 2010). </w:t>
      </w:r>
    </w:p>
    <w:p w14:paraId="2E99A363" w14:textId="77777777" w:rsidR="00B97521" w:rsidRPr="00B97521" w:rsidRDefault="00B97521" w:rsidP="00B97521">
      <w:pPr>
        <w:spacing w:line="360" w:lineRule="auto"/>
      </w:pPr>
      <w:r w:rsidRPr="00B97521">
        <w:rPr>
          <w:lang w:val="en-US"/>
        </w:rPr>
        <w:t xml:space="preserve">The Seychelles </w:t>
      </w:r>
      <w:r w:rsidRPr="00B97521">
        <w:t xml:space="preserve">support the greatest abundance of tropical seabirds in the Indian Ocean with a total seabird population estimated at ca 3.3 million pairs across 16 species (le </w:t>
      </w:r>
      <w:proofErr w:type="spellStart"/>
      <w:r w:rsidRPr="00B97521">
        <w:t>Corre</w:t>
      </w:r>
      <w:proofErr w:type="spellEnd"/>
      <w:r w:rsidRPr="00B97521">
        <w:t xml:space="preserve"> et al. 2012; Sur et al. 2013; Burger &amp; Betts, 2001; Diamond 1971; </w:t>
      </w:r>
      <w:proofErr w:type="spellStart"/>
      <w:r w:rsidRPr="00B97521">
        <w:t>Rocomora</w:t>
      </w:r>
      <w:proofErr w:type="spellEnd"/>
      <w:r w:rsidRPr="00B97521">
        <w:t xml:space="preserve"> et al. 2003)</w:t>
      </w:r>
      <w:r w:rsidRPr="00B97521">
        <w:rPr>
          <w:i/>
        </w:rPr>
        <w:t xml:space="preserve">. </w:t>
      </w:r>
      <w:proofErr w:type="spellStart"/>
      <w:proofErr w:type="gramStart"/>
      <w:r w:rsidRPr="00B97521">
        <w:rPr>
          <w:i/>
        </w:rPr>
        <w:t>P.lepturus</w:t>
      </w:r>
      <w:proofErr w:type="spellEnd"/>
      <w:proofErr w:type="gramEnd"/>
      <w:r w:rsidRPr="00B97521">
        <w:t xml:space="preserve"> range across much of the tropical oceans, including the southern Indian Ocean (del </w:t>
      </w:r>
      <w:proofErr w:type="spellStart"/>
      <w:r w:rsidRPr="00B97521">
        <w:t>Hoyo</w:t>
      </w:r>
      <w:proofErr w:type="spellEnd"/>
      <w:r w:rsidRPr="00B97521">
        <w:t xml:space="preserve"> et al. 1992; Safford and Hawkins, 2013).</w:t>
      </w:r>
      <w:r w:rsidRPr="00B97521">
        <w:rPr>
          <w:i/>
        </w:rPr>
        <w:t xml:space="preserve"> </w:t>
      </w:r>
      <w:r w:rsidRPr="00B97521">
        <w:t xml:space="preserve">It is estimated that 56% of the </w:t>
      </w:r>
      <w:r w:rsidRPr="00B97521">
        <w:rPr>
          <w:i/>
        </w:rPr>
        <w:t xml:space="preserve">P. </w:t>
      </w:r>
      <w:proofErr w:type="spellStart"/>
      <w:r w:rsidRPr="00B97521">
        <w:rPr>
          <w:i/>
        </w:rPr>
        <w:t>lepturus</w:t>
      </w:r>
      <w:proofErr w:type="spellEnd"/>
      <w:r w:rsidRPr="00B97521">
        <w:t xml:space="preserve"> population in the Western Indian Ocean (WIO) breed in Seychelles (le </w:t>
      </w:r>
      <w:proofErr w:type="spellStart"/>
      <w:r w:rsidRPr="00B97521">
        <w:t>Corre</w:t>
      </w:r>
      <w:proofErr w:type="spellEnd"/>
      <w:r w:rsidRPr="00B97521">
        <w:t xml:space="preserve"> et al. 2012), other WIO populations include Europa Island, Mauritius, Reunion, Rodriguez, </w:t>
      </w:r>
      <w:proofErr w:type="spellStart"/>
      <w:r w:rsidRPr="00B97521">
        <w:t>Comores</w:t>
      </w:r>
      <w:proofErr w:type="spellEnd"/>
      <w:r w:rsidRPr="00B97521">
        <w:t xml:space="preserve"> and Madagascar (Le </w:t>
      </w:r>
      <w:proofErr w:type="spellStart"/>
      <w:r w:rsidRPr="00B97521">
        <w:t>Corre</w:t>
      </w:r>
      <w:proofErr w:type="spellEnd"/>
      <w:r w:rsidRPr="00B97521">
        <w:t xml:space="preserve"> et al, 2008). </w:t>
      </w:r>
    </w:p>
    <w:p w14:paraId="571DE9CD" w14:textId="28D4325A" w:rsidR="00B97521" w:rsidRPr="00B97521" w:rsidRDefault="00B97521" w:rsidP="00B97521">
      <w:pPr>
        <w:spacing w:line="360" w:lineRule="auto"/>
      </w:pPr>
      <w:r w:rsidRPr="00B97521">
        <w:t xml:space="preserve">Seabird populations in the Seychelles have been threatened by habitat loss, alien predators, and over-utilisation as a food source; with expanding fishery activity and climate change also posing threats (Bristol, 2007). Although </w:t>
      </w:r>
      <w:r w:rsidRPr="00B97521">
        <w:rPr>
          <w:i/>
        </w:rPr>
        <w:t xml:space="preserve">P. </w:t>
      </w:r>
      <w:proofErr w:type="spellStart"/>
      <w:r w:rsidRPr="00B97521">
        <w:rPr>
          <w:i/>
        </w:rPr>
        <w:t>lepturus</w:t>
      </w:r>
      <w:proofErr w:type="spellEnd"/>
      <w:r w:rsidRPr="00B97521">
        <w:t xml:space="preserve"> is listed as ‘Least Concern’ on the IUCN red list, the species is suspected to be in decline owing to predation by invasive species at nesting sites (IUCN Red </w:t>
      </w:r>
      <w:commentRangeStart w:id="10"/>
      <w:r w:rsidRPr="00B97521">
        <w:t>List</w:t>
      </w:r>
      <w:commentRangeEnd w:id="10"/>
      <w:r w:rsidRPr="00B97521">
        <w:commentReference w:id="10"/>
      </w:r>
      <w:r w:rsidRPr="00B97521">
        <w:t xml:space="preserve">). </w:t>
      </w:r>
      <w:r w:rsidR="00937E13">
        <w:t>However, t</w:t>
      </w:r>
      <w:r w:rsidRPr="00B97521">
        <w:t xml:space="preserve">he regional conservation status is unknown. Most islands in </w:t>
      </w:r>
      <w:r w:rsidRPr="00B97521">
        <w:lastRenderedPageBreak/>
        <w:t>Seychelles that support breeding colonies of</w:t>
      </w:r>
      <w:r w:rsidRPr="00B97521">
        <w:rPr>
          <w:i/>
        </w:rPr>
        <w:t xml:space="preserve"> P. </w:t>
      </w:r>
      <w:proofErr w:type="spellStart"/>
      <w:r w:rsidRPr="00B97521">
        <w:rPr>
          <w:i/>
        </w:rPr>
        <w:t>lepturus</w:t>
      </w:r>
      <w:proofErr w:type="spellEnd"/>
      <w:r w:rsidRPr="00B97521">
        <w:t xml:space="preserve"> are small and invasive predator free or are very remote islands. </w:t>
      </w:r>
    </w:p>
    <w:p w14:paraId="21E3D88F" w14:textId="77777777" w:rsidR="00B42585" w:rsidRPr="001D4183" w:rsidRDefault="00B42585" w:rsidP="00B42585">
      <w:pPr>
        <w:spacing w:line="360" w:lineRule="auto"/>
      </w:pPr>
    </w:p>
    <w:p w14:paraId="3009CB75" w14:textId="2B7E0E13" w:rsidR="00E635E4" w:rsidRPr="002F25DB" w:rsidRDefault="00791131" w:rsidP="00553C00">
      <w:pPr>
        <w:pStyle w:val="BodyText2"/>
        <w:pBdr>
          <w:top w:val="single" w:sz="4" w:space="1" w:color="auto"/>
        </w:pBdr>
        <w:spacing w:line="360" w:lineRule="auto"/>
        <w:jc w:val="left"/>
        <w:outlineLvl w:val="0"/>
        <w:rPr>
          <w:b/>
          <w:color w:val="000000"/>
          <w:szCs w:val="24"/>
        </w:rPr>
      </w:pPr>
      <w:r w:rsidRPr="001D4183">
        <w:rPr>
          <w:b/>
          <w:color w:val="000000"/>
          <w:szCs w:val="24"/>
        </w:rPr>
        <w:t xml:space="preserve">2. </w:t>
      </w:r>
      <w:r w:rsidR="00442D10" w:rsidRPr="001D4183">
        <w:rPr>
          <w:b/>
          <w:color w:val="000000"/>
          <w:szCs w:val="24"/>
        </w:rPr>
        <w:t>M</w:t>
      </w:r>
      <w:r w:rsidR="00E42BD2">
        <w:rPr>
          <w:b/>
          <w:color w:val="000000"/>
          <w:szCs w:val="24"/>
        </w:rPr>
        <w:t>aterial and m</w:t>
      </w:r>
      <w:r w:rsidR="00442D10" w:rsidRPr="001D4183">
        <w:rPr>
          <w:b/>
          <w:color w:val="000000"/>
          <w:szCs w:val="24"/>
        </w:rPr>
        <w:t>ethods</w:t>
      </w:r>
    </w:p>
    <w:p w14:paraId="06158A9D" w14:textId="3E47B27A" w:rsidR="00CD0B6B" w:rsidRDefault="00052467" w:rsidP="00BF56A1">
      <w:pPr>
        <w:spacing w:line="360" w:lineRule="auto"/>
      </w:pPr>
      <w:r>
        <w:t xml:space="preserve">We </w:t>
      </w:r>
      <w:r w:rsidR="00CD0B6B">
        <w:t xml:space="preserve">analysed data available from </w:t>
      </w:r>
      <w:r w:rsidR="00CB7B23">
        <w:t>five</w:t>
      </w:r>
      <w:r w:rsidR="00CD0B6B">
        <w:t xml:space="preserve"> </w:t>
      </w:r>
      <w:r w:rsidR="00BE537C">
        <w:t>islands</w:t>
      </w:r>
      <w:r w:rsidR="00CD0B6B">
        <w:t xml:space="preserve"> in</w:t>
      </w:r>
      <w:r>
        <w:t xml:space="preserve"> the Seychelles</w:t>
      </w:r>
      <w:r w:rsidR="00CD0B6B">
        <w:t>: Aldabra Atoll, Aride</w:t>
      </w:r>
      <w:r w:rsidR="00CB7B23">
        <w:t xml:space="preserve"> Island</w:t>
      </w:r>
      <w:r w:rsidR="00CD0B6B">
        <w:t>, Cousin</w:t>
      </w:r>
      <w:r w:rsidR="00CB7B23">
        <w:t xml:space="preserve"> Island</w:t>
      </w:r>
      <w:r w:rsidR="00CD0B6B">
        <w:t>, Cousine</w:t>
      </w:r>
      <w:r w:rsidR="00CB7B23">
        <w:t xml:space="preserve"> Island</w:t>
      </w:r>
      <w:r w:rsidR="00CD0B6B">
        <w:t>, and Denis Island</w:t>
      </w:r>
      <w:r w:rsidR="003A2969">
        <w:t xml:space="preserve"> (Figure 1)</w:t>
      </w:r>
      <w:r w:rsidR="00CD0B6B">
        <w:t xml:space="preserve">. </w:t>
      </w:r>
      <w:commentRangeStart w:id="11"/>
      <w:r w:rsidR="008E79EF">
        <w:t xml:space="preserve">These sites cover </w:t>
      </w:r>
      <w:commentRangeEnd w:id="11"/>
      <w:r w:rsidR="003234E3">
        <w:rPr>
          <w:rStyle w:val="CommentReference"/>
        </w:rPr>
        <w:commentReference w:id="11"/>
      </w:r>
      <w:r w:rsidR="008E79EF">
        <w:t xml:space="preserve">the main breeding sites in Seychelles for </w:t>
      </w:r>
      <w:proofErr w:type="spellStart"/>
      <w:proofErr w:type="gramStart"/>
      <w:r w:rsidR="008E79EF" w:rsidRPr="008E79EF">
        <w:rPr>
          <w:i/>
        </w:rPr>
        <w:t>P.lepturus</w:t>
      </w:r>
      <w:proofErr w:type="spellEnd"/>
      <w:proofErr w:type="gramEnd"/>
      <w:r w:rsidR="008E79EF">
        <w:t xml:space="preserve"> (Aldabra, Cousin, </w:t>
      </w:r>
      <w:proofErr w:type="spellStart"/>
      <w:r w:rsidR="008E79EF">
        <w:t>Cousine</w:t>
      </w:r>
      <w:proofErr w:type="spellEnd"/>
      <w:r w:rsidR="008E79EF">
        <w:t xml:space="preserve"> &amp; </w:t>
      </w:r>
      <w:proofErr w:type="spellStart"/>
      <w:r w:rsidR="008E79EF">
        <w:t>Aride</w:t>
      </w:r>
      <w:proofErr w:type="spellEnd"/>
      <w:r w:rsidR="008E79EF">
        <w:t xml:space="preserve">) as well as Denis island, of which little is known about the </w:t>
      </w:r>
      <w:proofErr w:type="spellStart"/>
      <w:r w:rsidR="008E79EF" w:rsidRPr="008E79EF">
        <w:rPr>
          <w:i/>
        </w:rPr>
        <w:t>P.lepturus</w:t>
      </w:r>
      <w:proofErr w:type="spellEnd"/>
      <w:r w:rsidR="008E79EF">
        <w:t xml:space="preserve"> population. </w:t>
      </w:r>
      <w:r w:rsidR="00937E13">
        <w:t xml:space="preserve">Other islands do have </w:t>
      </w:r>
      <w:proofErr w:type="spellStart"/>
      <w:proofErr w:type="gramStart"/>
      <w:r w:rsidR="00937E13">
        <w:rPr>
          <w:i/>
        </w:rPr>
        <w:t>P.</w:t>
      </w:r>
      <w:r w:rsidR="00937E13" w:rsidRPr="00937E13">
        <w:rPr>
          <w:i/>
        </w:rPr>
        <w:t>lepturus</w:t>
      </w:r>
      <w:proofErr w:type="spellEnd"/>
      <w:proofErr w:type="gramEnd"/>
      <w:r w:rsidR="00937E13">
        <w:t xml:space="preserve"> breeding populations though most are un-monitored. </w:t>
      </w:r>
      <w:r w:rsidR="001A0F28">
        <w:t xml:space="preserve">All monitoring programmes were </w:t>
      </w:r>
      <w:r w:rsidR="00D3594F">
        <w:t xml:space="preserve">developed separately and despite being based on the </w:t>
      </w:r>
      <w:r w:rsidR="001A0F28">
        <w:t>methods in</w:t>
      </w:r>
      <w:r w:rsidR="00D3594F">
        <w:t xml:space="preserve"> the “Seabird monitoring handbook for Seychelles” (</w:t>
      </w:r>
      <w:commentRangeStart w:id="12"/>
      <w:r w:rsidR="00D3594F">
        <w:t>ref, date</w:t>
      </w:r>
      <w:commentRangeEnd w:id="12"/>
      <w:r w:rsidR="00D3594F">
        <w:rPr>
          <w:rStyle w:val="CommentReference"/>
        </w:rPr>
        <w:commentReference w:id="12"/>
      </w:r>
      <w:r w:rsidR="00D3594F">
        <w:t xml:space="preserve">), this book merely describes how to obtain breeding success data, not specifically how to set up a long-term monitoring programme. </w:t>
      </w:r>
      <w:r w:rsidR="00CD0B6B">
        <w:t>T</w:t>
      </w:r>
      <w:r w:rsidR="001B402D">
        <w:t xml:space="preserve">he sites vary in </w:t>
      </w:r>
      <w:r w:rsidR="002B3851">
        <w:t xml:space="preserve">size, geomorphology, </w:t>
      </w:r>
      <w:r w:rsidR="003A2969">
        <w:t xml:space="preserve">elevation, protected status, </w:t>
      </w:r>
      <w:r w:rsidR="002B3851">
        <w:t>management types</w:t>
      </w:r>
      <w:r w:rsidR="003A2969">
        <w:t xml:space="preserve">, predator threats and </w:t>
      </w:r>
      <w:proofErr w:type="spellStart"/>
      <w:proofErr w:type="gramStart"/>
      <w:r w:rsidR="00937E13">
        <w:rPr>
          <w:i/>
        </w:rPr>
        <w:t>P.</w:t>
      </w:r>
      <w:r w:rsidR="003A2969" w:rsidRPr="003A2969">
        <w:rPr>
          <w:i/>
        </w:rPr>
        <w:t>lepturus</w:t>
      </w:r>
      <w:proofErr w:type="spellEnd"/>
      <w:proofErr w:type="gramEnd"/>
      <w:r w:rsidR="003A2969">
        <w:t xml:space="preserve"> population size</w:t>
      </w:r>
      <w:r w:rsidR="002B3851">
        <w:t xml:space="preserve"> (Table 1)</w:t>
      </w:r>
      <w:r w:rsidR="003A2969">
        <w:t xml:space="preserve">. The studies varied in area covered, monitoring duration, frequency, methods and monitoring area habitat type </w:t>
      </w:r>
      <w:r w:rsidR="001B402D">
        <w:t xml:space="preserve">(Table </w:t>
      </w:r>
      <w:r w:rsidR="003A2969">
        <w:t>2</w:t>
      </w:r>
      <w:r w:rsidR="001B402D">
        <w:t>).</w:t>
      </w:r>
      <w:r w:rsidR="00B42585">
        <w:t xml:space="preserve"> </w:t>
      </w:r>
    </w:p>
    <w:p w14:paraId="436A1066" w14:textId="77777777" w:rsidR="003A2969" w:rsidRDefault="003A2969" w:rsidP="00BF56A1">
      <w:pPr>
        <w:spacing w:line="360" w:lineRule="auto"/>
      </w:pPr>
    </w:p>
    <w:p w14:paraId="03735279" w14:textId="56745C48" w:rsidR="001B402D" w:rsidRPr="00063E64" w:rsidRDefault="00CD0B6B" w:rsidP="00975082">
      <w:pPr>
        <w:spacing w:line="360" w:lineRule="auto"/>
        <w:ind w:firstLine="720"/>
        <w:rPr>
          <w:lang w:val="en-US"/>
        </w:rPr>
      </w:pPr>
      <w:r>
        <w:rPr>
          <w:lang w:val="en-US"/>
        </w:rPr>
        <w:t xml:space="preserve">For all </w:t>
      </w:r>
      <w:r w:rsidR="00D14A38">
        <w:rPr>
          <w:lang w:val="en-US"/>
        </w:rPr>
        <w:t xml:space="preserve">five </w:t>
      </w:r>
      <w:r>
        <w:rPr>
          <w:lang w:val="en-US"/>
        </w:rPr>
        <w:t>islands</w:t>
      </w:r>
      <w:r w:rsidR="000811ED">
        <w:rPr>
          <w:lang w:val="en-US"/>
        </w:rPr>
        <w:t>,</w:t>
      </w:r>
      <w:r>
        <w:rPr>
          <w:lang w:val="en-US"/>
        </w:rPr>
        <w:t xml:space="preserve"> nesting </w:t>
      </w:r>
      <w:r w:rsidR="00D14A38">
        <w:rPr>
          <w:i/>
          <w:lang w:val="en-US"/>
        </w:rPr>
        <w:t>P. lepturus</w:t>
      </w:r>
      <w:r w:rsidR="00D14A38">
        <w:rPr>
          <w:lang w:val="en-US"/>
        </w:rPr>
        <w:t xml:space="preserve"> </w:t>
      </w:r>
      <w:r>
        <w:rPr>
          <w:lang w:val="en-US"/>
        </w:rPr>
        <w:t xml:space="preserve">were defined as an adult with an egg or a chick on a nest, though new nesting attempts were only included in the dataset when the attempt was at </w:t>
      </w:r>
      <w:r w:rsidR="00402293">
        <w:rPr>
          <w:lang w:val="en-US"/>
        </w:rPr>
        <w:t xml:space="preserve">the egg </w:t>
      </w:r>
      <w:r>
        <w:rPr>
          <w:lang w:val="en-US"/>
        </w:rPr>
        <w:t>incubation stage</w:t>
      </w:r>
      <w:r w:rsidR="000811ED">
        <w:rPr>
          <w:lang w:val="en-US"/>
        </w:rPr>
        <w:t xml:space="preserve"> to avoid a biased result caused by selecting nesting attempts that had already successfully reached chick stage</w:t>
      </w:r>
      <w:r>
        <w:rPr>
          <w:lang w:val="en-US"/>
        </w:rPr>
        <w:t xml:space="preserve">. </w:t>
      </w:r>
      <w:r w:rsidR="00A41D0D">
        <w:rPr>
          <w:lang w:val="en-US"/>
        </w:rPr>
        <w:t xml:space="preserve">Nests were checked (and new nests searched for) </w:t>
      </w:r>
      <w:r w:rsidR="00402293">
        <w:rPr>
          <w:lang w:val="en-US"/>
        </w:rPr>
        <w:t xml:space="preserve">between </w:t>
      </w:r>
      <w:r w:rsidR="00A41D0D">
        <w:rPr>
          <w:lang w:val="en-US"/>
        </w:rPr>
        <w:t xml:space="preserve">every </w:t>
      </w:r>
      <w:r w:rsidR="00402293">
        <w:rPr>
          <w:lang w:val="en-US"/>
        </w:rPr>
        <w:t xml:space="preserve">2–3 days and every two </w:t>
      </w:r>
      <w:r w:rsidR="00A41D0D">
        <w:rPr>
          <w:lang w:val="en-US"/>
        </w:rPr>
        <w:t>weeks, depending on the island</w:t>
      </w:r>
      <w:r w:rsidR="00402293">
        <w:rPr>
          <w:lang w:val="en-US"/>
        </w:rPr>
        <w:t xml:space="preserve"> (see Table 2)</w:t>
      </w:r>
      <w:r w:rsidR="00A41D0D">
        <w:rPr>
          <w:lang w:val="en-US"/>
        </w:rPr>
        <w:t xml:space="preserve">. </w:t>
      </w:r>
      <w:r w:rsidRPr="009C0A75">
        <w:rPr>
          <w:lang w:val="en-US"/>
        </w:rPr>
        <w:t xml:space="preserve">To determine nest </w:t>
      </w:r>
      <w:r w:rsidR="00A41D0D">
        <w:rPr>
          <w:lang w:val="en-US"/>
        </w:rPr>
        <w:t>outcome</w:t>
      </w:r>
      <w:r w:rsidRPr="009C0A75">
        <w:rPr>
          <w:lang w:val="en-US"/>
        </w:rPr>
        <w:t xml:space="preserve">, the stage at which </w:t>
      </w:r>
      <w:r w:rsidR="00402293">
        <w:rPr>
          <w:lang w:val="en-US"/>
        </w:rPr>
        <w:t>the nest</w:t>
      </w:r>
      <w:r w:rsidRPr="009C0A75">
        <w:rPr>
          <w:lang w:val="en-US"/>
        </w:rPr>
        <w:t xml:space="preserve"> was last observed</w:t>
      </w:r>
      <w:r>
        <w:rPr>
          <w:lang w:val="en-US"/>
        </w:rPr>
        <w:t xml:space="preserve"> active was recorded</w:t>
      </w:r>
      <w:r w:rsidRPr="009C0A75">
        <w:rPr>
          <w:lang w:val="en-US"/>
        </w:rPr>
        <w:t>. If a nest was observed to</w:t>
      </w:r>
      <w:r>
        <w:rPr>
          <w:lang w:val="en-US"/>
        </w:rPr>
        <w:t xml:space="preserve"> have</w:t>
      </w:r>
      <w:r w:rsidRPr="009C0A75">
        <w:rPr>
          <w:lang w:val="en-US"/>
        </w:rPr>
        <w:t xml:space="preserve"> be</w:t>
      </w:r>
      <w:r>
        <w:rPr>
          <w:lang w:val="en-US"/>
        </w:rPr>
        <w:t>en</w:t>
      </w:r>
      <w:r w:rsidRPr="009C0A75">
        <w:rPr>
          <w:lang w:val="en-US"/>
        </w:rPr>
        <w:t xml:space="preserve"> occupied by an egg or a </w:t>
      </w:r>
      <w:r w:rsidR="00A41D0D">
        <w:rPr>
          <w:lang w:val="en-US"/>
        </w:rPr>
        <w:t>young (</w:t>
      </w:r>
      <w:r w:rsidRPr="009C0A75">
        <w:rPr>
          <w:lang w:val="en-US"/>
        </w:rPr>
        <w:t>partially feathered</w:t>
      </w:r>
      <w:r w:rsidR="00A41D0D">
        <w:rPr>
          <w:lang w:val="en-US"/>
        </w:rPr>
        <w:t>)</w:t>
      </w:r>
      <w:r w:rsidRPr="009C0A75">
        <w:rPr>
          <w:lang w:val="en-US"/>
        </w:rPr>
        <w:t xml:space="preserve"> chick and it was </w:t>
      </w:r>
      <w:r>
        <w:rPr>
          <w:lang w:val="en-US"/>
        </w:rPr>
        <w:t>subsequently</w:t>
      </w:r>
      <w:r w:rsidRPr="009C0A75">
        <w:rPr>
          <w:lang w:val="en-US"/>
        </w:rPr>
        <w:t xml:space="preserve"> observed empty or with signs of predation</w:t>
      </w:r>
      <w:r>
        <w:rPr>
          <w:lang w:val="en-US"/>
        </w:rPr>
        <w:t>/death on the succeeding visit</w:t>
      </w:r>
      <w:r w:rsidRPr="009C0A75">
        <w:rPr>
          <w:lang w:val="en-US"/>
        </w:rPr>
        <w:t xml:space="preserve">, </w:t>
      </w:r>
      <w:r>
        <w:rPr>
          <w:lang w:val="en-US"/>
        </w:rPr>
        <w:t>it was</w:t>
      </w:r>
      <w:r w:rsidRPr="009C0A75">
        <w:rPr>
          <w:lang w:val="en-US"/>
        </w:rPr>
        <w:t xml:space="preserve"> assumed </w:t>
      </w:r>
      <w:r w:rsidR="00A41D0D">
        <w:rPr>
          <w:lang w:val="en-US"/>
        </w:rPr>
        <w:t xml:space="preserve">that the </w:t>
      </w:r>
      <w:r w:rsidRPr="009C0A75">
        <w:rPr>
          <w:lang w:val="en-US"/>
        </w:rPr>
        <w:t>nest</w:t>
      </w:r>
      <w:r w:rsidR="00A41D0D">
        <w:rPr>
          <w:lang w:val="en-US"/>
        </w:rPr>
        <w:t xml:space="preserve"> had failed</w:t>
      </w:r>
      <w:r w:rsidRPr="009C0A75">
        <w:rPr>
          <w:lang w:val="en-US"/>
        </w:rPr>
        <w:t>. If</w:t>
      </w:r>
      <w:r w:rsidR="00A41D0D">
        <w:rPr>
          <w:lang w:val="en-US"/>
        </w:rPr>
        <w:t xml:space="preserve"> </w:t>
      </w:r>
      <w:r w:rsidRPr="009C0A75">
        <w:rPr>
          <w:lang w:val="en-US"/>
        </w:rPr>
        <w:t xml:space="preserve">a nest was observed to be occupied by a fully feathered chick and </w:t>
      </w:r>
      <w:r w:rsidR="00DD6959">
        <w:rPr>
          <w:lang w:val="en-US"/>
        </w:rPr>
        <w:t xml:space="preserve">then </w:t>
      </w:r>
      <w:r w:rsidRPr="009C0A75">
        <w:rPr>
          <w:lang w:val="en-US"/>
        </w:rPr>
        <w:t xml:space="preserve">found empty </w:t>
      </w:r>
      <w:r w:rsidR="00A41D0D" w:rsidRPr="009C0A75">
        <w:rPr>
          <w:lang w:val="en-US"/>
        </w:rPr>
        <w:t xml:space="preserve">in </w:t>
      </w:r>
      <w:r w:rsidR="00A41D0D">
        <w:rPr>
          <w:lang w:val="en-US"/>
        </w:rPr>
        <w:t>the subsequent</w:t>
      </w:r>
      <w:r w:rsidR="00DD6959">
        <w:rPr>
          <w:lang w:val="en-US"/>
        </w:rPr>
        <w:t xml:space="preserve"> visit </w:t>
      </w:r>
      <w:r w:rsidRPr="009C0A75">
        <w:rPr>
          <w:lang w:val="en-US"/>
        </w:rPr>
        <w:t>without signs of predation</w:t>
      </w:r>
      <w:r>
        <w:rPr>
          <w:lang w:val="en-US"/>
        </w:rPr>
        <w:t>/death</w:t>
      </w:r>
      <w:r w:rsidRPr="009C0A75">
        <w:rPr>
          <w:lang w:val="en-US"/>
        </w:rPr>
        <w:t xml:space="preserve">, </w:t>
      </w:r>
      <w:r>
        <w:rPr>
          <w:lang w:val="en-US"/>
        </w:rPr>
        <w:t>it was</w:t>
      </w:r>
      <w:r w:rsidRPr="009C0A75">
        <w:rPr>
          <w:lang w:val="en-US"/>
        </w:rPr>
        <w:t xml:space="preserve"> assumed that</w:t>
      </w:r>
      <w:r w:rsidR="00DD6959">
        <w:rPr>
          <w:lang w:val="en-US"/>
        </w:rPr>
        <w:t xml:space="preserve"> </w:t>
      </w:r>
      <w:commentRangeStart w:id="13"/>
      <w:r w:rsidR="00DD6959">
        <w:rPr>
          <w:lang w:val="en-US"/>
        </w:rPr>
        <w:t xml:space="preserve">fledging had occurred </w:t>
      </w:r>
      <w:commentRangeEnd w:id="13"/>
      <w:r w:rsidR="003234E3">
        <w:rPr>
          <w:rStyle w:val="CommentReference"/>
        </w:rPr>
        <w:commentReference w:id="13"/>
      </w:r>
      <w:r w:rsidR="00DD6959">
        <w:rPr>
          <w:lang w:val="en-US"/>
        </w:rPr>
        <w:t>and therefore that the</w:t>
      </w:r>
      <w:r w:rsidRPr="009C0A75">
        <w:rPr>
          <w:lang w:val="en-US"/>
        </w:rPr>
        <w:t xml:space="preserve"> nest was successful (hereafter</w:t>
      </w:r>
      <w:r w:rsidR="00722191">
        <w:rPr>
          <w:lang w:val="en-US"/>
        </w:rPr>
        <w:t xml:space="preserve"> fledging</w:t>
      </w:r>
      <w:r w:rsidRPr="009C0A75">
        <w:rPr>
          <w:lang w:val="en-US"/>
        </w:rPr>
        <w:t xml:space="preserve"> success).</w:t>
      </w:r>
      <w:r>
        <w:rPr>
          <w:lang w:val="en-US"/>
        </w:rPr>
        <w:t xml:space="preserve"> </w:t>
      </w:r>
      <w:r w:rsidR="00161627">
        <w:rPr>
          <w:lang w:val="en-US"/>
        </w:rPr>
        <w:t>For those sites that monitored all nests within a specific area (</w:t>
      </w:r>
      <w:proofErr w:type="spellStart"/>
      <w:r w:rsidR="00161627">
        <w:rPr>
          <w:lang w:val="en-US"/>
        </w:rPr>
        <w:t>Aride</w:t>
      </w:r>
      <w:proofErr w:type="spellEnd"/>
      <w:r w:rsidR="00161627">
        <w:rPr>
          <w:lang w:val="en-US"/>
        </w:rPr>
        <w:t xml:space="preserve">, Aldabra, </w:t>
      </w:r>
      <w:proofErr w:type="spellStart"/>
      <w:r w:rsidR="00161627">
        <w:rPr>
          <w:lang w:val="en-US"/>
        </w:rPr>
        <w:t>Cousine</w:t>
      </w:r>
      <w:proofErr w:type="spellEnd"/>
      <w:r w:rsidR="00161627">
        <w:rPr>
          <w:lang w:val="en-US"/>
        </w:rPr>
        <w:t>) the number of nests is hereafter referred to as nesting density and is used as a proxy for breeding population size.</w:t>
      </w:r>
    </w:p>
    <w:p w14:paraId="7A2FB097" w14:textId="77777777" w:rsidR="001B402D" w:rsidRDefault="001B402D" w:rsidP="00553C00">
      <w:pPr>
        <w:spacing w:line="360" w:lineRule="auto"/>
        <w:outlineLvl w:val="0"/>
      </w:pPr>
      <w:del w:id="14" w:author="Fernando Cagua" w:date="2018-01-23T17:41:00Z">
        <w:r w:rsidDel="001218AE">
          <w:delText>2</w:delText>
        </w:r>
      </w:del>
      <w:del w:id="15" w:author="Fernando Cagua" w:date="2018-01-23T17:40:00Z">
        <w:r w:rsidDel="001218AE">
          <w:delText xml:space="preserve">.1.1 </w:delText>
        </w:r>
      </w:del>
      <w:r>
        <w:t>Aldabra Atoll</w:t>
      </w:r>
    </w:p>
    <w:p w14:paraId="31BB6710" w14:textId="3D99B3A1" w:rsidR="00093D6C" w:rsidRDefault="001B402D" w:rsidP="00BF56A1">
      <w:pPr>
        <w:spacing w:line="360" w:lineRule="auto"/>
      </w:pPr>
      <w:r>
        <w:lastRenderedPageBreak/>
        <w:t xml:space="preserve">Aldabra Atoll is </w:t>
      </w:r>
      <w:r w:rsidR="00811C0A">
        <w:t xml:space="preserve">a raised coral atoll, </w:t>
      </w:r>
      <w:r>
        <w:t xml:space="preserve">approximately 1150km southwest of the main Seychelles island of </w:t>
      </w:r>
      <w:proofErr w:type="spellStart"/>
      <w:r w:rsidR="00422215">
        <w:t>Mahé</w:t>
      </w:r>
      <w:proofErr w:type="spellEnd"/>
      <w:r w:rsidR="00A50632">
        <w:t xml:space="preserve"> (Figure 1)</w:t>
      </w:r>
      <w:r w:rsidR="00DA4249">
        <w:t xml:space="preserve">, and consists of four </w:t>
      </w:r>
      <w:r w:rsidR="00DD6959">
        <w:t xml:space="preserve">main </w:t>
      </w:r>
      <w:r w:rsidR="00DA4249">
        <w:t>islands</w:t>
      </w:r>
      <w:r w:rsidR="00402293">
        <w:t xml:space="preserve"> totalling 155 km</w:t>
      </w:r>
      <w:r w:rsidR="00402293">
        <w:rPr>
          <w:vertAlign w:val="superscript"/>
        </w:rPr>
        <w:t>2</w:t>
      </w:r>
      <w:r w:rsidR="00402293">
        <w:t xml:space="preserve"> area</w:t>
      </w:r>
      <w:r w:rsidR="00DA4249">
        <w:t xml:space="preserve"> </w:t>
      </w:r>
      <w:r w:rsidR="00DD6959">
        <w:t>around a central 195.9 km</w:t>
      </w:r>
      <w:r w:rsidR="00DD6959">
        <w:rPr>
          <w:vertAlign w:val="superscript"/>
        </w:rPr>
        <w:t xml:space="preserve">2 </w:t>
      </w:r>
      <w:r w:rsidR="00DD6959">
        <w:t>lagoon</w:t>
      </w:r>
      <w:r w:rsidR="00DA4249">
        <w:t>.</w:t>
      </w:r>
      <w:r w:rsidR="00BB52E2">
        <w:t xml:space="preserve"> </w:t>
      </w:r>
      <w:r w:rsidR="00CD0B6B">
        <w:rPr>
          <w:i/>
        </w:rPr>
        <w:t xml:space="preserve">P. </w:t>
      </w:r>
      <w:r w:rsidR="00553C00">
        <w:rPr>
          <w:i/>
        </w:rPr>
        <w:t>lepturus</w:t>
      </w:r>
      <w:r w:rsidR="00DA4249">
        <w:t xml:space="preserve"> nest </w:t>
      </w:r>
      <w:r w:rsidR="00DA4249" w:rsidRPr="00C44FDD">
        <w:t>predominantly on</w:t>
      </w:r>
      <w:r w:rsidR="00DA4249">
        <w:t xml:space="preserve"> </w:t>
      </w:r>
      <w:r w:rsidR="00DA4249" w:rsidRPr="00C44FDD">
        <w:t>islets</w:t>
      </w:r>
      <w:r w:rsidR="00BB52E2">
        <w:t xml:space="preserve"> within the lagoon</w:t>
      </w:r>
      <w:r w:rsidR="00DA4249">
        <w:t xml:space="preserve">. The </w:t>
      </w:r>
      <w:r w:rsidR="00DD6959">
        <w:t xml:space="preserve">habitat of the </w:t>
      </w:r>
      <w:r w:rsidR="00DA4249">
        <w:t xml:space="preserve">islets </w:t>
      </w:r>
      <w:r w:rsidR="00BB52E2">
        <w:t>(</w:t>
      </w:r>
      <w:r w:rsidR="00734E90">
        <w:t xml:space="preserve">area </w:t>
      </w:r>
      <w:r w:rsidR="00734E90" w:rsidRPr="00CD2BF2">
        <w:rPr>
          <w:lang w:val="en-US"/>
        </w:rPr>
        <w:t>betw</w:t>
      </w:r>
      <w:r w:rsidR="00734E90">
        <w:rPr>
          <w:lang w:val="en-US"/>
        </w:rPr>
        <w:t>een 41 and 570 m² (mean 249 m²</w:t>
      </w:r>
      <w:r w:rsidR="00BB52E2">
        <w:t xml:space="preserve">) </w:t>
      </w:r>
      <w:r w:rsidR="00DA4249">
        <w:t xml:space="preserve">consists of pitted limestone crevices and </w:t>
      </w:r>
      <w:r w:rsidR="00BB52E2">
        <w:t xml:space="preserve">salt tolerant </w:t>
      </w:r>
      <w:r w:rsidR="00DA4249">
        <w:t>vegetation with varying degrees of coverage.</w:t>
      </w:r>
      <w:r w:rsidR="00A50632">
        <w:t xml:space="preserve"> </w:t>
      </w:r>
      <w:r w:rsidR="00BB52E2">
        <w:t xml:space="preserve">Tropicbird breeding was </w:t>
      </w:r>
      <w:r w:rsidR="00093D6C">
        <w:t xml:space="preserve">monitored consistently </w:t>
      </w:r>
      <w:r w:rsidR="00BB52E2">
        <w:rPr>
          <w:lang w:val="en-US"/>
        </w:rPr>
        <w:t xml:space="preserve">on </w:t>
      </w:r>
      <w:r w:rsidR="00BB52E2">
        <w:t>13 lagoon islets and an outcrop of Picard Island</w:t>
      </w:r>
      <w:r w:rsidR="00093D6C">
        <w:t xml:space="preserve">. During each </w:t>
      </w:r>
      <w:r w:rsidR="00BB52E2">
        <w:t xml:space="preserve">nesting </w:t>
      </w:r>
      <w:r w:rsidR="00093D6C">
        <w:t xml:space="preserve">survey, the entire monitoring </w:t>
      </w:r>
      <w:r w:rsidR="005B072E">
        <w:t>area was</w:t>
      </w:r>
      <w:r w:rsidR="00093D6C">
        <w:t xml:space="preserve"> </w:t>
      </w:r>
      <w:r w:rsidR="00A30AB9">
        <w:t xml:space="preserve">searched to ensure </w:t>
      </w:r>
      <w:r w:rsidR="00093D6C">
        <w:t xml:space="preserve">all new nests </w:t>
      </w:r>
      <w:r w:rsidR="00BB52E2">
        <w:t>we</w:t>
      </w:r>
      <w:r w:rsidR="00093D6C">
        <w:t>re recorded</w:t>
      </w:r>
      <w:r w:rsidR="00A30AB9">
        <w:t>.</w:t>
      </w:r>
      <w:r w:rsidR="00093D6C">
        <w:t xml:space="preserve"> </w:t>
      </w:r>
      <w:r w:rsidR="00A30AB9">
        <w:t xml:space="preserve">The last assessment of </w:t>
      </w:r>
      <w:r w:rsidR="00A30AB9">
        <w:rPr>
          <w:i/>
        </w:rPr>
        <w:t xml:space="preserve">P. </w:t>
      </w:r>
      <w:proofErr w:type="spellStart"/>
      <w:r w:rsidR="00A30AB9">
        <w:rPr>
          <w:i/>
        </w:rPr>
        <w:t>lepturus</w:t>
      </w:r>
      <w:proofErr w:type="spellEnd"/>
      <w:r w:rsidR="00A30AB9">
        <w:rPr>
          <w:i/>
        </w:rPr>
        <w:t xml:space="preserve"> </w:t>
      </w:r>
      <w:r w:rsidR="00722191">
        <w:t>fledging success</w:t>
      </w:r>
      <w:r w:rsidR="00A30AB9">
        <w:t xml:space="preserve"> on Aldabra was in </w:t>
      </w:r>
      <w:r w:rsidR="00A30AB9" w:rsidRPr="004567CD">
        <w:t>19</w:t>
      </w:r>
      <w:r w:rsidR="00A30AB9" w:rsidRPr="00F13CCE">
        <w:t>80</w:t>
      </w:r>
      <w:r w:rsidR="00A30AB9" w:rsidRPr="004567CD">
        <w:t xml:space="preserve"> (</w:t>
      </w:r>
      <w:proofErr w:type="spellStart"/>
      <w:r w:rsidR="00A30AB9" w:rsidRPr="00F13CCE">
        <w:t>Prys</w:t>
      </w:r>
      <w:proofErr w:type="spellEnd"/>
      <w:r w:rsidR="00A30AB9" w:rsidRPr="00F13CCE">
        <w:t>-Jones et al.</w:t>
      </w:r>
      <w:r w:rsidR="00A30AB9" w:rsidRPr="004567CD">
        <w:t>).</w:t>
      </w:r>
    </w:p>
    <w:p w14:paraId="7D6DAF12" w14:textId="3957894C" w:rsidR="00DA4249" w:rsidRDefault="00DA4249" w:rsidP="00553C00">
      <w:pPr>
        <w:spacing w:line="360" w:lineRule="auto"/>
        <w:outlineLvl w:val="0"/>
      </w:pPr>
      <w:del w:id="16" w:author="Fernando Cagua" w:date="2018-01-23T17:41:00Z">
        <w:r w:rsidDel="001218AE">
          <w:delText xml:space="preserve">2.1.2 </w:delText>
        </w:r>
      </w:del>
      <w:proofErr w:type="spellStart"/>
      <w:r>
        <w:t>Aride</w:t>
      </w:r>
      <w:proofErr w:type="spellEnd"/>
      <w:r>
        <w:t xml:space="preserve"> Island</w:t>
      </w:r>
    </w:p>
    <w:p w14:paraId="5067E13F" w14:textId="15B07E70" w:rsidR="00E16D45" w:rsidRDefault="00A50632" w:rsidP="00E16D45">
      <w:pPr>
        <w:spacing w:line="360" w:lineRule="auto"/>
      </w:pPr>
      <w:r w:rsidRPr="00A50632">
        <w:t xml:space="preserve">Aride is the northernmost granitic island of the Seychelles Archipelago </w:t>
      </w:r>
      <w:r w:rsidR="0099358A">
        <w:t>and is situated 15</w:t>
      </w:r>
      <w:r w:rsidRPr="00A50632">
        <w:t xml:space="preserve"> km away from </w:t>
      </w:r>
      <w:r w:rsidR="0099358A">
        <w:t>Cousin Island</w:t>
      </w:r>
      <w:r w:rsidRPr="00A50632">
        <w:t xml:space="preserve"> and 50 km from the main island of </w:t>
      </w:r>
      <w:proofErr w:type="spellStart"/>
      <w:r w:rsidRPr="00A50632">
        <w:t>Mahé</w:t>
      </w:r>
      <w:proofErr w:type="spellEnd"/>
      <w:r w:rsidRPr="00A50632">
        <w:t xml:space="preserve"> (Figure 1). </w:t>
      </w:r>
      <w:proofErr w:type="spellStart"/>
      <w:r w:rsidRPr="00A50632">
        <w:t>Aride</w:t>
      </w:r>
      <w:r w:rsidR="00BB52E2">
        <w:t>’s</w:t>
      </w:r>
      <w:proofErr w:type="spellEnd"/>
      <w:r w:rsidRPr="00A50632">
        <w:t xml:space="preserve"> 74 ha </w:t>
      </w:r>
      <w:r w:rsidR="00BB52E2">
        <w:t>consist of</w:t>
      </w:r>
      <w:r w:rsidRPr="00A50632">
        <w:t xml:space="preserve"> 5 ha </w:t>
      </w:r>
      <w:r w:rsidR="00BB52E2">
        <w:t>of</w:t>
      </w:r>
      <w:r w:rsidR="00BB52E2" w:rsidRPr="00A50632">
        <w:t xml:space="preserve"> </w:t>
      </w:r>
      <w:r w:rsidR="0099358A">
        <w:t>flat</w:t>
      </w:r>
      <w:r w:rsidR="00A30AB9">
        <w:t xml:space="preserve"> plateau</w:t>
      </w:r>
      <w:r w:rsidR="00C705B2">
        <w:t xml:space="preserve"> </w:t>
      </w:r>
      <w:r w:rsidRPr="00A50632">
        <w:t xml:space="preserve">and 69 ha </w:t>
      </w:r>
      <w:r w:rsidR="00C705B2">
        <w:t>of</w:t>
      </w:r>
      <w:r w:rsidR="00C705B2" w:rsidRPr="00A50632">
        <w:t xml:space="preserve"> </w:t>
      </w:r>
      <w:r w:rsidRPr="00A50632">
        <w:t xml:space="preserve">mountainous </w:t>
      </w:r>
      <w:r w:rsidR="00C705B2">
        <w:t>terrain</w:t>
      </w:r>
      <w:r w:rsidR="0020341B">
        <w:t>.</w:t>
      </w:r>
      <w:r w:rsidR="00C705B2">
        <w:rPr>
          <w:rStyle w:val="CommentReference"/>
        </w:rPr>
        <w:commentReference w:id="17"/>
      </w:r>
      <w:r w:rsidR="005763B5">
        <w:t xml:space="preserve"> </w:t>
      </w:r>
      <w:r w:rsidR="00B50269">
        <w:t>The island has been restored from a degraded coconut plantation.</w:t>
      </w:r>
      <w:r w:rsidR="00C705B2">
        <w:t xml:space="preserve"> A colony of </w:t>
      </w:r>
      <w:r w:rsidR="00750C4C">
        <w:rPr>
          <w:i/>
        </w:rPr>
        <w:t>P</w:t>
      </w:r>
      <w:r w:rsidR="00750C4C" w:rsidRPr="00750C4C">
        <w:rPr>
          <w:i/>
        </w:rPr>
        <w:t xml:space="preserve">. </w:t>
      </w:r>
      <w:r w:rsidR="00750C4C" w:rsidRPr="00332023">
        <w:rPr>
          <w:i/>
        </w:rPr>
        <w:t>lepturus</w:t>
      </w:r>
      <w:r w:rsidR="00750C4C" w:rsidRPr="00063E64">
        <w:rPr>
          <w:i/>
        </w:rPr>
        <w:t xml:space="preserve"> </w:t>
      </w:r>
      <w:r w:rsidRPr="00750C4C">
        <w:t>nest</w:t>
      </w:r>
      <w:r w:rsidR="00C705B2">
        <w:t>s</w:t>
      </w:r>
      <w:r>
        <w:t xml:space="preserve"> across the island </w:t>
      </w:r>
      <w:r w:rsidR="00FA45BC">
        <w:t xml:space="preserve">but </w:t>
      </w:r>
      <w:r w:rsidR="00093D6C">
        <w:t xml:space="preserve">monitoring is </w:t>
      </w:r>
      <w:r w:rsidR="00E16D45">
        <w:t>consistently conducted</w:t>
      </w:r>
      <w:r w:rsidR="00FA45BC">
        <w:t xml:space="preserve"> on the plateau along coa</w:t>
      </w:r>
      <w:r w:rsidR="00E16D45">
        <w:t xml:space="preserve">stal and inland areas of forest. </w:t>
      </w:r>
      <w:r w:rsidR="00A30AB9">
        <w:t xml:space="preserve">During each nesting survey, the entire monitoring area was searched to ensure all new nests were recorded. The last assessment of </w:t>
      </w:r>
      <w:r w:rsidR="00722191">
        <w:t>fledging success</w:t>
      </w:r>
      <w:r w:rsidR="00A30AB9">
        <w:t xml:space="preserve"> was in 2005 (Ramos et al).</w:t>
      </w:r>
    </w:p>
    <w:p w14:paraId="34E264C6" w14:textId="2B0A50AB" w:rsidR="00FA45BC" w:rsidRDefault="00FA45BC" w:rsidP="00553C00">
      <w:pPr>
        <w:spacing w:line="360" w:lineRule="auto"/>
        <w:outlineLvl w:val="0"/>
      </w:pPr>
      <w:del w:id="18" w:author="Fernando Cagua" w:date="2018-01-23T17:41:00Z">
        <w:r w:rsidDel="001218AE">
          <w:delText xml:space="preserve">2.1.3 </w:delText>
        </w:r>
      </w:del>
      <w:r>
        <w:t>Cousin Island</w:t>
      </w:r>
    </w:p>
    <w:p w14:paraId="6C40BE91" w14:textId="1C87B457" w:rsidR="00FA45BC" w:rsidRDefault="00FA45BC" w:rsidP="00BF56A1">
      <w:pPr>
        <w:spacing w:line="360" w:lineRule="auto"/>
      </w:pPr>
      <w:r w:rsidRPr="00FA45BC">
        <w:t xml:space="preserve">Cousin is 2 km </w:t>
      </w:r>
      <w:r w:rsidR="00E16D45">
        <w:t xml:space="preserve">from </w:t>
      </w:r>
      <w:proofErr w:type="spellStart"/>
      <w:r w:rsidR="00E16D45">
        <w:t>Cousine</w:t>
      </w:r>
      <w:proofErr w:type="spellEnd"/>
      <w:r w:rsidR="00E16D45">
        <w:t xml:space="preserve"> Island and 35km from the main island of</w:t>
      </w:r>
      <w:r w:rsidRPr="00FA45BC">
        <w:t xml:space="preserve"> </w:t>
      </w:r>
      <w:proofErr w:type="spellStart"/>
      <w:r w:rsidR="00E16D45" w:rsidRPr="00A50632">
        <w:t>Mahé</w:t>
      </w:r>
      <w:proofErr w:type="spellEnd"/>
      <w:r w:rsidR="00E16D45" w:rsidRPr="00A50632">
        <w:t xml:space="preserve"> (Figure 1). </w:t>
      </w:r>
      <w:r w:rsidR="003D3656">
        <w:t>Cousin’s 27 ha consist of 21.6 h</w:t>
      </w:r>
      <w:r w:rsidR="002C3286">
        <w:t>a of flat plateau and 5.4 ha of</w:t>
      </w:r>
      <w:r w:rsidR="003D3656">
        <w:t xml:space="preserve"> mountainous </w:t>
      </w:r>
      <w:r w:rsidR="00201F50">
        <w:t>terrain</w:t>
      </w:r>
      <w:r w:rsidR="003D3656">
        <w:t xml:space="preserve">. </w:t>
      </w:r>
      <w:r w:rsidR="00730A05">
        <w:t xml:space="preserve">The island has been restored from a degraded coconut plantation. </w:t>
      </w:r>
      <w:r w:rsidR="002C3286">
        <w:t xml:space="preserve">A colony of </w:t>
      </w:r>
      <w:r w:rsidR="00332023" w:rsidRPr="00063E64">
        <w:rPr>
          <w:i/>
        </w:rPr>
        <w:t xml:space="preserve">P. </w:t>
      </w:r>
      <w:r w:rsidR="00553C00">
        <w:rPr>
          <w:i/>
        </w:rPr>
        <w:t>lepturus</w:t>
      </w:r>
      <w:r>
        <w:t xml:space="preserve"> nest</w:t>
      </w:r>
      <w:r w:rsidR="002C3286">
        <w:t>s</w:t>
      </w:r>
      <w:r>
        <w:t xml:space="preserve"> throughout this habitat but are predominantly monitored on the plateau both along the coa</w:t>
      </w:r>
      <w:r w:rsidR="00BE3559">
        <w:t xml:space="preserve">st and inland. </w:t>
      </w:r>
      <w:r w:rsidR="002C3286">
        <w:t xml:space="preserve">Tropicbird monitoring efforts have been consistent since 2005 until present (with two years of missing data: 2008 and 2012). The survey effort is defined by a set number of nests rather than a specific area. Approximately </w:t>
      </w:r>
      <w:commentRangeStart w:id="19"/>
      <w:r w:rsidR="002C3286">
        <w:t xml:space="preserve">100 nests at incubation </w:t>
      </w:r>
      <w:commentRangeEnd w:id="19"/>
      <w:r w:rsidR="003234E3">
        <w:rPr>
          <w:rStyle w:val="CommentReference"/>
        </w:rPr>
        <w:commentReference w:id="19"/>
      </w:r>
      <w:r w:rsidR="002C3286">
        <w:t xml:space="preserve">stage are selected once per year in February (although additional surveys were conducted in July on several years) and each nesting attempt is followed until the outcome (and stage) can be determined, providing a snapshot of percentage </w:t>
      </w:r>
      <w:r w:rsidR="00722191">
        <w:t>fledging success</w:t>
      </w:r>
      <w:r w:rsidR="002C3286">
        <w:t xml:space="preserve">. </w:t>
      </w:r>
      <w:r w:rsidR="00752A3E">
        <w:t xml:space="preserve">The last </w:t>
      </w:r>
      <w:r w:rsidR="00DD783E">
        <w:t>assessment</w:t>
      </w:r>
      <w:r w:rsidR="005953AC">
        <w:t xml:space="preserve"> of </w:t>
      </w:r>
      <w:r w:rsidR="00722191">
        <w:t>fledging success</w:t>
      </w:r>
      <w:r w:rsidR="005953AC">
        <w:t xml:space="preserve"> was 1987</w:t>
      </w:r>
      <w:r w:rsidR="00752A3E">
        <w:t xml:space="preserve"> (Phillips).</w:t>
      </w:r>
    </w:p>
    <w:p w14:paraId="2AA8D351" w14:textId="68E49A20" w:rsidR="00857CD4" w:rsidRDefault="00857CD4" w:rsidP="00553C00">
      <w:pPr>
        <w:spacing w:line="360" w:lineRule="auto"/>
        <w:outlineLvl w:val="0"/>
      </w:pPr>
      <w:del w:id="20" w:author="Fernando Cagua" w:date="2018-01-23T17:41:00Z">
        <w:r w:rsidDel="001218AE">
          <w:delText>2.1.</w:delText>
        </w:r>
        <w:r w:rsidR="00845430" w:rsidDel="001218AE">
          <w:delText xml:space="preserve">4 </w:delText>
        </w:r>
      </w:del>
      <w:proofErr w:type="spellStart"/>
      <w:r>
        <w:t>Cousine</w:t>
      </w:r>
      <w:proofErr w:type="spellEnd"/>
      <w:r>
        <w:t xml:space="preserve"> Island</w:t>
      </w:r>
    </w:p>
    <w:p w14:paraId="29BF8AB7" w14:textId="0B161D8A" w:rsidR="00332023" w:rsidRDefault="00857CD4" w:rsidP="00332023">
      <w:pPr>
        <w:spacing w:line="360" w:lineRule="auto"/>
      </w:pPr>
      <w:proofErr w:type="spellStart"/>
      <w:r w:rsidRPr="00857CD4">
        <w:t>Cousine</w:t>
      </w:r>
      <w:proofErr w:type="spellEnd"/>
      <w:r w:rsidR="002D47CC">
        <w:t xml:space="preserve"> Island</w:t>
      </w:r>
      <w:r w:rsidR="00482922">
        <w:t xml:space="preserve">, </w:t>
      </w:r>
      <w:r w:rsidR="00C03CCC">
        <w:t>2</w:t>
      </w:r>
      <w:r w:rsidR="00482922">
        <w:t xml:space="preserve"> km </w:t>
      </w:r>
      <w:r w:rsidR="00C03CCC">
        <w:t xml:space="preserve">west of Cousin and 32 km NE of the main island of </w:t>
      </w:r>
      <w:proofErr w:type="spellStart"/>
      <w:r w:rsidR="00C03CCC" w:rsidRPr="00A50632">
        <w:t>Mahé</w:t>
      </w:r>
      <w:proofErr w:type="spellEnd"/>
      <w:r w:rsidR="00C03CCC" w:rsidRPr="00A50632">
        <w:t xml:space="preserve"> </w:t>
      </w:r>
      <w:r w:rsidRPr="00857CD4">
        <w:t>(Figure 1)</w:t>
      </w:r>
      <w:r w:rsidR="00C03CCC">
        <w:t xml:space="preserve">. </w:t>
      </w:r>
      <w:r>
        <w:t>The island is close in proximity, size and habitat to Cousin Island</w:t>
      </w:r>
      <w:r w:rsidR="00730A05">
        <w:t xml:space="preserve"> and likewise has been restored from a degraded coconut plantation</w:t>
      </w:r>
      <w:r>
        <w:t xml:space="preserve">. </w:t>
      </w:r>
      <w:r w:rsidR="00482922">
        <w:t xml:space="preserve">A colony of </w:t>
      </w:r>
      <w:r w:rsidR="00332023" w:rsidRPr="00063E64">
        <w:rPr>
          <w:i/>
        </w:rPr>
        <w:t xml:space="preserve">P. </w:t>
      </w:r>
      <w:r w:rsidR="00553C00">
        <w:rPr>
          <w:i/>
        </w:rPr>
        <w:t>lepturus</w:t>
      </w:r>
      <w:r>
        <w:t xml:space="preserve"> breed</w:t>
      </w:r>
      <w:r w:rsidR="00482922">
        <w:t>s</w:t>
      </w:r>
      <w:r>
        <w:t xml:space="preserve"> across the island but </w:t>
      </w:r>
      <w:r>
        <w:lastRenderedPageBreak/>
        <w:t xml:space="preserve">monitoring has concentrated </w:t>
      </w:r>
      <w:r w:rsidR="00C03CCC">
        <w:t>throughout the</w:t>
      </w:r>
      <w:r>
        <w:t xml:space="preserve"> accessible </w:t>
      </w:r>
      <w:r w:rsidR="00C03CCC">
        <w:t xml:space="preserve">plateau on the </w:t>
      </w:r>
      <w:r w:rsidR="00C808EA">
        <w:t>eastern</w:t>
      </w:r>
      <w:r w:rsidR="00F352BF">
        <w:t xml:space="preserve"> side</w:t>
      </w:r>
      <w:r w:rsidR="00EF5EC6">
        <w:t xml:space="preserve">. </w:t>
      </w:r>
      <w:r w:rsidR="00C03CCC">
        <w:t>All known nest sites in this area (ca. 90 sites) are continuously monitored throughout the year</w:t>
      </w:r>
      <w:r w:rsidR="00C03CCC" w:rsidRPr="00C03CCC">
        <w:t xml:space="preserve"> </w:t>
      </w:r>
      <w:r w:rsidR="00C03CCC">
        <w:t>for new nests and to record nest outcomes.</w:t>
      </w:r>
      <w:r w:rsidR="0067038D">
        <w:t xml:space="preserve"> </w:t>
      </w:r>
      <w:r w:rsidR="00752A3E">
        <w:t xml:space="preserve">The last assessment of </w:t>
      </w:r>
      <w:r w:rsidR="00722191">
        <w:t>fledging success</w:t>
      </w:r>
      <w:r w:rsidR="00752A3E">
        <w:t xml:space="preserve"> was conducted in</w:t>
      </w:r>
      <w:r w:rsidR="006C73FC">
        <w:t xml:space="preserve"> 2003 to 2005 (Malan et al, 2010</w:t>
      </w:r>
      <w:r w:rsidR="00752A3E">
        <w:t>)</w:t>
      </w:r>
      <w:r w:rsidR="00332023">
        <w:t xml:space="preserve">. </w:t>
      </w:r>
    </w:p>
    <w:p w14:paraId="1883AD8D" w14:textId="67407B93" w:rsidR="009F076E" w:rsidRDefault="009F076E" w:rsidP="00553C00">
      <w:pPr>
        <w:spacing w:line="360" w:lineRule="auto"/>
        <w:outlineLvl w:val="0"/>
      </w:pPr>
      <w:del w:id="21" w:author="Fernando Cagua" w:date="2018-01-23T17:41:00Z">
        <w:r w:rsidDel="001218AE">
          <w:delText xml:space="preserve">2.1.5 </w:delText>
        </w:r>
      </w:del>
      <w:r>
        <w:t>Denis Island</w:t>
      </w:r>
    </w:p>
    <w:p w14:paraId="11EE361A" w14:textId="77777777" w:rsidR="00161627" w:rsidRDefault="00C03CCC" w:rsidP="00161627">
      <w:pPr>
        <w:spacing w:line="360" w:lineRule="auto"/>
      </w:pPr>
      <w:r>
        <w:t xml:space="preserve">Denis Island is </w:t>
      </w:r>
      <w:r w:rsidR="00482922">
        <w:t>ca.</w:t>
      </w:r>
      <w:r w:rsidR="00482922" w:rsidRPr="00BE3559">
        <w:t xml:space="preserve"> </w:t>
      </w:r>
      <w:r>
        <w:t xml:space="preserve">43 km north of </w:t>
      </w:r>
      <w:proofErr w:type="spellStart"/>
      <w:r>
        <w:t>Aride</w:t>
      </w:r>
      <w:proofErr w:type="spellEnd"/>
      <w:r>
        <w:t xml:space="preserve"> Island and </w:t>
      </w:r>
      <w:r w:rsidR="00CD1C77" w:rsidRPr="00BE3559">
        <w:t>80 km north</w:t>
      </w:r>
      <w:r>
        <w:t>-east</w:t>
      </w:r>
      <w:r w:rsidR="00CD1C77" w:rsidRPr="00BE3559">
        <w:t xml:space="preserve"> of </w:t>
      </w:r>
      <w:r>
        <w:t xml:space="preserve">the main island of </w:t>
      </w:r>
      <w:proofErr w:type="spellStart"/>
      <w:r w:rsidR="00CD1C77" w:rsidRPr="00BE3559">
        <w:t>Mahé</w:t>
      </w:r>
      <w:proofErr w:type="spellEnd"/>
      <w:r w:rsidR="00CD1C77" w:rsidRPr="00BE3559">
        <w:t xml:space="preserve"> (Figure 1)</w:t>
      </w:r>
      <w:r w:rsidR="00CD1C77">
        <w:t xml:space="preserve">. </w:t>
      </w:r>
      <w:commentRangeStart w:id="22"/>
      <w:r w:rsidR="00CD1C77">
        <w:t>Denis</w:t>
      </w:r>
      <w:commentRangeEnd w:id="22"/>
      <w:r w:rsidR="0067038D">
        <w:rPr>
          <w:rStyle w:val="CommentReference"/>
        </w:rPr>
        <w:commentReference w:id="22"/>
      </w:r>
      <w:r w:rsidR="00CD1C77">
        <w:t xml:space="preserve"> holds a small population of </w:t>
      </w:r>
      <w:r w:rsidR="00CD1C77" w:rsidRPr="00063E64">
        <w:rPr>
          <w:i/>
        </w:rPr>
        <w:t xml:space="preserve">P. </w:t>
      </w:r>
      <w:r w:rsidR="00CD1C77">
        <w:rPr>
          <w:i/>
        </w:rPr>
        <w:t>lepturus</w:t>
      </w:r>
      <w:r w:rsidR="00CD1C77">
        <w:t xml:space="preserve"> </w:t>
      </w:r>
      <w:r w:rsidR="00482922">
        <w:t xml:space="preserve">which nest </w:t>
      </w:r>
      <w:r w:rsidR="00CD1C77">
        <w:t>across the island</w:t>
      </w:r>
      <w:r w:rsidR="0067038D">
        <w:t>. N</w:t>
      </w:r>
      <w:r w:rsidR="00482922">
        <w:t>est m</w:t>
      </w:r>
      <w:r w:rsidR="00CD1C77">
        <w:t>on</w:t>
      </w:r>
      <w:r w:rsidR="00CB7B23">
        <w:t>itoring is island</w:t>
      </w:r>
      <w:r w:rsidR="00482922">
        <w:t>-</w:t>
      </w:r>
      <w:r w:rsidR="00CB7B23">
        <w:t xml:space="preserve">wide and follows similar methods to Aride, Cousine and Aldabra whereby a specific area </w:t>
      </w:r>
      <w:r w:rsidR="0067038D">
        <w:t xml:space="preserve">(Table 2) </w:t>
      </w:r>
      <w:r w:rsidR="00CB7B23">
        <w:t>of the island has been monitored consistently from Nov 2015 to Sept 2016</w:t>
      </w:r>
      <w:r w:rsidR="0067038D">
        <w:t>. A</w:t>
      </w:r>
      <w:r w:rsidR="00CB7B23">
        <w:t xml:space="preserve">ll new nests </w:t>
      </w:r>
      <w:r w:rsidR="00151F97">
        <w:t>in the</w:t>
      </w:r>
      <w:r w:rsidR="00CB7B23">
        <w:t xml:space="preserve"> area </w:t>
      </w:r>
      <w:r w:rsidR="0067038D">
        <w:t>monitored and nest outcome recorded</w:t>
      </w:r>
      <w:r w:rsidR="00CB7B23">
        <w:t xml:space="preserve">. </w:t>
      </w:r>
      <w:r w:rsidR="00CD1C77">
        <w:t xml:space="preserve">This is the first assessment of </w:t>
      </w:r>
      <w:r w:rsidR="00151F97">
        <w:rPr>
          <w:i/>
        </w:rPr>
        <w:t xml:space="preserve">P. </w:t>
      </w:r>
      <w:proofErr w:type="spellStart"/>
      <w:r w:rsidR="00151F97">
        <w:rPr>
          <w:i/>
        </w:rPr>
        <w:t>lepturus</w:t>
      </w:r>
      <w:proofErr w:type="spellEnd"/>
      <w:r w:rsidR="00CD1C77">
        <w:t xml:space="preserve"> </w:t>
      </w:r>
      <w:r w:rsidR="00722191">
        <w:t>fledging success</w:t>
      </w:r>
      <w:r w:rsidR="00CB7B23">
        <w:t xml:space="preserve"> for Denis Island</w:t>
      </w:r>
      <w:r w:rsidR="00161627">
        <w:t xml:space="preserve">. </w:t>
      </w:r>
    </w:p>
    <w:p w14:paraId="228FE64D" w14:textId="77777777" w:rsidR="00161627" w:rsidRDefault="00161627" w:rsidP="00161627">
      <w:pPr>
        <w:spacing w:line="360" w:lineRule="auto"/>
      </w:pPr>
    </w:p>
    <w:p w14:paraId="3413BF56" w14:textId="1D81CCF6" w:rsidR="00D30DAD" w:rsidRPr="001D4183" w:rsidRDefault="007B4C3F" w:rsidP="00161627">
      <w:pPr>
        <w:spacing w:line="360" w:lineRule="auto"/>
        <w:rPr>
          <w:i/>
        </w:rPr>
      </w:pPr>
      <w:del w:id="23" w:author="Fernando Cagua" w:date="2018-01-23T17:41:00Z">
        <w:r w:rsidRPr="001D4183" w:rsidDel="001218AE">
          <w:rPr>
            <w:i/>
          </w:rPr>
          <w:delText>2</w:delText>
        </w:r>
        <w:r w:rsidR="00207C8E" w:rsidRPr="001D4183" w:rsidDel="001218AE">
          <w:rPr>
            <w:i/>
          </w:rPr>
          <w:delText>.3</w:delText>
        </w:r>
        <w:r w:rsidR="00442D10" w:rsidRPr="001D4183" w:rsidDel="001218AE">
          <w:rPr>
            <w:i/>
          </w:rPr>
          <w:delText>.</w:delText>
        </w:r>
        <w:r w:rsidR="00207C8E" w:rsidRPr="001D4183" w:rsidDel="001218AE">
          <w:rPr>
            <w:i/>
          </w:rPr>
          <w:delText xml:space="preserve"> </w:delText>
        </w:r>
      </w:del>
      <w:r w:rsidR="00207C8E" w:rsidRPr="001D4183">
        <w:rPr>
          <w:i/>
        </w:rPr>
        <w:t>Data</w:t>
      </w:r>
      <w:r w:rsidR="00AA0C98">
        <w:rPr>
          <w:i/>
        </w:rPr>
        <w:t xml:space="preserve"> </w:t>
      </w:r>
      <w:del w:id="24" w:author="Fernando Cagua" w:date="2018-01-23T17:38:00Z">
        <w:r w:rsidR="00AA0C98" w:rsidDel="00DC337D">
          <w:rPr>
            <w:i/>
          </w:rPr>
          <w:delText>collection and</w:delText>
        </w:r>
        <w:r w:rsidR="00207C8E" w:rsidRPr="001D4183" w:rsidDel="00DC337D">
          <w:rPr>
            <w:i/>
          </w:rPr>
          <w:delText xml:space="preserve"> </w:delText>
        </w:r>
      </w:del>
      <w:r w:rsidR="00207C8E" w:rsidRPr="001D4183">
        <w:rPr>
          <w:i/>
        </w:rPr>
        <w:t>analysis</w:t>
      </w:r>
      <w:r w:rsidR="00B42585">
        <w:rPr>
          <w:i/>
        </w:rPr>
        <w:t xml:space="preserve"> </w:t>
      </w:r>
    </w:p>
    <w:p w14:paraId="16677E7F" w14:textId="1618D075" w:rsidR="00222BF9" w:rsidRDefault="00222BF9" w:rsidP="00222BF9">
      <w:pPr>
        <w:spacing w:line="360" w:lineRule="auto"/>
      </w:pPr>
      <w:del w:id="25" w:author="Fernando Cagua" w:date="2018-01-23T17:41:00Z">
        <w:r w:rsidDel="001218AE">
          <w:delText xml:space="preserve">It is important here to highlight that </w:delText>
        </w:r>
      </w:del>
      <w:ins w:id="26" w:author="Fernando Cagua" w:date="2018-01-23T17:41:00Z">
        <w:r w:rsidR="001218AE">
          <w:t>D</w:t>
        </w:r>
      </w:ins>
      <w:del w:id="27" w:author="Fernando Cagua" w:date="2018-01-23T17:41:00Z">
        <w:r w:rsidDel="001218AE">
          <w:delText>d</w:delText>
        </w:r>
      </w:del>
      <w:r>
        <w:t xml:space="preserve">ue to the differences in </w:t>
      </w:r>
      <w:ins w:id="28" w:author="Fernando Cagua" w:date="2018-01-23T17:41:00Z">
        <w:r w:rsidR="001218AE">
          <w:t xml:space="preserve">data collection </w:t>
        </w:r>
      </w:ins>
      <w:r>
        <w:t>methods, duration and longevity of each monitoring programme we were unable to compare between sites</w:t>
      </w:r>
      <w:del w:id="29" w:author="Fernando Cagua" w:date="2018-01-23T17:35:00Z">
        <w:r w:rsidDel="00DC337D">
          <w:delText xml:space="preserve"> using statistical analysis</w:delText>
        </w:r>
      </w:del>
      <w:r>
        <w:t>. We</w:t>
      </w:r>
      <w:ins w:id="30" w:author="Fernando Cagua" w:date="2018-01-23T17:41:00Z">
        <w:r w:rsidR="001218AE">
          <w:t xml:space="preserve"> therefore</w:t>
        </w:r>
      </w:ins>
      <w:r>
        <w:t xml:space="preserve"> </w:t>
      </w:r>
      <w:del w:id="31" w:author="Fernando Cagua" w:date="2018-01-23T17:35:00Z">
        <w:r w:rsidDel="00DC337D">
          <w:delText xml:space="preserve">aim to </w:delText>
        </w:r>
      </w:del>
      <w:r>
        <w:t xml:space="preserve">present overall breeding success, </w:t>
      </w:r>
      <w:ins w:id="32" w:author="Fernando Cagua" w:date="2018-01-23T17:35:00Z">
        <w:r w:rsidR="00DC337D">
          <w:t xml:space="preserve">and temporal </w:t>
        </w:r>
      </w:ins>
      <w:r>
        <w:t>trends in breeding success</w:t>
      </w:r>
      <w:ins w:id="33" w:author="Fernando Cagua" w:date="2018-01-23T17:36:00Z">
        <w:r w:rsidR="00DC337D">
          <w:t xml:space="preserve"> and</w:t>
        </w:r>
      </w:ins>
      <w:r>
        <w:t xml:space="preserve"> </w:t>
      </w:r>
      <w:del w:id="34" w:author="Fernando Cagua" w:date="2018-01-23T17:36:00Z">
        <w:r w:rsidDel="00DC337D">
          <w:delText xml:space="preserve">at each site and where possible trends in </w:delText>
        </w:r>
      </w:del>
      <w:r>
        <w:t>nesting density</w:t>
      </w:r>
      <w:ins w:id="35" w:author="Fernando Cagua" w:date="2018-01-23T17:36:00Z">
        <w:r w:rsidR="00DC337D">
          <w:t xml:space="preserve"> wherever possible</w:t>
        </w:r>
      </w:ins>
      <w:r>
        <w:t xml:space="preserve">. </w:t>
      </w:r>
    </w:p>
    <w:p w14:paraId="3412B9CA" w14:textId="3168C588" w:rsidR="007E4CD3" w:rsidRDefault="001218AE" w:rsidP="00CD2BF2">
      <w:pPr>
        <w:spacing w:line="360" w:lineRule="auto"/>
        <w:rPr>
          <w:ins w:id="36" w:author="Fernando Cagua" w:date="2018-01-23T18:12:00Z"/>
        </w:rPr>
      </w:pPr>
      <w:ins w:id="37" w:author="Fernando Cagua" w:date="2018-01-23T17:41:00Z">
        <w:r>
          <w:t xml:space="preserve">We were able to </w:t>
        </w:r>
        <w:proofErr w:type="spellStart"/>
        <w:r>
          <w:t>analise</w:t>
        </w:r>
        <w:proofErr w:type="spellEnd"/>
        <w:r>
          <w:t xml:space="preserve"> temporal trends </w:t>
        </w:r>
      </w:ins>
      <w:del w:id="38" w:author="Fernando Cagua" w:date="2018-01-23T17:47:00Z">
        <w:r w:rsidR="00222BF9" w:rsidDel="00123727">
          <w:delText xml:space="preserve">For </w:delText>
        </w:r>
      </w:del>
      <w:ins w:id="39" w:author="Fernando Cagua" w:date="2018-01-23T17:47:00Z">
        <w:r w:rsidR="00123727">
          <w:t>for</w:t>
        </w:r>
        <w:r w:rsidR="00123727">
          <w:t xml:space="preserve"> </w:t>
        </w:r>
      </w:ins>
      <w:del w:id="40" w:author="Fernando Cagua" w:date="2018-01-23T17:34:00Z">
        <w:r w:rsidR="003F3C95" w:rsidDel="00DC337D">
          <w:delText xml:space="preserve">analysis using </w:delText>
        </w:r>
      </w:del>
      <w:r w:rsidR="00222BF9">
        <w:t xml:space="preserve">Aldabra, </w:t>
      </w:r>
      <w:proofErr w:type="spellStart"/>
      <w:r w:rsidR="00222BF9">
        <w:t>Aride</w:t>
      </w:r>
      <w:proofErr w:type="spellEnd"/>
      <w:r w:rsidR="00222BF9">
        <w:t xml:space="preserve">, and </w:t>
      </w:r>
      <w:proofErr w:type="spellStart"/>
      <w:r w:rsidR="00222BF9">
        <w:t>Cousin</w:t>
      </w:r>
      <w:ins w:id="41" w:author="Fernando Cagua" w:date="2018-01-23T17:42:00Z">
        <w:r>
          <w:t>e</w:t>
        </w:r>
        <w:proofErr w:type="spellEnd"/>
        <w:r>
          <w:t xml:space="preserve">. </w:t>
        </w:r>
      </w:ins>
      <w:ins w:id="42" w:author="Fernando Cagua" w:date="2018-01-23T18:10:00Z">
        <w:r w:rsidR="00123FB0">
          <w:t>To do that</w:t>
        </w:r>
      </w:ins>
      <w:ins w:id="43" w:author="Fernando Cagua" w:date="2018-01-23T17:42:00Z">
        <w:r>
          <w:t xml:space="preserve">, </w:t>
        </w:r>
      </w:ins>
      <w:del w:id="44" w:author="Fernando Cagua" w:date="2018-01-23T17:42:00Z">
        <w:r w:rsidR="00222BF9" w:rsidDel="001218AE">
          <w:delText>e</w:delText>
        </w:r>
      </w:del>
      <w:del w:id="45" w:author="Fernando Cagua" w:date="2018-01-23T17:36:00Z">
        <w:r w:rsidR="003F3C95" w:rsidDel="00DC337D">
          <w:delText xml:space="preserve"> data</w:delText>
        </w:r>
      </w:del>
      <w:del w:id="46" w:author="Fernando Cagua" w:date="2018-01-23T17:38:00Z">
        <w:r w:rsidR="00222BF9" w:rsidDel="00DC337D">
          <w:delText xml:space="preserve">, we </w:delText>
        </w:r>
      </w:del>
      <w:del w:id="47" w:author="Fernando Cagua" w:date="2018-01-23T17:36:00Z">
        <w:r w:rsidR="00222BF9" w:rsidDel="00DC337D">
          <w:delText xml:space="preserve">compiled </w:delText>
        </w:r>
      </w:del>
      <w:del w:id="48" w:author="Fernando Cagua" w:date="2018-01-23T17:38:00Z">
        <w:r w:rsidR="00222BF9" w:rsidDel="00DC337D">
          <w:delText>each nesting attempt by the date of the first record</w:delText>
        </w:r>
      </w:del>
      <w:del w:id="49" w:author="Fernando Cagua" w:date="2018-01-23T17:36:00Z">
        <w:r w:rsidR="00222BF9" w:rsidDel="00DC337D">
          <w:delText xml:space="preserve"> of the nesting attempt</w:delText>
        </w:r>
      </w:del>
      <w:del w:id="50" w:author="Fernando Cagua" w:date="2018-01-23T17:38:00Z">
        <w:r w:rsidR="00222BF9" w:rsidDel="00DC337D">
          <w:delText>, whether the attempt resulted in a successful fledged chick</w:delText>
        </w:r>
        <w:r w:rsidR="00F5607B" w:rsidDel="00DC337D">
          <w:delText xml:space="preserve"> (nest fledged =1; nest failed = 0), </w:delText>
        </w:r>
        <w:r w:rsidR="00222BF9" w:rsidDel="00DC337D">
          <w:delText xml:space="preserve">or a failure and at what stage the nest failed. </w:delText>
        </w:r>
        <w:r w:rsidR="006302DE" w:rsidDel="00DC337D">
          <w:delText>W</w:delText>
        </w:r>
      </w:del>
      <w:ins w:id="51" w:author="Fernando Cagua" w:date="2018-01-23T17:38:00Z">
        <w:r w:rsidR="00DC337D">
          <w:t>w</w:t>
        </w:r>
      </w:ins>
      <w:commentRangeStart w:id="52"/>
      <w:commentRangeStart w:id="53"/>
      <w:commentRangeStart w:id="54"/>
      <w:r w:rsidR="00CB7E4C">
        <w:t>e</w:t>
      </w:r>
      <w:r w:rsidR="006302DE">
        <w:t xml:space="preserve"> </w:t>
      </w:r>
      <w:del w:id="55" w:author="Fernando Cagua" w:date="2018-01-23T17:42:00Z">
        <w:r w:rsidR="006302DE" w:rsidDel="001218AE">
          <w:delText>then</w:delText>
        </w:r>
        <w:r w:rsidR="00CB7E4C" w:rsidDel="001218AE">
          <w:delText xml:space="preserve"> </w:delText>
        </w:r>
      </w:del>
      <w:r w:rsidR="00CB7E4C">
        <w:t>employed a set of Generalised A</w:t>
      </w:r>
      <w:r w:rsidR="00F742A1">
        <w:t xml:space="preserve">dditive </w:t>
      </w:r>
      <w:r w:rsidR="003D687A">
        <w:t>Models (GAM</w:t>
      </w:r>
      <w:r w:rsidR="00F742A1">
        <w:t xml:space="preserve">) </w:t>
      </w:r>
      <w:ins w:id="56" w:author="Fernando Cagua" w:date="2018-01-23T17:47:00Z">
        <w:r w:rsidR="00123727">
          <w:t>in</w:t>
        </w:r>
      </w:ins>
      <w:ins w:id="57" w:author="Fernando Cagua" w:date="2018-01-23T17:46:00Z">
        <w:r w:rsidR="00123727">
          <w:t xml:space="preserve"> each location</w:t>
        </w:r>
      </w:ins>
      <w:ins w:id="58" w:author="Fernando Cagua" w:date="2018-01-23T17:47:00Z">
        <w:r w:rsidR="00123727">
          <w:t xml:space="preserve"> with nest density or</w:t>
        </w:r>
      </w:ins>
      <w:ins w:id="59" w:author="Fernando Cagua" w:date="2018-01-23T18:10:00Z">
        <w:r w:rsidR="00123FB0">
          <w:t xml:space="preserve"> breeding</w:t>
        </w:r>
      </w:ins>
      <w:ins w:id="60" w:author="Fernando Cagua" w:date="2018-01-23T17:47:00Z">
        <w:r w:rsidR="00123727">
          <w:t xml:space="preserve"> success as a response variable. Nest density was defined as the number of new nests </w:t>
        </w:r>
      </w:ins>
      <w:ins w:id="61" w:author="Fernando Cagua" w:date="2018-01-23T17:48:00Z">
        <w:r w:rsidR="00123727">
          <w:t xml:space="preserve">recorded </w:t>
        </w:r>
      </w:ins>
      <w:ins w:id="62" w:author="Fernando Cagua" w:date="2018-01-23T17:50:00Z">
        <w:r w:rsidR="00B25D81">
          <w:t>within</w:t>
        </w:r>
      </w:ins>
      <w:ins w:id="63" w:author="Fernando Cagua" w:date="2018-01-23T17:48:00Z">
        <w:r w:rsidR="00123727">
          <w:t xml:space="preserve"> the monitoring area per month </w:t>
        </w:r>
      </w:ins>
      <w:ins w:id="64" w:author="Fernando Cagua" w:date="2018-01-23T18:10:00Z">
        <w:r w:rsidR="00123FB0">
          <w:t>while</w:t>
        </w:r>
      </w:ins>
      <w:ins w:id="65" w:author="Fernando Cagua" w:date="2018-01-23T17:48:00Z">
        <w:r w:rsidR="00123727">
          <w:t xml:space="preserve"> breeding success as a binomial variable </w:t>
        </w:r>
      </w:ins>
      <w:ins w:id="66" w:author="Fernando Cagua" w:date="2018-01-23T17:49:00Z">
        <w:r w:rsidR="00123727">
          <w:t>(nest fledged = 1; nest failed = 0)</w:t>
        </w:r>
      </w:ins>
      <w:ins w:id="67" w:author="Fernando Cagua" w:date="2018-01-23T17:50:00Z">
        <w:r w:rsidR="00B25D81">
          <w:t xml:space="preserve">. We employed a normal and binomial error structure for the density and success models respectively. </w:t>
        </w:r>
      </w:ins>
      <w:ins w:id="68" w:author="Fernando Cagua" w:date="2018-01-23T18:11:00Z">
        <w:r w:rsidR="007E4CD3">
          <w:t>We included two</w:t>
        </w:r>
      </w:ins>
      <w:ins w:id="69" w:author="Fernando Cagua" w:date="2018-01-23T18:10:00Z">
        <w:r w:rsidR="007E4CD3">
          <w:t xml:space="preserve"> independent variables </w:t>
        </w:r>
      </w:ins>
      <w:ins w:id="70" w:author="Fernando Cagua" w:date="2018-01-23T18:11:00Z">
        <w:r w:rsidR="007E4CD3">
          <w:t xml:space="preserve">as smooth terms, ‘date’ and ‘month’ in order to assess long term trends while accounting for the possible seasonality in the response variables. </w:t>
        </w:r>
      </w:ins>
      <w:del w:id="71" w:author="Fernando Cagua" w:date="2018-01-23T18:12:00Z">
        <w:r w:rsidR="00553A6C" w:rsidRPr="00063E64" w:rsidDel="007E4CD3">
          <w:delText>with a binomial error structure</w:delText>
        </w:r>
        <w:r w:rsidR="00BA74C6" w:rsidDel="007E4CD3">
          <w:delText xml:space="preserve"> and using date as a smooth </w:delText>
        </w:r>
      </w:del>
      <w:del w:id="72" w:author="Fernando Cagua" w:date="2018-01-23T17:28:00Z">
        <w:r w:rsidR="00BA74C6" w:rsidDel="00B47B8B">
          <w:delText xml:space="preserve">term </w:delText>
        </w:r>
      </w:del>
      <w:del w:id="73" w:author="Fernando Cagua" w:date="2018-01-23T18:12:00Z">
        <w:r w:rsidR="00BA74C6" w:rsidDel="007E4CD3">
          <w:delText>to identify temporal trends</w:delText>
        </w:r>
      </w:del>
      <w:del w:id="74" w:author="Fernando Cagua" w:date="2018-01-23T17:28:00Z">
        <w:r w:rsidR="001807D1" w:rsidDel="00B47B8B">
          <w:delText>,</w:delText>
        </w:r>
      </w:del>
      <w:del w:id="75" w:author="Fernando Cagua" w:date="2018-01-23T17:29:00Z">
        <w:r w:rsidR="00BA74C6" w:rsidDel="00B47B8B">
          <w:delText xml:space="preserve"> </w:delText>
        </w:r>
      </w:del>
      <w:del w:id="76" w:author="Fernando Cagua" w:date="2018-01-23T17:31:00Z">
        <w:r w:rsidR="006302DE" w:rsidDel="009048C0">
          <w:delText xml:space="preserve">firstly </w:delText>
        </w:r>
        <w:r w:rsidR="00161627" w:rsidRPr="00063E64" w:rsidDel="009048C0">
          <w:delText xml:space="preserve">to </w:delText>
        </w:r>
        <w:r w:rsidR="00553A6C" w:rsidRPr="00063E64" w:rsidDel="009048C0">
          <w:delText>model</w:delText>
        </w:r>
      </w:del>
      <w:del w:id="77" w:author="Fernando Cagua" w:date="2018-01-23T18:12:00Z">
        <w:r w:rsidR="00553A6C" w:rsidRPr="00063E64" w:rsidDel="007E4CD3">
          <w:delText xml:space="preserve"> the probability</w:delText>
        </w:r>
        <w:r w:rsidR="00F742A1" w:rsidDel="007E4CD3">
          <w:delText xml:space="preserve"> </w:delText>
        </w:r>
        <w:r w:rsidR="00553A6C" w:rsidRPr="00063E64" w:rsidDel="007E4CD3">
          <w:delText xml:space="preserve">of </w:delText>
        </w:r>
        <w:r w:rsidR="00161627" w:rsidDel="007E4CD3">
          <w:delText>nesting density</w:delText>
        </w:r>
        <w:r w:rsidR="006302DE" w:rsidDel="007E4CD3">
          <w:delText xml:space="preserve">, </w:delText>
        </w:r>
        <w:r w:rsidR="00F56F11" w:rsidDel="007E4CD3">
          <w:delText>i.e.</w:delText>
        </w:r>
        <w:r w:rsidR="006302DE" w:rsidDel="007E4CD3">
          <w:delText xml:space="preserve"> is there a trend in the </w:delText>
        </w:r>
        <w:r w:rsidR="006302DE" w:rsidRPr="00BA74C6" w:rsidDel="007E4CD3">
          <w:rPr>
            <w:i/>
          </w:rPr>
          <w:delText>number</w:delText>
        </w:r>
        <w:r w:rsidR="006302DE" w:rsidDel="007E4CD3">
          <w:delText xml:space="preserve"> of </w:delText>
        </w:r>
        <w:r w:rsidR="00BA74C6" w:rsidDel="007E4CD3">
          <w:delText xml:space="preserve">new </w:delText>
        </w:r>
        <w:r w:rsidR="006302DE" w:rsidDel="007E4CD3">
          <w:delText>nesting attempts within the designated monitoring area</w:delText>
        </w:r>
        <w:r w:rsidR="00BA74C6" w:rsidDel="007E4CD3">
          <w:delText xml:space="preserve"> over time?</w:delText>
        </w:r>
        <w:r w:rsidR="006302DE" w:rsidDel="007E4CD3">
          <w:delText xml:space="preserve"> </w:delText>
        </w:r>
        <w:r w:rsidR="001807D1" w:rsidDel="007E4CD3">
          <w:delText>and s</w:delText>
        </w:r>
        <w:r w:rsidR="006302DE" w:rsidDel="007E4CD3">
          <w:delText xml:space="preserve">econdly, </w:delText>
        </w:r>
        <w:r w:rsidR="00161627" w:rsidDel="007E4CD3">
          <w:delText>to model</w:delText>
        </w:r>
        <w:r w:rsidR="00BA74C6" w:rsidDel="007E4CD3">
          <w:delText xml:space="preserve"> the probability of</w:delText>
        </w:r>
        <w:r w:rsidR="006302DE" w:rsidDel="007E4CD3">
          <w:delText xml:space="preserve"> fledging</w:delText>
        </w:r>
        <w:r w:rsidR="00553A6C" w:rsidRPr="00063E64" w:rsidDel="007E4CD3">
          <w:delText xml:space="preserve"> success</w:delText>
        </w:r>
        <w:r w:rsidR="00634251" w:rsidDel="007E4CD3">
          <w:delText xml:space="preserve"> </w:delText>
        </w:r>
        <w:commentRangeEnd w:id="52"/>
        <w:r w:rsidR="00634251" w:rsidDel="007E4CD3">
          <w:rPr>
            <w:rStyle w:val="CommentReference"/>
          </w:rPr>
          <w:commentReference w:id="52"/>
        </w:r>
        <w:commentRangeEnd w:id="53"/>
        <w:r w:rsidR="00C80BFF" w:rsidDel="007E4CD3">
          <w:rPr>
            <w:rStyle w:val="CommentReference"/>
          </w:rPr>
          <w:commentReference w:id="53"/>
        </w:r>
        <w:commentRangeEnd w:id="54"/>
        <w:r w:rsidR="00DC337D" w:rsidDel="007E4CD3">
          <w:rPr>
            <w:rStyle w:val="CommentReference"/>
          </w:rPr>
          <w:commentReference w:id="54"/>
        </w:r>
        <w:r w:rsidR="00F56F11" w:rsidDel="007E4CD3">
          <w:delText>i.e.</w:delText>
        </w:r>
        <w:r w:rsidR="00BA74C6" w:rsidDel="007E4CD3">
          <w:delText xml:space="preserve"> is there a trend in the number of successfully fledged chicks within the designated monitoring area over time?</w:delText>
        </w:r>
        <w:r w:rsidR="00553A6C" w:rsidRPr="00063E64" w:rsidDel="007E4CD3">
          <w:delText xml:space="preserve"> </w:delText>
        </w:r>
        <w:r w:rsidR="006302DE" w:rsidDel="007E4CD3">
          <w:delText xml:space="preserve">We also constructed a set of GAMs for Aldabra, Aride, and Cousine including date, as with the </w:delText>
        </w:r>
        <w:r w:rsidR="00161627" w:rsidDel="007E4CD3">
          <w:delText>fledging</w:delText>
        </w:r>
        <w:r w:rsidR="006302DE" w:rsidDel="007E4CD3">
          <w:delText xml:space="preserve"> success models, but also included ‘month’ to assess seasona</w:delText>
        </w:r>
      </w:del>
      <w:ins w:id="78" w:author="Fernando Cagua" w:date="2018-01-23T18:13:00Z">
        <w:r w:rsidR="007E4CD3">
          <w:t xml:space="preserve">Survey effort was constant over the year in all these tree locations, and as we are not </w:t>
        </w:r>
      </w:ins>
      <w:ins w:id="79" w:author="Fernando Cagua" w:date="2018-01-23T18:14:00Z">
        <w:r w:rsidR="007E4CD3">
          <w:t>performing</w:t>
        </w:r>
      </w:ins>
      <w:ins w:id="80" w:author="Fernando Cagua" w:date="2018-01-23T18:13:00Z">
        <w:r w:rsidR="007E4CD3">
          <w:t xml:space="preserve"> comparisons across sites</w:t>
        </w:r>
      </w:ins>
      <w:ins w:id="81" w:author="Fernando Cagua" w:date="2018-01-23T18:15:00Z">
        <w:r w:rsidR="007E4CD3">
          <w:t xml:space="preserve"> it was not necessary to account for differences among the areas surveyed. </w:t>
        </w:r>
      </w:ins>
      <w:del w:id="82" w:author="Fernando Cagua" w:date="2018-01-23T18:12:00Z">
        <w:r w:rsidR="006302DE" w:rsidDel="007E4CD3">
          <w:delText>lity in the data</w:delText>
        </w:r>
        <w:r w:rsidR="005F3481" w:rsidDel="007E4CD3">
          <w:delText xml:space="preserve">, </w:delText>
        </w:r>
        <w:r w:rsidR="001807D1" w:rsidDel="007E4CD3">
          <w:delText>i.e.</w:delText>
        </w:r>
        <w:r w:rsidR="005F3481" w:rsidDel="007E4CD3">
          <w:delText xml:space="preserve"> does </w:delText>
        </w:r>
        <w:r w:rsidR="00BA74C6" w:rsidDel="007E4CD3">
          <w:delText>the number of new nest nesting attempts</w:delText>
        </w:r>
        <w:r w:rsidR="005F3481" w:rsidDel="007E4CD3">
          <w:delText xml:space="preserve"> change throughout the year</w:delText>
        </w:r>
        <w:r w:rsidR="00BA74C6" w:rsidDel="007E4CD3">
          <w:delText>?</w:delText>
        </w:r>
      </w:del>
    </w:p>
    <w:p w14:paraId="74A01E35" w14:textId="1B6EBA6A" w:rsidR="009C0A75" w:rsidRDefault="006302DE" w:rsidP="00CD2BF2">
      <w:pPr>
        <w:spacing w:line="360" w:lineRule="auto"/>
      </w:pPr>
      <w:del w:id="83" w:author="Fernando Cagua" w:date="2018-01-23T18:12:00Z">
        <w:r w:rsidDel="007E4CD3">
          <w:delText xml:space="preserve"> </w:delText>
        </w:r>
      </w:del>
      <w:r w:rsidR="00A85336">
        <w:t>Data for Cousin and Denis Islands w</w:t>
      </w:r>
      <w:r w:rsidR="005F3481">
        <w:t>ere</w:t>
      </w:r>
      <w:r w:rsidR="00A85336">
        <w:t xml:space="preserve"> insufficient to perform this analysis</w:t>
      </w:r>
      <w:r w:rsidR="0081624C">
        <w:t xml:space="preserve"> and therefore only </w:t>
      </w:r>
      <w:del w:id="84" w:author="Fernando Cagua" w:date="2018-01-23T18:15:00Z">
        <w:r w:rsidR="0081624C" w:rsidDel="007E4CD3">
          <w:delText xml:space="preserve">the </w:delText>
        </w:r>
      </w:del>
      <w:r w:rsidR="0081624C">
        <w:t>annual average breeding success was included for these sites. Cousin data was collected using a selection of nests chosen at one point in the year and this selection was follow</w:t>
      </w:r>
      <w:bookmarkStart w:id="85" w:name="_GoBack"/>
      <w:bookmarkEnd w:id="85"/>
      <w:r w:rsidR="0081624C">
        <w:t xml:space="preserve">ed until all outcomes were accounted for, no additional nests were added. Also, the number of nests monitored was not constrained by survey area, simply a sample of nests were chosen. The Denis </w:t>
      </w:r>
      <w:r w:rsidR="0081624C">
        <w:lastRenderedPageBreak/>
        <w:t>Island monitoring programme was in-place for just under one full year</w:t>
      </w:r>
      <w:r w:rsidR="000D68B3">
        <w:t>.</w:t>
      </w:r>
      <w:r w:rsidR="00051CC1">
        <w:t xml:space="preserve"> Whilst we acknowledge the effect these differences have on the data obtained we believe for the purpose of gaining a general indication of breeding success at each site, the data obtained from these sites was sufficient.</w:t>
      </w:r>
      <w:r w:rsidR="006F5DBA">
        <w:t xml:space="preserve"> Highlighting the differences in methods is also a key aim of this study and we therefore take this up in the discussion.</w:t>
      </w:r>
    </w:p>
    <w:p w14:paraId="56DFB9CB" w14:textId="77777777" w:rsidR="00634251" w:rsidRDefault="00634251" w:rsidP="00553C00">
      <w:pPr>
        <w:spacing w:line="360" w:lineRule="auto"/>
        <w:outlineLvl w:val="0"/>
        <w:rPr>
          <w:b/>
        </w:rPr>
      </w:pPr>
    </w:p>
    <w:p w14:paraId="3DB3BA89" w14:textId="77777777" w:rsidR="00591445" w:rsidRPr="001D4183" w:rsidRDefault="00791131" w:rsidP="00553C00">
      <w:pPr>
        <w:spacing w:line="360" w:lineRule="auto"/>
        <w:outlineLvl w:val="0"/>
        <w:rPr>
          <w:b/>
          <w:highlight w:val="cyan"/>
        </w:rPr>
      </w:pPr>
      <w:r w:rsidRPr="001D4183">
        <w:rPr>
          <w:b/>
        </w:rPr>
        <w:t>3. R</w:t>
      </w:r>
      <w:r w:rsidR="0097786A" w:rsidRPr="001D4183">
        <w:rPr>
          <w:b/>
        </w:rPr>
        <w:t>esults</w:t>
      </w:r>
      <w:r w:rsidRPr="001D4183">
        <w:rPr>
          <w:b/>
        </w:rPr>
        <w:t xml:space="preserve"> </w:t>
      </w:r>
    </w:p>
    <w:p w14:paraId="3307E72C" w14:textId="2CD429B1" w:rsidR="00687A1C" w:rsidRDefault="00590ACD" w:rsidP="00687A1C">
      <w:pPr>
        <w:spacing w:line="360" w:lineRule="auto"/>
      </w:pPr>
      <w:r>
        <w:t>Table 3 shows a</w:t>
      </w:r>
      <w:r w:rsidR="00FD3B31">
        <w:t xml:space="preserve"> summary of all</w:t>
      </w:r>
      <w:r>
        <w:t xml:space="preserve"> results. </w:t>
      </w:r>
      <w:r w:rsidR="00703C43">
        <w:t>Fledging</w:t>
      </w:r>
      <w:r w:rsidR="00C663D9">
        <w:t xml:space="preserve"> </w:t>
      </w:r>
      <w:r w:rsidR="001C08A4">
        <w:t>success</w:t>
      </w:r>
      <w:r w:rsidR="00074146">
        <w:t xml:space="preserve"> (%</w:t>
      </w:r>
      <w:r w:rsidR="001C08A4">
        <w:t xml:space="preserve"> of </w:t>
      </w:r>
      <w:r w:rsidR="00F132DE">
        <w:t>successful nest</w:t>
      </w:r>
      <w:r w:rsidR="00074146">
        <w:t>s)</w:t>
      </w:r>
      <w:r w:rsidR="001C08A4">
        <w:t xml:space="preserve"> was </w:t>
      </w:r>
      <w:r w:rsidR="00074146">
        <w:t xml:space="preserve">highest at </w:t>
      </w:r>
      <w:r w:rsidR="00703C43">
        <w:t xml:space="preserve">Denis Island </w:t>
      </w:r>
      <w:r w:rsidR="00722191">
        <w:t>followed by</w:t>
      </w:r>
      <w:r w:rsidR="00703C43">
        <w:t xml:space="preserve"> </w:t>
      </w:r>
      <w:proofErr w:type="spellStart"/>
      <w:r w:rsidR="00703C43">
        <w:t>Cousine</w:t>
      </w:r>
      <w:proofErr w:type="spellEnd"/>
      <w:r w:rsidR="00703C43">
        <w:t xml:space="preserve"> Island</w:t>
      </w:r>
      <w:r w:rsidR="00074146">
        <w:t xml:space="preserve"> and </w:t>
      </w:r>
      <w:r w:rsidR="001C08A4">
        <w:t xml:space="preserve">lowest at Aldabra Atoll </w:t>
      </w:r>
      <w:r w:rsidR="00074146">
        <w:rPr>
          <w:lang w:val="en-US"/>
        </w:rPr>
        <w:t>during the period</w:t>
      </w:r>
      <w:r w:rsidR="005F5DD4">
        <w:rPr>
          <w:lang w:val="en-US"/>
        </w:rPr>
        <w:t>s</w:t>
      </w:r>
      <w:r w:rsidR="00703C43">
        <w:rPr>
          <w:lang w:val="en-US"/>
        </w:rPr>
        <w:t xml:space="preserve"> in which these sites were monitored.</w:t>
      </w:r>
      <w:r w:rsidR="00A7115C">
        <w:rPr>
          <w:lang w:val="en-US"/>
        </w:rPr>
        <w:t xml:space="preserve"> The proportion of nest failures at egg stage did not vary greatly between sites.</w:t>
      </w:r>
    </w:p>
    <w:p w14:paraId="5B9EF2E2" w14:textId="77777777" w:rsidR="00074146" w:rsidRDefault="00074146" w:rsidP="00687A1C">
      <w:pPr>
        <w:spacing w:line="360" w:lineRule="auto"/>
      </w:pPr>
    </w:p>
    <w:p w14:paraId="537C5E73" w14:textId="203D2D79" w:rsidR="00F466DA" w:rsidRDefault="00626D85" w:rsidP="000122C4">
      <w:pPr>
        <w:spacing w:line="360" w:lineRule="auto"/>
        <w:rPr>
          <w:noProof/>
          <w:lang w:val="en-US" w:eastAsia="en-US"/>
        </w:rPr>
      </w:pPr>
      <w:r>
        <w:rPr>
          <w:noProof/>
          <w:lang w:val="en-US" w:eastAsia="en-US"/>
        </w:rPr>
        <w:t>No variation in nesting density (t</w:t>
      </w:r>
      <w:r w:rsidR="00F466DA">
        <w:rPr>
          <w:noProof/>
          <w:lang w:val="en-US" w:eastAsia="en-US"/>
        </w:rPr>
        <w:t>he number of new nesting attempts recorded per year</w:t>
      </w:r>
      <w:r>
        <w:rPr>
          <w:noProof/>
          <w:lang w:val="en-US" w:eastAsia="en-US"/>
        </w:rPr>
        <w:t>)</w:t>
      </w:r>
      <w:r w:rsidR="00F466DA">
        <w:rPr>
          <w:noProof/>
          <w:lang w:val="en-US" w:eastAsia="en-US"/>
        </w:rPr>
        <w:t xml:space="preserve"> </w:t>
      </w:r>
      <w:r>
        <w:rPr>
          <w:noProof/>
          <w:lang w:val="en-US" w:eastAsia="en-US"/>
        </w:rPr>
        <w:t>was observed at</w:t>
      </w:r>
      <w:r w:rsidR="00F466DA">
        <w:rPr>
          <w:noProof/>
          <w:lang w:val="en-US" w:eastAsia="en-US"/>
        </w:rPr>
        <w:t xml:space="preserve"> Aldabra, a decline in </w:t>
      </w:r>
      <w:r w:rsidR="000B73C6">
        <w:rPr>
          <w:noProof/>
          <w:lang w:val="en-US" w:eastAsia="en-US"/>
        </w:rPr>
        <w:t>nesting density was observed</w:t>
      </w:r>
      <w:r w:rsidR="00F466DA">
        <w:rPr>
          <w:noProof/>
          <w:lang w:val="en-US" w:eastAsia="en-US"/>
        </w:rPr>
        <w:t xml:space="preserve"> over time </w:t>
      </w:r>
      <w:r w:rsidR="000B73C6">
        <w:rPr>
          <w:noProof/>
          <w:lang w:val="en-US" w:eastAsia="en-US"/>
        </w:rPr>
        <w:t>at</w:t>
      </w:r>
      <w:r w:rsidR="00F466DA">
        <w:rPr>
          <w:noProof/>
          <w:lang w:val="en-US" w:eastAsia="en-US"/>
        </w:rPr>
        <w:t xml:space="preserve"> Aride (df=1.6, x</w:t>
      </w:r>
      <w:r w:rsidR="00F466DA">
        <w:rPr>
          <w:noProof/>
          <w:vertAlign w:val="superscript"/>
          <w:lang w:val="en-US" w:eastAsia="en-US"/>
        </w:rPr>
        <w:t>2</w:t>
      </w:r>
      <w:r w:rsidR="00A7115C">
        <w:rPr>
          <w:noProof/>
          <w:lang w:val="en-US" w:eastAsia="en-US"/>
        </w:rPr>
        <w:t>=35.2, p=&lt;0.05; Fig 2</w:t>
      </w:r>
      <w:r w:rsidR="00F466DA">
        <w:rPr>
          <w:noProof/>
          <w:lang w:val="en-US" w:eastAsia="en-US"/>
        </w:rPr>
        <w:t xml:space="preserve">A; Table 4) and an increase in </w:t>
      </w:r>
      <w:r w:rsidR="000B73C6">
        <w:rPr>
          <w:noProof/>
          <w:lang w:val="en-US" w:eastAsia="en-US"/>
        </w:rPr>
        <w:t>nesting density was observed</w:t>
      </w:r>
      <w:r w:rsidR="00F466DA">
        <w:rPr>
          <w:noProof/>
          <w:lang w:val="en-US" w:eastAsia="en-US"/>
        </w:rPr>
        <w:t xml:space="preserve"> on Cousine (df=1.9, x</w:t>
      </w:r>
      <w:r w:rsidR="00F466DA">
        <w:rPr>
          <w:noProof/>
          <w:vertAlign w:val="superscript"/>
          <w:lang w:val="en-US" w:eastAsia="en-US"/>
        </w:rPr>
        <w:t>2</w:t>
      </w:r>
      <w:r w:rsidR="00A7115C">
        <w:rPr>
          <w:noProof/>
          <w:lang w:val="en-US" w:eastAsia="en-US"/>
        </w:rPr>
        <w:t>=29.2, p=&lt;0.05; Fig 2</w:t>
      </w:r>
      <w:r w:rsidR="00F466DA">
        <w:rPr>
          <w:noProof/>
          <w:lang w:val="en-US" w:eastAsia="en-US"/>
        </w:rPr>
        <w:t xml:space="preserve">A; Table 4). </w:t>
      </w:r>
    </w:p>
    <w:p w14:paraId="0C96FC90" w14:textId="3EF29414" w:rsidR="00F466DA" w:rsidRDefault="00590ACD" w:rsidP="000122C4">
      <w:pPr>
        <w:spacing w:line="360" w:lineRule="auto"/>
        <w:rPr>
          <w:noProof/>
          <w:lang w:val="en-US" w:eastAsia="en-US"/>
        </w:rPr>
      </w:pPr>
      <w:commentRangeStart w:id="86"/>
      <w:r>
        <w:rPr>
          <w:noProof/>
          <w:lang w:val="en-US" w:eastAsia="en-US"/>
        </w:rPr>
        <w:t>F</w:t>
      </w:r>
      <w:r w:rsidR="00F132DE">
        <w:rPr>
          <w:noProof/>
          <w:lang w:val="en-US" w:eastAsia="en-US"/>
        </w:rPr>
        <w:t>ledging success</w:t>
      </w:r>
      <w:r w:rsidR="003A62FE">
        <w:rPr>
          <w:noProof/>
          <w:lang w:val="en-US" w:eastAsia="en-US"/>
        </w:rPr>
        <w:t xml:space="preserve"> </w:t>
      </w:r>
      <w:commentRangeEnd w:id="86"/>
      <w:r w:rsidR="00CE6FC3">
        <w:rPr>
          <w:rStyle w:val="CommentReference"/>
        </w:rPr>
        <w:commentReference w:id="86"/>
      </w:r>
      <w:r w:rsidR="0020609B">
        <w:rPr>
          <w:noProof/>
          <w:lang w:val="en-US" w:eastAsia="en-US"/>
        </w:rPr>
        <w:t>remained</w:t>
      </w:r>
      <w:r w:rsidR="003A62FE">
        <w:rPr>
          <w:noProof/>
          <w:lang w:val="en-US" w:eastAsia="en-US"/>
        </w:rPr>
        <w:t xml:space="preserve"> constant over </w:t>
      </w:r>
      <w:r w:rsidR="00703C43">
        <w:rPr>
          <w:noProof/>
          <w:lang w:val="en-US" w:eastAsia="en-US"/>
        </w:rPr>
        <w:t>the years in which monitoring was carried out</w:t>
      </w:r>
      <w:r w:rsidR="003A62FE">
        <w:rPr>
          <w:noProof/>
          <w:lang w:val="en-US" w:eastAsia="en-US"/>
        </w:rPr>
        <w:t xml:space="preserve"> </w:t>
      </w:r>
      <w:r>
        <w:rPr>
          <w:noProof/>
          <w:lang w:val="en-US" w:eastAsia="en-US"/>
        </w:rPr>
        <w:t>o</w:t>
      </w:r>
      <w:r w:rsidR="003A62FE">
        <w:rPr>
          <w:noProof/>
          <w:lang w:val="en-US" w:eastAsia="en-US"/>
        </w:rPr>
        <w:t xml:space="preserve">n all </w:t>
      </w:r>
      <w:r>
        <w:rPr>
          <w:noProof/>
          <w:lang w:val="en-US" w:eastAsia="en-US"/>
        </w:rPr>
        <w:t xml:space="preserve">islands </w:t>
      </w:r>
      <w:r w:rsidR="003A62FE">
        <w:rPr>
          <w:noProof/>
          <w:lang w:val="en-US" w:eastAsia="en-US"/>
        </w:rPr>
        <w:t>except</w:t>
      </w:r>
      <w:r w:rsidR="00F132DE">
        <w:rPr>
          <w:noProof/>
          <w:lang w:val="en-US" w:eastAsia="en-US"/>
        </w:rPr>
        <w:t xml:space="preserve"> Aldabra</w:t>
      </w:r>
      <w:r w:rsidR="003A62FE">
        <w:rPr>
          <w:noProof/>
          <w:lang w:val="en-US" w:eastAsia="en-US"/>
        </w:rPr>
        <w:t>, where a decreasing trend was observed</w:t>
      </w:r>
      <w:r>
        <w:rPr>
          <w:noProof/>
          <w:lang w:val="en-US" w:eastAsia="en-US"/>
        </w:rPr>
        <w:t xml:space="preserve"> over time</w:t>
      </w:r>
      <w:r w:rsidR="003A62FE">
        <w:rPr>
          <w:noProof/>
          <w:lang w:val="en-US" w:eastAsia="en-US"/>
        </w:rPr>
        <w:t xml:space="preserve"> (</w:t>
      </w:r>
      <w:r w:rsidR="00FD3B31">
        <w:rPr>
          <w:noProof/>
          <w:lang w:val="en-US" w:eastAsia="en-US"/>
        </w:rPr>
        <w:t>df=1, x</w:t>
      </w:r>
      <w:r w:rsidR="00FD3B31">
        <w:rPr>
          <w:noProof/>
          <w:vertAlign w:val="superscript"/>
          <w:lang w:val="en-US" w:eastAsia="en-US"/>
        </w:rPr>
        <w:t>2</w:t>
      </w:r>
      <w:r w:rsidR="00FD3B31">
        <w:rPr>
          <w:noProof/>
          <w:lang w:val="en-US" w:eastAsia="en-US"/>
        </w:rPr>
        <w:t>=7.61, p=&lt;0.05</w:t>
      </w:r>
      <w:r>
        <w:rPr>
          <w:noProof/>
          <w:lang w:val="en-US" w:eastAsia="en-US"/>
        </w:rPr>
        <w:t xml:space="preserve">; </w:t>
      </w:r>
      <w:r w:rsidR="00A7115C">
        <w:rPr>
          <w:noProof/>
          <w:lang w:val="en-US" w:eastAsia="en-US"/>
        </w:rPr>
        <w:t>Fig 2</w:t>
      </w:r>
      <w:r w:rsidR="003A62FE">
        <w:rPr>
          <w:noProof/>
          <w:lang w:val="en-US" w:eastAsia="en-US"/>
        </w:rPr>
        <w:t>B</w:t>
      </w:r>
      <w:r w:rsidR="000144CC">
        <w:rPr>
          <w:noProof/>
          <w:lang w:val="en-US" w:eastAsia="en-US"/>
        </w:rPr>
        <w:t xml:space="preserve">; Table </w:t>
      </w:r>
      <w:r w:rsidR="00FD3B31">
        <w:rPr>
          <w:noProof/>
          <w:lang w:val="en-US" w:eastAsia="en-US"/>
        </w:rPr>
        <w:t>4</w:t>
      </w:r>
      <w:r w:rsidR="003A62FE">
        <w:rPr>
          <w:noProof/>
          <w:lang w:val="en-US" w:eastAsia="en-US"/>
        </w:rPr>
        <w:t>).</w:t>
      </w:r>
      <w:r w:rsidR="004F4076">
        <w:rPr>
          <w:noProof/>
          <w:lang w:val="en-US" w:eastAsia="en-US"/>
        </w:rPr>
        <w:t xml:space="preserve"> </w:t>
      </w:r>
    </w:p>
    <w:p w14:paraId="513C4ED0" w14:textId="39B771B4" w:rsidR="00993300" w:rsidRPr="00454620" w:rsidRDefault="00387176" w:rsidP="000122C4">
      <w:pPr>
        <w:spacing w:line="360" w:lineRule="auto"/>
        <w:rPr>
          <w:lang w:val="en-US"/>
        </w:rPr>
      </w:pPr>
      <w:r>
        <w:rPr>
          <w:noProof/>
          <w:lang w:val="en-US" w:eastAsia="en-US"/>
        </w:rPr>
        <w:t>O</w:t>
      </w:r>
      <w:r w:rsidR="005E79DE">
        <w:rPr>
          <w:noProof/>
          <w:lang w:val="en-US" w:eastAsia="en-US"/>
        </w:rPr>
        <w:t>n Aride nest</w:t>
      </w:r>
      <w:r w:rsidR="000B73C6">
        <w:rPr>
          <w:noProof/>
          <w:lang w:val="en-US" w:eastAsia="en-US"/>
        </w:rPr>
        <w:t>ing density showed a</w:t>
      </w:r>
      <w:r w:rsidR="005E79DE">
        <w:rPr>
          <w:noProof/>
          <w:lang w:val="en-US" w:eastAsia="en-US"/>
        </w:rPr>
        <w:t xml:space="preserve"> season</w:t>
      </w:r>
      <w:r w:rsidR="00454620">
        <w:rPr>
          <w:noProof/>
          <w:lang w:val="en-US" w:eastAsia="en-US"/>
        </w:rPr>
        <w:t>al pattern with a peak during S</w:t>
      </w:r>
      <w:r w:rsidR="005E79DE">
        <w:rPr>
          <w:noProof/>
          <w:lang w:val="en-US" w:eastAsia="en-US"/>
        </w:rPr>
        <w:t>e</w:t>
      </w:r>
      <w:r w:rsidR="00454620">
        <w:rPr>
          <w:noProof/>
          <w:lang w:val="en-US" w:eastAsia="en-US"/>
        </w:rPr>
        <w:t>p</w:t>
      </w:r>
      <w:r w:rsidR="005E79DE">
        <w:rPr>
          <w:noProof/>
          <w:lang w:val="en-US" w:eastAsia="en-US"/>
        </w:rPr>
        <w:t>tember and October, a secondary peak between April and June and a low in December and January</w:t>
      </w:r>
      <w:r w:rsidR="006811AD">
        <w:rPr>
          <w:noProof/>
          <w:lang w:val="en-US" w:eastAsia="en-US"/>
        </w:rPr>
        <w:t xml:space="preserve"> (</w:t>
      </w:r>
      <w:r w:rsidR="00A7115C">
        <w:rPr>
          <w:noProof/>
          <w:lang w:val="en-US" w:eastAsia="en-US"/>
        </w:rPr>
        <w:t>df= 3.8, x</w:t>
      </w:r>
      <w:r w:rsidR="00A7115C">
        <w:rPr>
          <w:noProof/>
          <w:vertAlign w:val="superscript"/>
          <w:lang w:val="en-US" w:eastAsia="en-US"/>
        </w:rPr>
        <w:t>2</w:t>
      </w:r>
      <w:r w:rsidR="00A7115C">
        <w:rPr>
          <w:noProof/>
          <w:lang w:val="en-US" w:eastAsia="en-US"/>
        </w:rPr>
        <w:t>=49.1, p=&lt;0.05; Fig 3; Table 4</w:t>
      </w:r>
      <w:r w:rsidR="006811AD">
        <w:rPr>
          <w:noProof/>
          <w:lang w:val="en-US" w:eastAsia="en-US"/>
        </w:rPr>
        <w:t>)</w:t>
      </w:r>
      <w:r w:rsidR="005E79DE">
        <w:rPr>
          <w:noProof/>
          <w:lang w:val="en-US" w:eastAsia="en-US"/>
        </w:rPr>
        <w:t xml:space="preserve">. </w:t>
      </w:r>
      <w:r w:rsidR="00A7115C">
        <w:rPr>
          <w:noProof/>
          <w:lang w:val="en-US" w:eastAsia="en-US"/>
        </w:rPr>
        <w:t xml:space="preserve">Seasonality in nest density is present though weaker on </w:t>
      </w:r>
      <w:r w:rsidR="005E79DE">
        <w:rPr>
          <w:noProof/>
          <w:lang w:val="en-US" w:eastAsia="en-US"/>
        </w:rPr>
        <w:t>Cousine</w:t>
      </w:r>
      <w:r w:rsidR="00A7115C">
        <w:rPr>
          <w:noProof/>
          <w:lang w:val="en-US" w:eastAsia="en-US"/>
        </w:rPr>
        <w:t xml:space="preserve"> (df= 3.1, x</w:t>
      </w:r>
      <w:r w:rsidR="00A7115C">
        <w:rPr>
          <w:noProof/>
          <w:vertAlign w:val="superscript"/>
          <w:lang w:val="en-US" w:eastAsia="en-US"/>
        </w:rPr>
        <w:t>2</w:t>
      </w:r>
      <w:r w:rsidR="00A7115C">
        <w:rPr>
          <w:noProof/>
          <w:lang w:val="en-US" w:eastAsia="en-US"/>
        </w:rPr>
        <w:t>=12.7, p=&lt;0.05; Fig 3; Table 4)</w:t>
      </w:r>
      <w:r w:rsidR="005E79DE">
        <w:rPr>
          <w:noProof/>
          <w:lang w:val="en-US" w:eastAsia="en-US"/>
        </w:rPr>
        <w:t xml:space="preserve"> and virtually </w:t>
      </w:r>
      <w:r w:rsidR="00454620">
        <w:rPr>
          <w:noProof/>
          <w:lang w:val="en-US" w:eastAsia="en-US"/>
        </w:rPr>
        <w:t>nonex</w:t>
      </w:r>
      <w:r w:rsidR="005E79DE">
        <w:rPr>
          <w:noProof/>
          <w:lang w:val="en-US" w:eastAsia="en-US"/>
        </w:rPr>
        <w:t xml:space="preserve">istent </w:t>
      </w:r>
      <w:r>
        <w:rPr>
          <w:noProof/>
          <w:lang w:val="en-US" w:eastAsia="en-US"/>
        </w:rPr>
        <w:t>o</w:t>
      </w:r>
      <w:r w:rsidR="005E79DE">
        <w:rPr>
          <w:noProof/>
          <w:lang w:val="en-US" w:eastAsia="en-US"/>
        </w:rPr>
        <w:t xml:space="preserve">n Aldabra. </w:t>
      </w:r>
    </w:p>
    <w:p w14:paraId="6540DD7B" w14:textId="77777777" w:rsidR="007B64DB" w:rsidRPr="00063E64" w:rsidRDefault="007B64DB" w:rsidP="003077FD">
      <w:pPr>
        <w:spacing w:line="360" w:lineRule="auto"/>
        <w:rPr>
          <w:i/>
        </w:rPr>
      </w:pPr>
    </w:p>
    <w:p w14:paraId="664625F2" w14:textId="77777777" w:rsidR="006D3834" w:rsidRDefault="006D3834" w:rsidP="00553C00">
      <w:pPr>
        <w:spacing w:line="360" w:lineRule="auto"/>
        <w:outlineLvl w:val="0"/>
        <w:rPr>
          <w:b/>
        </w:rPr>
      </w:pPr>
    </w:p>
    <w:p w14:paraId="047D9546" w14:textId="77777777" w:rsidR="00880DE6" w:rsidRPr="001D4183" w:rsidRDefault="00E4385C" w:rsidP="00553C00">
      <w:pPr>
        <w:spacing w:line="360" w:lineRule="auto"/>
        <w:outlineLvl w:val="0"/>
      </w:pPr>
      <w:r w:rsidRPr="001D4183">
        <w:rPr>
          <w:b/>
        </w:rPr>
        <w:t>4. D</w:t>
      </w:r>
      <w:r w:rsidR="00442D10" w:rsidRPr="001D4183">
        <w:rPr>
          <w:b/>
        </w:rPr>
        <w:t>iscussion</w:t>
      </w:r>
      <w:r w:rsidR="00242246" w:rsidRPr="001D4183">
        <w:rPr>
          <w:b/>
        </w:rPr>
        <w:t xml:space="preserve"> </w:t>
      </w:r>
    </w:p>
    <w:p w14:paraId="60D44CE2" w14:textId="5D78E021" w:rsidR="0058475F" w:rsidRPr="000122C4" w:rsidRDefault="00722191" w:rsidP="00553C00">
      <w:pPr>
        <w:spacing w:line="360" w:lineRule="auto"/>
        <w:outlineLvl w:val="0"/>
        <w:rPr>
          <w:b/>
          <w:i/>
        </w:rPr>
      </w:pPr>
      <w:r>
        <w:rPr>
          <w:b/>
          <w:i/>
        </w:rPr>
        <w:t>Fledging success</w:t>
      </w:r>
    </w:p>
    <w:p w14:paraId="39BB9615" w14:textId="5E6E2D36" w:rsidR="00716191" w:rsidRDefault="006D3834" w:rsidP="000B20D8">
      <w:pPr>
        <w:spacing w:line="360" w:lineRule="auto"/>
        <w:rPr>
          <w:lang w:val="en-US"/>
        </w:rPr>
      </w:pPr>
      <w:r>
        <w:rPr>
          <w:iCs/>
        </w:rPr>
        <w:t>T</w:t>
      </w:r>
      <w:r w:rsidR="0058475F" w:rsidRPr="0058475F">
        <w:rPr>
          <w:iCs/>
        </w:rPr>
        <w:t xml:space="preserve">o identify trends in </w:t>
      </w:r>
      <w:r w:rsidR="004E7D1A">
        <w:rPr>
          <w:iCs/>
        </w:rPr>
        <w:t>nesting population density</w:t>
      </w:r>
      <w:r w:rsidR="00553A6C">
        <w:rPr>
          <w:iCs/>
        </w:rPr>
        <w:t xml:space="preserve"> and</w:t>
      </w:r>
      <w:r w:rsidR="00553A6C" w:rsidRPr="0058475F">
        <w:rPr>
          <w:iCs/>
        </w:rPr>
        <w:t xml:space="preserve"> </w:t>
      </w:r>
      <w:r w:rsidR="00722191">
        <w:rPr>
          <w:iCs/>
        </w:rPr>
        <w:t xml:space="preserve">fledging </w:t>
      </w:r>
      <w:r w:rsidR="0058475F" w:rsidRPr="004E7D1A">
        <w:rPr>
          <w:iCs/>
        </w:rPr>
        <w:t>success</w:t>
      </w:r>
      <w:r w:rsidR="0058475F" w:rsidRPr="0058475F">
        <w:rPr>
          <w:iCs/>
        </w:rPr>
        <w:t xml:space="preserve"> and </w:t>
      </w:r>
      <w:r w:rsidR="00A749D0">
        <w:rPr>
          <w:iCs/>
        </w:rPr>
        <w:t xml:space="preserve">to </w:t>
      </w:r>
      <w:r w:rsidR="0058475F" w:rsidRPr="0058475F">
        <w:rPr>
          <w:iCs/>
        </w:rPr>
        <w:t xml:space="preserve">test the value of the data within a seabird hotspot region we combined monitoring efforts from </w:t>
      </w:r>
      <w:r w:rsidR="00DB6F4D">
        <w:rPr>
          <w:iCs/>
        </w:rPr>
        <w:t xml:space="preserve">the </w:t>
      </w:r>
      <w:r w:rsidR="00553A6C">
        <w:rPr>
          <w:iCs/>
        </w:rPr>
        <w:t>f</w:t>
      </w:r>
      <w:r w:rsidR="00454620">
        <w:rPr>
          <w:iCs/>
        </w:rPr>
        <w:t>ive</w:t>
      </w:r>
      <w:r w:rsidR="00553A6C" w:rsidRPr="0058475F">
        <w:rPr>
          <w:iCs/>
        </w:rPr>
        <w:t xml:space="preserve"> </w:t>
      </w:r>
      <w:r w:rsidR="0058475F" w:rsidRPr="0058475F">
        <w:rPr>
          <w:iCs/>
        </w:rPr>
        <w:t xml:space="preserve">most vital nesting sites for </w:t>
      </w:r>
      <w:r w:rsidR="00722191">
        <w:rPr>
          <w:iCs/>
        </w:rPr>
        <w:t xml:space="preserve">white-tailed </w:t>
      </w:r>
      <w:r w:rsidR="0058475F" w:rsidRPr="0058475F">
        <w:rPr>
          <w:iCs/>
        </w:rPr>
        <w:t>tropicbirds</w:t>
      </w:r>
      <w:r w:rsidR="00DB6F4D">
        <w:rPr>
          <w:iCs/>
        </w:rPr>
        <w:t xml:space="preserve"> in the Seychelles</w:t>
      </w:r>
      <w:r w:rsidR="0058475F" w:rsidRPr="0058475F">
        <w:rPr>
          <w:iCs/>
        </w:rPr>
        <w:t>.</w:t>
      </w:r>
      <w:r w:rsidR="00B7068B">
        <w:rPr>
          <w:iCs/>
        </w:rPr>
        <w:t xml:space="preserve"> </w:t>
      </w:r>
      <w:r w:rsidR="004D0856">
        <w:rPr>
          <w:iCs/>
        </w:rPr>
        <w:t xml:space="preserve">This first national study of </w:t>
      </w:r>
      <w:proofErr w:type="spellStart"/>
      <w:proofErr w:type="gramStart"/>
      <w:r w:rsidR="00C31EF9" w:rsidRPr="00C31EF9">
        <w:rPr>
          <w:i/>
        </w:rPr>
        <w:t>P.lepturus</w:t>
      </w:r>
      <w:proofErr w:type="spellEnd"/>
      <w:proofErr w:type="gramEnd"/>
      <w:r w:rsidR="0058475F" w:rsidRPr="0058475F">
        <w:t xml:space="preserve"> </w:t>
      </w:r>
      <w:r w:rsidR="00722191">
        <w:t xml:space="preserve">fledging </w:t>
      </w:r>
      <w:r w:rsidR="0058475F" w:rsidRPr="0058475F">
        <w:t xml:space="preserve">success </w:t>
      </w:r>
      <w:r w:rsidR="004D0856">
        <w:t xml:space="preserve">showed fledging success </w:t>
      </w:r>
      <w:r w:rsidR="0058475F" w:rsidRPr="0058475F">
        <w:t xml:space="preserve">varied greatly between the </w:t>
      </w:r>
      <w:r w:rsidR="004D0856">
        <w:t xml:space="preserve">study </w:t>
      </w:r>
      <w:r w:rsidR="0058475F" w:rsidRPr="0058475F">
        <w:t>sites</w:t>
      </w:r>
      <w:r w:rsidR="00860A29">
        <w:t>. T</w:t>
      </w:r>
      <w:r w:rsidR="00BE3BF9">
        <w:t xml:space="preserve">he lowest was </w:t>
      </w:r>
      <w:r w:rsidR="00BE3BF9">
        <w:lastRenderedPageBreak/>
        <w:t>recorded at</w:t>
      </w:r>
      <w:r w:rsidR="0058475F" w:rsidRPr="0058475F">
        <w:t xml:space="preserve"> Aldabra</w:t>
      </w:r>
      <w:r w:rsidR="00BE3BF9">
        <w:t xml:space="preserve"> </w:t>
      </w:r>
      <w:r>
        <w:t>A</w:t>
      </w:r>
      <w:r w:rsidR="00BE3BF9">
        <w:t>toll, the most isolated site</w:t>
      </w:r>
      <w:r w:rsidR="004D0856">
        <w:t xml:space="preserve"> and the only site with invasive rats present</w:t>
      </w:r>
      <w:r w:rsidR="00BE3BF9">
        <w:t xml:space="preserve">. </w:t>
      </w:r>
      <w:r w:rsidR="0049092A" w:rsidRPr="0058475F">
        <w:t xml:space="preserve">Aldabra has one of the lowest records </w:t>
      </w:r>
      <w:r w:rsidR="00860A29" w:rsidRPr="0058475F">
        <w:t xml:space="preserve">of </w:t>
      </w:r>
      <w:r w:rsidR="00722191" w:rsidRPr="00722191">
        <w:t>fledging success</w:t>
      </w:r>
      <w:r w:rsidR="00860A29" w:rsidRPr="0058475F">
        <w:t xml:space="preserve"> </w:t>
      </w:r>
      <w:r w:rsidR="00860A29">
        <w:t xml:space="preserve">for </w:t>
      </w:r>
      <w:proofErr w:type="spellStart"/>
      <w:r w:rsidR="00860A29" w:rsidRPr="00722191">
        <w:rPr>
          <w:i/>
        </w:rPr>
        <w:t>P.lepturus</w:t>
      </w:r>
      <w:proofErr w:type="spellEnd"/>
      <w:r w:rsidR="00860A29">
        <w:t xml:space="preserve"> </w:t>
      </w:r>
      <w:r w:rsidR="0049092A" w:rsidRPr="0058475F">
        <w:t>throughout their range</w:t>
      </w:r>
      <w:r w:rsidR="001F6B0B">
        <w:t>,</w:t>
      </w:r>
      <w:r w:rsidR="0049092A" w:rsidRPr="0058475F">
        <w:t xml:space="preserve"> </w:t>
      </w:r>
      <w:r w:rsidR="0049092A">
        <w:t>though</w:t>
      </w:r>
      <w:r w:rsidR="0049092A" w:rsidRPr="0058475F">
        <w:t xml:space="preserve"> similar to that found at Fernando de Noronha archipelago</w:t>
      </w:r>
      <w:r>
        <w:t xml:space="preserve">, </w:t>
      </w:r>
      <w:r w:rsidR="0072595C">
        <w:t xml:space="preserve">in Brazil </w:t>
      </w:r>
      <w:r w:rsidR="0072595C" w:rsidRPr="0072595C">
        <w:rPr>
          <w:lang w:val="en-US"/>
        </w:rPr>
        <w:t xml:space="preserve">– the largest colony of </w:t>
      </w:r>
      <w:r w:rsidR="0072595C" w:rsidRPr="0072595C">
        <w:rPr>
          <w:i/>
          <w:iCs/>
          <w:lang w:val="en-US"/>
        </w:rPr>
        <w:t xml:space="preserve">P. </w:t>
      </w:r>
      <w:proofErr w:type="spellStart"/>
      <w:r w:rsidR="0072595C" w:rsidRPr="0072595C">
        <w:rPr>
          <w:i/>
          <w:iCs/>
          <w:lang w:val="en-US"/>
        </w:rPr>
        <w:t>lepturus</w:t>
      </w:r>
      <w:proofErr w:type="spellEnd"/>
      <w:r w:rsidR="0072595C" w:rsidRPr="0072595C">
        <w:rPr>
          <w:i/>
          <w:iCs/>
          <w:lang w:val="en-US"/>
        </w:rPr>
        <w:t xml:space="preserve"> </w:t>
      </w:r>
      <w:r w:rsidR="001F6B0B">
        <w:rPr>
          <w:lang w:val="en-US"/>
        </w:rPr>
        <w:t xml:space="preserve">in the South Atlantic. Here </w:t>
      </w:r>
      <w:r w:rsidR="0049092A" w:rsidRPr="0058475F">
        <w:t xml:space="preserve">14.3% of nesting attempts </w:t>
      </w:r>
      <w:r>
        <w:t>we</w:t>
      </w:r>
      <w:r w:rsidR="0049092A" w:rsidRPr="0058475F">
        <w:t>re successful and predation at egg stage account</w:t>
      </w:r>
      <w:r>
        <w:t>ed</w:t>
      </w:r>
      <w:r w:rsidR="0049092A" w:rsidRPr="0058475F">
        <w:t xml:space="preserve"> for 50% of the attempts</w:t>
      </w:r>
      <w:r w:rsidR="0072595C">
        <w:t xml:space="preserve"> </w:t>
      </w:r>
      <w:r w:rsidR="001F6B0B">
        <w:t>with the low success being</w:t>
      </w:r>
      <w:r w:rsidR="000B20D8">
        <w:t xml:space="preserve"> attributed </w:t>
      </w:r>
      <w:r w:rsidR="001F6B0B">
        <w:t xml:space="preserve">mainly </w:t>
      </w:r>
      <w:r w:rsidR="000B20D8">
        <w:t>to predation by crabs and nest exposure</w:t>
      </w:r>
      <w:r w:rsidR="00C31EF9">
        <w:t xml:space="preserve"> (Leal et al. 2016)</w:t>
      </w:r>
      <w:r w:rsidR="000B20D8">
        <w:t xml:space="preserve">. The lowest fledging success for </w:t>
      </w:r>
      <w:proofErr w:type="spellStart"/>
      <w:r w:rsidR="000B20D8" w:rsidRPr="00D37326">
        <w:rPr>
          <w:i/>
        </w:rPr>
        <w:t>P.Lepturus</w:t>
      </w:r>
      <w:proofErr w:type="spellEnd"/>
      <w:r w:rsidR="000B20D8">
        <w:t xml:space="preserve"> has been recorded</w:t>
      </w:r>
      <w:r w:rsidR="000B20D8" w:rsidRPr="0058475F">
        <w:t xml:space="preserve"> </w:t>
      </w:r>
      <w:r w:rsidR="000B20D8">
        <w:t>at Europa Island at 6.9% for non-rat</w:t>
      </w:r>
      <w:r w:rsidR="000B20D8" w:rsidRPr="0058475F">
        <w:t xml:space="preserve"> controlled habitats (</w:t>
      </w:r>
      <w:proofErr w:type="spellStart"/>
      <w:r w:rsidR="000B20D8" w:rsidRPr="0058475F">
        <w:t>Ringler</w:t>
      </w:r>
      <w:proofErr w:type="spellEnd"/>
      <w:r w:rsidR="000B20D8" w:rsidRPr="0058475F">
        <w:t xml:space="preserve">, </w:t>
      </w:r>
      <w:r w:rsidR="0094785B">
        <w:t>et al.,</w:t>
      </w:r>
      <w:r w:rsidR="000B20D8" w:rsidRPr="0058475F">
        <w:t xml:space="preserve"> 2015).</w:t>
      </w:r>
      <w:r w:rsidR="000B20D8">
        <w:t xml:space="preserve"> Aldabra therefore conforms to results obtained from other studies where invasive predators are present and supports the claim that in the case of Tropicbirds, </w:t>
      </w:r>
      <w:r w:rsidR="000B20D8" w:rsidRPr="00D37326">
        <w:rPr>
          <w:lang w:val="en-US"/>
        </w:rPr>
        <w:t xml:space="preserve">predation by </w:t>
      </w:r>
      <w:r w:rsidR="00D37326" w:rsidRPr="00D37326">
        <w:rPr>
          <w:lang w:val="en-US"/>
        </w:rPr>
        <w:t>invasive</w:t>
      </w:r>
      <w:r w:rsidR="000B20D8" w:rsidRPr="00D37326">
        <w:rPr>
          <w:lang w:val="en-US"/>
        </w:rPr>
        <w:t xml:space="preserve"> species (mainly rats – </w:t>
      </w:r>
      <w:r w:rsidR="00716191">
        <w:t xml:space="preserve">Russel &amp; La </w:t>
      </w:r>
      <w:proofErr w:type="spellStart"/>
      <w:r w:rsidR="00716191">
        <w:t>Corre</w:t>
      </w:r>
      <w:proofErr w:type="spellEnd"/>
      <w:r w:rsidR="00716191">
        <w:t xml:space="preserve"> 2009</w:t>
      </w:r>
      <w:r w:rsidR="000B20D8" w:rsidRPr="00D37326">
        <w:rPr>
          <w:lang w:val="en-US"/>
        </w:rPr>
        <w:t xml:space="preserve">; </w:t>
      </w:r>
      <w:proofErr w:type="spellStart"/>
      <w:r w:rsidR="000B20D8" w:rsidRPr="00D37326">
        <w:rPr>
          <w:lang w:val="en-US"/>
        </w:rPr>
        <w:t>Sarmento</w:t>
      </w:r>
      <w:proofErr w:type="spellEnd"/>
      <w:r w:rsidR="000B20D8" w:rsidRPr="00D37326">
        <w:rPr>
          <w:lang w:val="en-US"/>
        </w:rPr>
        <w:t xml:space="preserve"> et al., 2014) and native species (mainly large crabs - Phillips, 1987; </w:t>
      </w:r>
      <w:proofErr w:type="spellStart"/>
      <w:r w:rsidR="000B20D8" w:rsidRPr="00D37326">
        <w:rPr>
          <w:lang w:val="en-US"/>
        </w:rPr>
        <w:t>Schaffner</w:t>
      </w:r>
      <w:proofErr w:type="spellEnd"/>
      <w:r w:rsidR="000B20D8" w:rsidRPr="00D37326">
        <w:rPr>
          <w:lang w:val="en-US"/>
        </w:rPr>
        <w:t>, 1991) is the main cause of mortality during breeding</w:t>
      </w:r>
      <w:r w:rsidR="000B20D8" w:rsidRPr="001F6B0B">
        <w:rPr>
          <w:lang w:val="en-US"/>
        </w:rPr>
        <w:t>.</w:t>
      </w:r>
      <w:r w:rsidR="00716191">
        <w:rPr>
          <w:lang w:val="en-US"/>
        </w:rPr>
        <w:t xml:space="preserve"> It is therefore reasonable to conclude that for </w:t>
      </w:r>
      <w:r w:rsidR="001F6B0B">
        <w:rPr>
          <w:lang w:val="en-US"/>
        </w:rPr>
        <w:t xml:space="preserve">the </w:t>
      </w:r>
      <w:r w:rsidR="00716191">
        <w:rPr>
          <w:lang w:val="en-US"/>
        </w:rPr>
        <w:t xml:space="preserve">sites with no long-term negative trend </w:t>
      </w:r>
      <w:r w:rsidR="00ED1E28">
        <w:rPr>
          <w:lang w:val="en-US"/>
        </w:rPr>
        <w:t xml:space="preserve">detected, </w:t>
      </w:r>
      <w:r w:rsidR="00716191">
        <w:rPr>
          <w:lang w:val="en-US"/>
        </w:rPr>
        <w:t>the differences observed in fledging success are mostly due to the level and combination of predators</w:t>
      </w:r>
      <w:r w:rsidR="00ED1E28">
        <w:rPr>
          <w:lang w:val="en-US"/>
        </w:rPr>
        <w:t xml:space="preserve"> at site level</w:t>
      </w:r>
      <w:r w:rsidR="00716191">
        <w:rPr>
          <w:lang w:val="en-US"/>
        </w:rPr>
        <w:t xml:space="preserve">. Aldabra has a different combination of potential predators to the other sites (Coconut crabs, rats, grey heron, </w:t>
      </w:r>
      <w:proofErr w:type="spellStart"/>
      <w:r w:rsidR="00716191">
        <w:rPr>
          <w:lang w:val="en-US"/>
        </w:rPr>
        <w:t>drongo</w:t>
      </w:r>
      <w:proofErr w:type="spellEnd"/>
      <w:r w:rsidR="00716191">
        <w:rPr>
          <w:lang w:val="en-US"/>
        </w:rPr>
        <w:t xml:space="preserve">) </w:t>
      </w:r>
      <w:r w:rsidR="001F6B0B">
        <w:rPr>
          <w:lang w:val="en-US"/>
        </w:rPr>
        <w:t>that</w:t>
      </w:r>
      <w:r w:rsidR="00716191">
        <w:rPr>
          <w:lang w:val="en-US"/>
        </w:rPr>
        <w:t xml:space="preserve"> may account for the lower overall </w:t>
      </w:r>
      <w:r w:rsidR="001F6B0B">
        <w:rPr>
          <w:lang w:val="en-US"/>
        </w:rPr>
        <w:t>fledging</w:t>
      </w:r>
      <w:r w:rsidR="00716191">
        <w:rPr>
          <w:lang w:val="en-US"/>
        </w:rPr>
        <w:t xml:space="preserve"> success</w:t>
      </w:r>
      <w:r w:rsidR="001F6B0B">
        <w:rPr>
          <w:lang w:val="en-US"/>
        </w:rPr>
        <w:t>.</w:t>
      </w:r>
    </w:p>
    <w:p w14:paraId="6342C74E" w14:textId="61C6C992" w:rsidR="000B20D8" w:rsidRPr="00117BB7" w:rsidRDefault="001F6B0B" w:rsidP="00117BB7">
      <w:pPr>
        <w:spacing w:line="360" w:lineRule="auto"/>
        <w:rPr>
          <w:lang w:val="en-US"/>
        </w:rPr>
      </w:pPr>
      <w:r>
        <w:rPr>
          <w:lang w:val="en-US"/>
        </w:rPr>
        <w:t xml:space="preserve">This does not however account for why fledgling success has been decreasing on Aldabra over this study period. This decline is reinforced by the earlier studies of </w:t>
      </w:r>
      <w:proofErr w:type="spellStart"/>
      <w:r w:rsidRPr="001F6B0B">
        <w:rPr>
          <w:i/>
          <w:lang w:val="en-US"/>
        </w:rPr>
        <w:t>P.lepturus</w:t>
      </w:r>
      <w:proofErr w:type="spellEnd"/>
      <w:r>
        <w:rPr>
          <w:lang w:val="en-US"/>
        </w:rPr>
        <w:t xml:space="preserve"> fledging success at Aldabra, which found fledgling success to be much higher 30–35 years ago (</w:t>
      </w:r>
      <w:r w:rsidRPr="0058475F">
        <w:t>4</w:t>
      </w:r>
      <w:r>
        <w:t>7.5% recorded by Diamond in 1975; and 46% recor</w:t>
      </w:r>
      <w:r w:rsidR="00D22CB3">
        <w:t xml:space="preserve">ded by </w:t>
      </w:r>
      <w:proofErr w:type="spellStart"/>
      <w:r w:rsidR="00D22CB3">
        <w:t>Prys</w:t>
      </w:r>
      <w:proofErr w:type="spellEnd"/>
      <w:r w:rsidR="00D22CB3">
        <w:t xml:space="preserve">-Jones in 1980). Of all the known and potential predators listed for Aldabra, all except rats are also monitored and none have shown increasing trends (SIF unpublished data). </w:t>
      </w:r>
      <w:r w:rsidR="00117BB7">
        <w:t>An increase in drought peri</w:t>
      </w:r>
      <w:r w:rsidR="00827C15">
        <w:t>ods reported for Aldabra (</w:t>
      </w:r>
      <w:proofErr w:type="spellStart"/>
      <w:r w:rsidR="00827C15">
        <w:t>Haverk</w:t>
      </w:r>
      <w:r w:rsidR="00117BB7">
        <w:t>amp</w:t>
      </w:r>
      <w:proofErr w:type="spellEnd"/>
      <w:r w:rsidR="00117BB7">
        <w:t xml:space="preserve"> et al., 2017) is unlikely to have directly impacted </w:t>
      </w:r>
      <w:proofErr w:type="spellStart"/>
      <w:proofErr w:type="gramStart"/>
      <w:r w:rsidR="00117BB7" w:rsidRPr="00117BB7">
        <w:rPr>
          <w:i/>
        </w:rPr>
        <w:t>P.Lepturus</w:t>
      </w:r>
      <w:proofErr w:type="spellEnd"/>
      <w:proofErr w:type="gramEnd"/>
      <w:r w:rsidR="00117BB7">
        <w:t xml:space="preserve"> </w:t>
      </w:r>
      <w:r w:rsidR="00722191">
        <w:t>fledging success</w:t>
      </w:r>
      <w:r w:rsidR="00117BB7">
        <w:t xml:space="preserve"> due to their choice of limestone crevices as sheltered nest sites rather than vegetation cover. </w:t>
      </w:r>
      <w:r w:rsidR="00117BB7" w:rsidRPr="00117BB7">
        <w:rPr>
          <w:lang w:val="en-US"/>
        </w:rPr>
        <w:t>Sheltered nests ha</w:t>
      </w:r>
      <w:r w:rsidR="00117BB7">
        <w:rPr>
          <w:lang w:val="en-US"/>
        </w:rPr>
        <w:t>ve more stable ambient temperatu</w:t>
      </w:r>
      <w:r w:rsidR="00117BB7" w:rsidRPr="00117BB7">
        <w:rPr>
          <w:lang w:val="en-US"/>
        </w:rPr>
        <w:t>res (Hart, Downs, and Brown 2016b) and site selection offsets difficulties imposed by the weather</w:t>
      </w:r>
      <w:r w:rsidR="00117BB7">
        <w:rPr>
          <w:lang w:val="en-US"/>
        </w:rPr>
        <w:t>.</w:t>
      </w:r>
      <w:r w:rsidR="00F42979">
        <w:rPr>
          <w:lang w:val="en-US"/>
        </w:rPr>
        <w:t xml:space="preserve"> </w:t>
      </w:r>
      <w:r w:rsidR="00D22CB3">
        <w:t xml:space="preserve">There also appears to have been no changes in nesting seasonality with none apparent in earlier studies (Diamond, 1975; </w:t>
      </w:r>
      <w:proofErr w:type="spellStart"/>
      <w:r w:rsidR="00D22CB3">
        <w:t>Prys</w:t>
      </w:r>
      <w:proofErr w:type="spellEnd"/>
      <w:r w:rsidR="00D22CB3">
        <w:t xml:space="preserve">-Jones, </w:t>
      </w:r>
      <w:r w:rsidR="00117FAC">
        <w:t>1980) as well as this one</w:t>
      </w:r>
      <w:r w:rsidR="00117BB7">
        <w:t xml:space="preserve">. </w:t>
      </w:r>
      <w:r w:rsidR="00265645">
        <w:t xml:space="preserve">In-fact the differences in seasonality observed between Aldabra, </w:t>
      </w:r>
      <w:proofErr w:type="spellStart"/>
      <w:r w:rsidR="00265645">
        <w:t>Aride</w:t>
      </w:r>
      <w:proofErr w:type="spellEnd"/>
      <w:r w:rsidR="00265645">
        <w:t xml:space="preserve"> and </w:t>
      </w:r>
      <w:proofErr w:type="spellStart"/>
      <w:r w:rsidR="00265645">
        <w:t>Cousine</w:t>
      </w:r>
      <w:proofErr w:type="spellEnd"/>
      <w:r w:rsidR="00265645">
        <w:t xml:space="preserve"> may well be as a consequence of the level in which </w:t>
      </w:r>
      <w:proofErr w:type="spellStart"/>
      <w:proofErr w:type="gramStart"/>
      <w:r w:rsidR="00265645" w:rsidRPr="0094785B">
        <w:rPr>
          <w:i/>
        </w:rPr>
        <w:t>P.Lepturus</w:t>
      </w:r>
      <w:proofErr w:type="spellEnd"/>
      <w:proofErr w:type="gramEnd"/>
      <w:r w:rsidR="00265645">
        <w:t xml:space="preserve"> are nesting in rock crevices or in vegetation</w:t>
      </w:r>
      <w:r w:rsidR="0094785B">
        <w:t xml:space="preserve"> at each site,</w:t>
      </w:r>
      <w:r w:rsidR="00265645">
        <w:t xml:space="preserve"> though this is not investigated further in this study. In conclusion</w:t>
      </w:r>
      <w:r w:rsidR="00117BB7">
        <w:t xml:space="preserve"> </w:t>
      </w:r>
      <w:r w:rsidR="00265645">
        <w:t>for Aldabra;</w:t>
      </w:r>
      <w:r w:rsidR="00117BB7">
        <w:t xml:space="preserve"> this monitoring programme was sufficient to detect a trend and to some extent rule out </w:t>
      </w:r>
      <w:r w:rsidR="00117BB7">
        <w:lastRenderedPageBreak/>
        <w:t xml:space="preserve">several factors that may have caused such a trend but overall it was not possible to distinguish </w:t>
      </w:r>
      <w:r w:rsidR="00F42979">
        <w:t xml:space="preserve">the </w:t>
      </w:r>
      <w:r w:rsidR="00117BB7">
        <w:t xml:space="preserve">drivers of a </w:t>
      </w:r>
      <w:commentRangeStart w:id="87"/>
      <w:r w:rsidR="00117BB7">
        <w:t>decline</w:t>
      </w:r>
      <w:r w:rsidR="00F42979">
        <w:t xml:space="preserve"> in </w:t>
      </w:r>
      <w:r w:rsidR="00722191">
        <w:t>fledging success</w:t>
      </w:r>
      <w:commentRangeEnd w:id="87"/>
      <w:r w:rsidR="00CE6FC3">
        <w:rPr>
          <w:rStyle w:val="CommentReference"/>
        </w:rPr>
        <w:commentReference w:id="87"/>
      </w:r>
      <w:r w:rsidR="00F42979">
        <w:t>.</w:t>
      </w:r>
      <w:r w:rsidR="003976CA">
        <w:t xml:space="preserve"> Further investigation into both internal factors such as nest site competition and predation as well as external factors such as food availability are required.</w:t>
      </w:r>
    </w:p>
    <w:p w14:paraId="54C2E05A" w14:textId="77777777" w:rsidR="00081D88" w:rsidRPr="000B20D8" w:rsidRDefault="00081D88" w:rsidP="000B20D8">
      <w:pPr>
        <w:spacing w:line="360" w:lineRule="auto"/>
        <w:rPr>
          <w:lang w:val="en-US"/>
        </w:rPr>
      </w:pPr>
    </w:p>
    <w:p w14:paraId="4B966B9E" w14:textId="3B87D0A3" w:rsidR="0049092A" w:rsidRDefault="00F42979" w:rsidP="002B547F">
      <w:pPr>
        <w:spacing w:line="360" w:lineRule="auto"/>
      </w:pPr>
      <w:r>
        <w:t xml:space="preserve">The remainder of our sites have </w:t>
      </w:r>
      <w:r w:rsidR="00722191">
        <w:t>fledging success</w:t>
      </w:r>
      <w:r>
        <w:t xml:space="preserve"> averages that are</w:t>
      </w:r>
      <w:r w:rsidR="0049092A" w:rsidRPr="0058475F">
        <w:t xml:space="preserve"> more aligned with that </w:t>
      </w:r>
      <w:r w:rsidR="0094785B">
        <w:t xml:space="preserve">found </w:t>
      </w:r>
      <w:r>
        <w:t>elsewhere</w:t>
      </w:r>
      <w:r w:rsidR="0049092A" w:rsidRPr="0058475F">
        <w:t xml:space="preserve">; 30% in Ascension Island (Stonehouse 1962), 21% </w:t>
      </w:r>
      <w:proofErr w:type="spellStart"/>
      <w:r w:rsidR="0049092A" w:rsidRPr="0058475F">
        <w:t>Cayo</w:t>
      </w:r>
      <w:proofErr w:type="spellEnd"/>
      <w:r w:rsidR="0049092A" w:rsidRPr="0058475F">
        <w:t xml:space="preserve"> Luis </w:t>
      </w:r>
      <w:proofErr w:type="spellStart"/>
      <w:r w:rsidR="0049092A" w:rsidRPr="0058475F">
        <w:t>Peia</w:t>
      </w:r>
      <w:proofErr w:type="spellEnd"/>
      <w:r w:rsidR="0049092A" w:rsidRPr="0058475F">
        <w:t>, Puerto Rico (</w:t>
      </w:r>
      <w:proofErr w:type="spellStart"/>
      <w:r w:rsidR="0049092A" w:rsidRPr="0058475F">
        <w:t>Schaffner</w:t>
      </w:r>
      <w:proofErr w:type="spellEnd"/>
      <w:r w:rsidR="0049092A" w:rsidRPr="0058475F">
        <w:t xml:space="preserve"> 1991).</w:t>
      </w:r>
      <w:r w:rsidR="00D976F6">
        <w:t xml:space="preserve"> The highest </w:t>
      </w:r>
      <w:r w:rsidR="00722191">
        <w:t>fledging success</w:t>
      </w:r>
      <w:r w:rsidR="00D976F6">
        <w:t xml:space="preserve"> recorded globally is across eight islands in Bermu</w:t>
      </w:r>
      <w:r w:rsidR="00265645">
        <w:t>da where success averaged 70.6% and all sites are managed</w:t>
      </w:r>
      <w:r w:rsidR="00D976F6">
        <w:t xml:space="preserve"> as nature reserves with active exclusion of mammal predators including rats, cats and dogs (</w:t>
      </w:r>
      <w:proofErr w:type="spellStart"/>
      <w:r w:rsidR="00D976F6">
        <w:t>Madeiros</w:t>
      </w:r>
      <w:proofErr w:type="spellEnd"/>
      <w:r w:rsidR="00D976F6">
        <w:t>, 2008).</w:t>
      </w:r>
      <w:r w:rsidR="00265645">
        <w:t xml:space="preserve"> The lack of </w:t>
      </w:r>
      <w:r w:rsidR="00722191">
        <w:t>fledging success</w:t>
      </w:r>
      <w:r w:rsidR="00265645">
        <w:t xml:space="preserve"> trends detected at the other sites within this study is reinforced by comparisons with previous reports;</w:t>
      </w:r>
      <w:r w:rsidR="00265645" w:rsidRPr="00265645">
        <w:t xml:space="preserve"> </w:t>
      </w:r>
      <w:r w:rsidR="00265645">
        <w:t xml:space="preserve">on Cousine 51.6% nesting success was recorded compared to 25% by Malan (2010); </w:t>
      </w:r>
      <w:r w:rsidR="00265645" w:rsidRPr="0058475F">
        <w:t>Cousin averag</w:t>
      </w:r>
      <w:r w:rsidR="00265645">
        <w:t>ed</w:t>
      </w:r>
      <w:r w:rsidR="00265645" w:rsidRPr="0058475F">
        <w:t xml:space="preserve"> 33% </w:t>
      </w:r>
      <w:r w:rsidR="00265645">
        <w:t xml:space="preserve">in this study </w:t>
      </w:r>
      <w:r w:rsidR="00265645" w:rsidRPr="0058475F">
        <w:t>compared to the 36% recorded by Phillips in 198</w:t>
      </w:r>
      <w:r w:rsidR="00265645">
        <w:t>7</w:t>
      </w:r>
      <w:r w:rsidR="00265645" w:rsidRPr="0058475F">
        <w:t>, Aride averaging 40</w:t>
      </w:r>
      <w:r w:rsidR="00265645">
        <w:t>.2</w:t>
      </w:r>
      <w:r w:rsidR="00265645" w:rsidRPr="0058475F">
        <w:t>% compared to the 21-37% recorded by Ramos et al. in 2005.</w:t>
      </w:r>
    </w:p>
    <w:p w14:paraId="4F872761" w14:textId="77777777" w:rsidR="0058475F" w:rsidRPr="0058475F" w:rsidRDefault="0058475F" w:rsidP="002B547F">
      <w:pPr>
        <w:spacing w:line="360" w:lineRule="auto"/>
      </w:pPr>
    </w:p>
    <w:p w14:paraId="2C731B6C" w14:textId="769EF66E" w:rsidR="0094785B" w:rsidRPr="0058475F" w:rsidRDefault="00A2200F" w:rsidP="0094785B">
      <w:pPr>
        <w:spacing w:line="360" w:lineRule="auto"/>
      </w:pPr>
      <w:r>
        <w:rPr>
          <w:lang w:val="en-US"/>
        </w:rPr>
        <w:t>Our results also showed that nesting density remained stable at Aldabra</w:t>
      </w:r>
      <w:r w:rsidR="006F5DBA">
        <w:rPr>
          <w:lang w:val="en-US"/>
        </w:rPr>
        <w:t>, showed a slight upwards trend at</w:t>
      </w:r>
      <w:r>
        <w:rPr>
          <w:lang w:val="en-US"/>
        </w:rPr>
        <w:t xml:space="preserve"> </w:t>
      </w:r>
      <w:proofErr w:type="spellStart"/>
      <w:r>
        <w:rPr>
          <w:lang w:val="en-US"/>
        </w:rPr>
        <w:t>Cousine</w:t>
      </w:r>
      <w:proofErr w:type="spellEnd"/>
      <w:r>
        <w:rPr>
          <w:lang w:val="en-US"/>
        </w:rPr>
        <w:t xml:space="preserve"> but we observed </w:t>
      </w:r>
      <w:r w:rsidR="0058475F" w:rsidRPr="0058475F">
        <w:rPr>
          <w:lang w:val="en-US"/>
        </w:rPr>
        <w:t xml:space="preserve">a continuous negative trend </w:t>
      </w:r>
      <w:r>
        <w:rPr>
          <w:lang w:val="en-US"/>
        </w:rPr>
        <w:t xml:space="preserve">on </w:t>
      </w:r>
      <w:proofErr w:type="spellStart"/>
      <w:r>
        <w:rPr>
          <w:lang w:val="en-US"/>
        </w:rPr>
        <w:t>Aride</w:t>
      </w:r>
      <w:proofErr w:type="spellEnd"/>
      <w:r>
        <w:rPr>
          <w:lang w:val="en-US"/>
        </w:rPr>
        <w:t>.</w:t>
      </w:r>
      <w:r w:rsidR="009B425C" w:rsidRPr="0058475F">
        <w:rPr>
          <w:lang w:val="en-US"/>
        </w:rPr>
        <w:t xml:space="preserve"> </w:t>
      </w:r>
      <w:r w:rsidR="009B425C">
        <w:rPr>
          <w:lang w:val="en-US"/>
        </w:rPr>
        <w:t>This</w:t>
      </w:r>
      <w:r w:rsidR="0058475F" w:rsidRPr="0058475F">
        <w:rPr>
          <w:lang w:val="en-US"/>
        </w:rPr>
        <w:t xml:space="preserve"> decline on Aride was previously </w:t>
      </w:r>
      <w:r w:rsidR="009B425C">
        <w:rPr>
          <w:lang w:val="en-US"/>
        </w:rPr>
        <w:t>reported;</w:t>
      </w:r>
      <w:r w:rsidR="0058475F" w:rsidRPr="0058475F">
        <w:rPr>
          <w:lang w:val="en-US"/>
        </w:rPr>
        <w:t xml:space="preserve"> </w:t>
      </w:r>
      <w:r w:rsidR="0058475F" w:rsidRPr="0058475F">
        <w:t>Bowler et al. (2002) showed that the</w:t>
      </w:r>
      <w:r>
        <w:t xml:space="preserve"> nesting population of</w:t>
      </w:r>
      <w:r w:rsidR="0058475F" w:rsidRPr="0058475F">
        <w:t xml:space="preserve"> </w:t>
      </w:r>
      <w:r w:rsidR="00F83BBE">
        <w:rPr>
          <w:i/>
        </w:rPr>
        <w:t xml:space="preserve">P. </w:t>
      </w:r>
      <w:r w:rsidR="00553C00">
        <w:rPr>
          <w:i/>
        </w:rPr>
        <w:t>lepturus</w:t>
      </w:r>
      <w:r w:rsidR="00F83BBE">
        <w:t xml:space="preserve"> </w:t>
      </w:r>
      <w:r w:rsidR="0058475F" w:rsidRPr="0058475F">
        <w:t>suffered an apparent decline of 60% between 1989 and 1998</w:t>
      </w:r>
      <w:r w:rsidR="00CB7B6D">
        <w:t xml:space="preserve">, and </w:t>
      </w:r>
      <w:r w:rsidR="0094785B">
        <w:t>our results</w:t>
      </w:r>
      <w:r w:rsidR="00B23C72">
        <w:t xml:space="preserve"> and unpublished census data</w:t>
      </w:r>
      <w:r w:rsidR="0094785B">
        <w:t xml:space="preserve"> </w:t>
      </w:r>
      <w:r w:rsidR="00B23C72">
        <w:t xml:space="preserve">also </w:t>
      </w:r>
      <w:r w:rsidR="0094785B">
        <w:t>support</w:t>
      </w:r>
      <w:r w:rsidR="00CB7B6D">
        <w:t xml:space="preserve"> the continuation of this decline.</w:t>
      </w:r>
      <w:r w:rsidR="00CB7B6D" w:rsidRPr="0058475F">
        <w:t xml:space="preserve"> </w:t>
      </w:r>
      <w:r w:rsidR="00470E86" w:rsidRPr="0058475F">
        <w:t xml:space="preserve">There are two key factors that suggest population decline on </w:t>
      </w:r>
      <w:proofErr w:type="spellStart"/>
      <w:r w:rsidR="00470E86" w:rsidRPr="0058475F">
        <w:t>Aride</w:t>
      </w:r>
      <w:proofErr w:type="spellEnd"/>
      <w:r w:rsidR="00470E86" w:rsidRPr="0058475F">
        <w:t xml:space="preserve"> is caused by adult survival at the site; </w:t>
      </w:r>
      <w:proofErr w:type="gramStart"/>
      <w:r w:rsidR="00470E86" w:rsidRPr="0058475F">
        <w:t>firstly</w:t>
      </w:r>
      <w:proofErr w:type="gramEnd"/>
      <w:r w:rsidR="00470E86" w:rsidRPr="0058475F">
        <w:t xml:space="preserve"> that </w:t>
      </w:r>
      <w:proofErr w:type="spellStart"/>
      <w:r w:rsidR="00470E86" w:rsidRPr="0058475F">
        <w:t>Aride</w:t>
      </w:r>
      <w:proofErr w:type="spellEnd"/>
      <w:r w:rsidR="00470E86" w:rsidRPr="0058475F">
        <w:t xml:space="preserve"> continues to maintain relatively high and stable </w:t>
      </w:r>
      <w:r w:rsidR="00722191">
        <w:t>fledging success</w:t>
      </w:r>
      <w:r w:rsidR="00E90031">
        <w:t xml:space="preserve"> along with </w:t>
      </w:r>
      <w:proofErr w:type="spellStart"/>
      <w:r w:rsidR="00E90031">
        <w:t>Cousine</w:t>
      </w:r>
      <w:proofErr w:type="spellEnd"/>
      <w:r w:rsidR="00E90031">
        <w:t xml:space="preserve"> and Cousin</w:t>
      </w:r>
      <w:r w:rsidR="00470E86" w:rsidRPr="0058475F">
        <w:t xml:space="preserve"> and secondly</w:t>
      </w:r>
      <w:r w:rsidR="00B23C72">
        <w:t>,</w:t>
      </w:r>
      <w:r w:rsidR="00470E86" w:rsidRPr="0058475F">
        <w:t xml:space="preserve"> that neighbouring island Cousin maintains </w:t>
      </w:r>
      <w:r w:rsidR="00A14B00">
        <w:t>a stable population trend</w:t>
      </w:r>
      <w:r w:rsidR="00470E86" w:rsidRPr="0058475F">
        <w:t xml:space="preserve"> </w:t>
      </w:r>
      <w:r w:rsidR="00470E86" w:rsidRPr="0058475F">
        <w:rPr>
          <w:lang w:val="en-US"/>
        </w:rPr>
        <w:t xml:space="preserve">(1987 to 2014, unpublished </w:t>
      </w:r>
      <w:r w:rsidR="00A14B00">
        <w:rPr>
          <w:lang w:val="en-US"/>
        </w:rPr>
        <w:t xml:space="preserve">census </w:t>
      </w:r>
      <w:r w:rsidR="00470E86" w:rsidRPr="0058475F">
        <w:rPr>
          <w:lang w:val="en-US"/>
        </w:rPr>
        <w:t>data)</w:t>
      </w:r>
      <w:r w:rsidR="0094785B">
        <w:rPr>
          <w:lang w:val="en-US"/>
        </w:rPr>
        <w:t xml:space="preserve"> a</w:t>
      </w:r>
      <w:r w:rsidR="004B5AFB">
        <w:rPr>
          <w:lang w:val="en-US"/>
        </w:rPr>
        <w:t>nd</w:t>
      </w:r>
      <w:r w:rsidR="0094785B">
        <w:rPr>
          <w:lang w:val="en-US"/>
        </w:rPr>
        <w:t xml:space="preserve"> </w:t>
      </w:r>
      <w:proofErr w:type="spellStart"/>
      <w:r w:rsidR="0094785B">
        <w:rPr>
          <w:lang w:val="en-US"/>
        </w:rPr>
        <w:t>Cousine</w:t>
      </w:r>
      <w:proofErr w:type="spellEnd"/>
      <w:r w:rsidR="00A14B00">
        <w:rPr>
          <w:lang w:val="en-US"/>
        </w:rPr>
        <w:t xml:space="preserve"> island shows an increasing population trend</w:t>
      </w:r>
      <w:r w:rsidR="004B5AFB">
        <w:rPr>
          <w:lang w:val="en-US"/>
        </w:rPr>
        <w:t xml:space="preserve"> (</w:t>
      </w:r>
      <w:r w:rsidR="00A14B00">
        <w:rPr>
          <w:lang w:val="en-US"/>
        </w:rPr>
        <w:t>this study and 2003 to 2017</w:t>
      </w:r>
      <w:r w:rsidR="004B5AFB">
        <w:rPr>
          <w:lang w:val="en-US"/>
        </w:rPr>
        <w:t xml:space="preserve"> unpublished </w:t>
      </w:r>
      <w:r w:rsidR="00A14B00">
        <w:rPr>
          <w:lang w:val="en-US"/>
        </w:rPr>
        <w:t xml:space="preserve">census </w:t>
      </w:r>
      <w:r w:rsidR="004B5AFB">
        <w:rPr>
          <w:lang w:val="en-US"/>
        </w:rPr>
        <w:t>data</w:t>
      </w:r>
      <w:r w:rsidR="00A14B00">
        <w:rPr>
          <w:lang w:val="en-US"/>
        </w:rPr>
        <w:t>)</w:t>
      </w:r>
      <w:r w:rsidR="0094785B">
        <w:rPr>
          <w:lang w:val="en-US"/>
        </w:rPr>
        <w:t>.</w:t>
      </w:r>
      <w:r w:rsidR="00470E86">
        <w:rPr>
          <w:lang w:val="en-US"/>
        </w:rPr>
        <w:t xml:space="preserve"> </w:t>
      </w:r>
      <w:r w:rsidR="0094785B">
        <w:t xml:space="preserve">For these islands that are within close geographical proximity it is reasonable to expect </w:t>
      </w:r>
      <w:r w:rsidR="0094785B" w:rsidRPr="00991119">
        <w:rPr>
          <w:i/>
        </w:rPr>
        <w:t xml:space="preserve">P. </w:t>
      </w:r>
      <w:proofErr w:type="spellStart"/>
      <w:r w:rsidR="0094785B" w:rsidRPr="00991119">
        <w:rPr>
          <w:i/>
        </w:rPr>
        <w:t>lepturus</w:t>
      </w:r>
      <w:proofErr w:type="spellEnd"/>
      <w:r w:rsidR="0094785B">
        <w:t xml:space="preserve"> to be under similar influence of external factors (</w:t>
      </w:r>
      <w:r w:rsidR="0094785B" w:rsidRPr="0058475F">
        <w:rPr>
          <w:lang w:val="en-US"/>
        </w:rPr>
        <w:t xml:space="preserve">climatic variations and food </w:t>
      </w:r>
      <w:commentRangeStart w:id="88"/>
      <w:r w:rsidR="0094785B" w:rsidRPr="0058475F">
        <w:rPr>
          <w:lang w:val="en-US"/>
        </w:rPr>
        <w:t>availability</w:t>
      </w:r>
      <w:commentRangeEnd w:id="88"/>
      <w:r w:rsidR="0094785B">
        <w:rPr>
          <w:rStyle w:val="CommentReference"/>
        </w:rPr>
        <w:commentReference w:id="88"/>
      </w:r>
      <w:r w:rsidR="0094785B">
        <w:rPr>
          <w:lang w:val="en-US"/>
        </w:rPr>
        <w:t>)</w:t>
      </w:r>
      <w:r w:rsidR="0094785B" w:rsidRPr="0094785B">
        <w:rPr>
          <w:lang w:val="en-US"/>
        </w:rPr>
        <w:t xml:space="preserve"> </w:t>
      </w:r>
      <w:r w:rsidR="0094785B">
        <w:rPr>
          <w:lang w:val="en-US"/>
        </w:rPr>
        <w:t xml:space="preserve">indicating that the </w:t>
      </w:r>
      <w:proofErr w:type="spellStart"/>
      <w:r w:rsidR="0094785B">
        <w:rPr>
          <w:lang w:val="en-US"/>
        </w:rPr>
        <w:t>Aride</w:t>
      </w:r>
      <w:proofErr w:type="spellEnd"/>
      <w:r w:rsidR="0094785B">
        <w:rPr>
          <w:lang w:val="en-US"/>
        </w:rPr>
        <w:t xml:space="preserve"> breeding population decline is not linked with external factors. </w:t>
      </w:r>
    </w:p>
    <w:p w14:paraId="4545D427" w14:textId="6B8BD9E1" w:rsidR="009672F1" w:rsidRPr="009672F1" w:rsidRDefault="00470E86" w:rsidP="00DC7A13">
      <w:pPr>
        <w:spacing w:line="360" w:lineRule="auto"/>
        <w:rPr>
          <w:lang w:val="en-US"/>
        </w:rPr>
      </w:pPr>
      <w:r>
        <w:t>A</w:t>
      </w:r>
      <w:r w:rsidR="0058475F" w:rsidRPr="0058475F">
        <w:t xml:space="preserve">dditional work </w:t>
      </w:r>
      <w:r w:rsidR="00535F02">
        <w:t xml:space="preserve">by </w:t>
      </w:r>
      <w:r w:rsidRPr="0058475F">
        <w:t>Ramos et al. (2005) f</w:t>
      </w:r>
      <w:r>
        <w:t>ound</w:t>
      </w:r>
      <w:r w:rsidRPr="0058475F">
        <w:t xml:space="preserve"> that </w:t>
      </w:r>
      <w:r w:rsidR="00722191">
        <w:t>fledging success</w:t>
      </w:r>
      <w:r w:rsidRPr="0058475F">
        <w:t xml:space="preserve"> on </w:t>
      </w:r>
      <w:proofErr w:type="spellStart"/>
      <w:r w:rsidRPr="0058475F">
        <w:t>Aride</w:t>
      </w:r>
      <w:proofErr w:type="spellEnd"/>
      <w:r w:rsidRPr="0058475F">
        <w:t xml:space="preserve"> was significantly correlated with the El Ni</w:t>
      </w:r>
      <w:r>
        <w:t>ñ</w:t>
      </w:r>
      <w:r w:rsidRPr="0058475F">
        <w:t xml:space="preserve">o Multivariate Index </w:t>
      </w:r>
      <w:r>
        <w:t>(</w:t>
      </w:r>
      <w:proofErr w:type="spellStart"/>
      <w:r>
        <w:t>i.e</w:t>
      </w:r>
      <w:proofErr w:type="spellEnd"/>
      <w:r>
        <w:t xml:space="preserve"> El </w:t>
      </w:r>
      <w:r w:rsidRPr="0058475F">
        <w:t>Ni</w:t>
      </w:r>
      <w:r>
        <w:t>ñ</w:t>
      </w:r>
      <w:r w:rsidRPr="0058475F">
        <w:t>o</w:t>
      </w:r>
      <w:r>
        <w:t xml:space="preserve"> resulted in lower </w:t>
      </w:r>
      <w:r w:rsidR="00722191">
        <w:t>fledging success</w:t>
      </w:r>
      <w:r>
        <w:t xml:space="preserve">) </w:t>
      </w:r>
      <w:r w:rsidR="003D1D4C">
        <w:t xml:space="preserve">but </w:t>
      </w:r>
      <w:r w:rsidRPr="0058475F">
        <w:t>there was little evidence that productivity was influenced by local factors</w:t>
      </w:r>
      <w:r>
        <w:t xml:space="preserve"> (hard tick </w:t>
      </w:r>
      <w:r>
        <w:lastRenderedPageBreak/>
        <w:t>infestations and intra and inter-specific competition)</w:t>
      </w:r>
      <w:r w:rsidRPr="0058475F">
        <w:t xml:space="preserve"> in general. </w:t>
      </w:r>
      <w:r w:rsidR="00CE6FC3">
        <w:t>Further to this,</w:t>
      </w:r>
      <w:r w:rsidR="00CE6FC3" w:rsidRPr="0058475F">
        <w:t xml:space="preserve"> </w:t>
      </w:r>
      <w:proofErr w:type="spellStart"/>
      <w:r w:rsidR="00CE6FC3" w:rsidRPr="0058475F">
        <w:t>Catry</w:t>
      </w:r>
      <w:proofErr w:type="spellEnd"/>
      <w:r w:rsidR="00CE6FC3" w:rsidRPr="0058475F">
        <w:t xml:space="preserve"> et al (2009) determined that annual adult survival could not be linked to inter-annual variability in oceanographic conditions, </w:t>
      </w:r>
      <w:commentRangeStart w:id="89"/>
      <w:r w:rsidR="00CE6FC3" w:rsidRPr="0058475F">
        <w:t xml:space="preserve">but may be more influenced by </w:t>
      </w:r>
      <w:proofErr w:type="spellStart"/>
      <w:r w:rsidR="00CE6FC3" w:rsidRPr="00454620">
        <w:rPr>
          <w:i/>
        </w:rPr>
        <w:t>Pisonia</w:t>
      </w:r>
      <w:proofErr w:type="spellEnd"/>
      <w:r w:rsidR="00CE6FC3">
        <w:rPr>
          <w:i/>
        </w:rPr>
        <w:t xml:space="preserve"> </w:t>
      </w:r>
      <w:proofErr w:type="spellStart"/>
      <w:r w:rsidR="00CE6FC3">
        <w:rPr>
          <w:i/>
        </w:rPr>
        <w:t>grandis</w:t>
      </w:r>
      <w:proofErr w:type="spellEnd"/>
      <w:r w:rsidR="00CE6FC3" w:rsidRPr="0058475F">
        <w:t xml:space="preserve"> fruiting events, which, overall, accounts for 23.2% of the adult mortality (</w:t>
      </w:r>
      <w:proofErr w:type="spellStart"/>
      <w:proofErr w:type="gramStart"/>
      <w:r w:rsidR="00CE6FC3" w:rsidRPr="00454620">
        <w:rPr>
          <w:i/>
        </w:rPr>
        <w:t>P</w:t>
      </w:r>
      <w:r w:rsidR="00CE6FC3">
        <w:rPr>
          <w:i/>
        </w:rPr>
        <w:t>.grandis</w:t>
      </w:r>
      <w:proofErr w:type="spellEnd"/>
      <w:proofErr w:type="gramEnd"/>
      <w:r w:rsidR="00CE6FC3" w:rsidRPr="00454620">
        <w:rPr>
          <w:i/>
        </w:rPr>
        <w:t xml:space="preserve"> </w:t>
      </w:r>
      <w:r w:rsidR="00CE6FC3" w:rsidRPr="0058475F">
        <w:t xml:space="preserve">produces sticky </w:t>
      </w:r>
      <w:commentRangeEnd w:id="89"/>
      <w:r w:rsidR="00CE6FC3">
        <w:rPr>
          <w:rStyle w:val="CommentReference"/>
        </w:rPr>
        <w:commentReference w:id="89"/>
      </w:r>
      <w:commentRangeStart w:id="90"/>
      <w:r w:rsidR="00CE6FC3" w:rsidRPr="0058475F">
        <w:t>seeds</w:t>
      </w:r>
      <w:commentRangeEnd w:id="90"/>
      <w:r w:rsidR="00CE6FC3">
        <w:rPr>
          <w:rStyle w:val="CommentReference"/>
        </w:rPr>
        <w:commentReference w:id="90"/>
      </w:r>
      <w:r w:rsidR="00CE6FC3" w:rsidRPr="0058475F">
        <w:t xml:space="preserve"> which trap and kill seabirds). Based on survival rates they predicted that the probability of extinction of this population would be 99% in 170 years and suggested some active management by maintaining some open areas both at </w:t>
      </w:r>
      <w:r w:rsidR="00CE6FC3">
        <w:t xml:space="preserve">canopy and ground level. </w:t>
      </w:r>
      <w:r w:rsidR="001A4854" w:rsidRPr="00BA6A1A">
        <w:rPr>
          <w:i/>
          <w:lang w:val="en-US"/>
        </w:rPr>
        <w:t xml:space="preserve">P. </w:t>
      </w:r>
      <w:proofErr w:type="spellStart"/>
      <w:r w:rsidR="001A4854" w:rsidRPr="00BA6A1A">
        <w:rPr>
          <w:i/>
          <w:lang w:val="en-US"/>
        </w:rPr>
        <w:t>grandis</w:t>
      </w:r>
      <w:proofErr w:type="spellEnd"/>
      <w:r w:rsidR="001A4854">
        <w:rPr>
          <w:lang w:val="en-US"/>
        </w:rPr>
        <w:t xml:space="preserve"> </w:t>
      </w:r>
      <w:r w:rsidR="00CE6FC3">
        <w:t xml:space="preserve">is native to Seychelles and thrives in acidic guano enriched soils. It is common across </w:t>
      </w:r>
      <w:proofErr w:type="spellStart"/>
      <w:r w:rsidR="00CE6FC3">
        <w:t>Aride</w:t>
      </w:r>
      <w:proofErr w:type="spellEnd"/>
      <w:r w:rsidR="00CE6FC3">
        <w:t xml:space="preserve">, Cousin and </w:t>
      </w:r>
      <w:proofErr w:type="spellStart"/>
      <w:r w:rsidR="00CE6FC3">
        <w:t>Cousine</w:t>
      </w:r>
      <w:proofErr w:type="spellEnd"/>
      <w:r w:rsidR="00CE6FC3">
        <w:t xml:space="preserve">, causing mortality across all seabird species that nest in its vicinity. Cousin for example has 69% </w:t>
      </w:r>
      <w:r w:rsidR="001A4854" w:rsidRPr="00BA6A1A">
        <w:rPr>
          <w:i/>
          <w:lang w:val="en-US"/>
        </w:rPr>
        <w:t xml:space="preserve">P. </w:t>
      </w:r>
      <w:proofErr w:type="spellStart"/>
      <w:r w:rsidR="001A4854" w:rsidRPr="00BA6A1A">
        <w:rPr>
          <w:i/>
          <w:lang w:val="en-US"/>
        </w:rPr>
        <w:t>grandis</w:t>
      </w:r>
      <w:proofErr w:type="spellEnd"/>
      <w:r w:rsidR="00CE6FC3">
        <w:t xml:space="preserve"> coverage (Hill et al. 2002), and despite </w:t>
      </w:r>
      <w:r w:rsidR="001A4854" w:rsidRPr="00BA6A1A">
        <w:rPr>
          <w:i/>
          <w:lang w:val="en-US"/>
        </w:rPr>
        <w:t xml:space="preserve">P. </w:t>
      </w:r>
      <w:proofErr w:type="spellStart"/>
      <w:r w:rsidR="001A4854" w:rsidRPr="00BA6A1A">
        <w:rPr>
          <w:i/>
          <w:lang w:val="en-US"/>
        </w:rPr>
        <w:t>grandis</w:t>
      </w:r>
      <w:proofErr w:type="spellEnd"/>
      <w:r w:rsidR="00CE6FC3">
        <w:t xml:space="preserve"> induced adult mortality of </w:t>
      </w:r>
      <w:proofErr w:type="spellStart"/>
      <w:proofErr w:type="gramStart"/>
      <w:r w:rsidR="00CE6FC3" w:rsidRPr="00BA6A1A">
        <w:rPr>
          <w:i/>
        </w:rPr>
        <w:t>P.lepturus</w:t>
      </w:r>
      <w:proofErr w:type="spellEnd"/>
      <w:proofErr w:type="gramEnd"/>
      <w:r w:rsidR="00CE6FC3">
        <w:t xml:space="preserve"> no decline in population has yet been recorded. </w:t>
      </w:r>
      <w:r w:rsidR="00CE6FC3" w:rsidRPr="009672F1">
        <w:rPr>
          <w:lang w:val="en-US"/>
        </w:rPr>
        <w:t xml:space="preserve">One possible interpretation is that, although </w:t>
      </w:r>
      <w:r w:rsidR="00CE6FC3" w:rsidRPr="009672F1">
        <w:rPr>
          <w:i/>
          <w:iCs/>
          <w:lang w:val="en-US"/>
        </w:rPr>
        <w:t>P</w:t>
      </w:r>
      <w:r w:rsidR="00CE6FC3">
        <w:rPr>
          <w:i/>
          <w:iCs/>
          <w:lang w:val="en-US"/>
        </w:rPr>
        <w:t>.</w:t>
      </w:r>
      <w:r w:rsidR="00CE6FC3" w:rsidRPr="009672F1">
        <w:rPr>
          <w:i/>
          <w:iCs/>
          <w:lang w:val="en-US"/>
        </w:rPr>
        <w:t xml:space="preserve"> </w:t>
      </w:r>
      <w:proofErr w:type="spellStart"/>
      <w:r w:rsidR="00CE6FC3" w:rsidRPr="009672F1">
        <w:rPr>
          <w:i/>
          <w:iCs/>
          <w:lang w:val="en-US"/>
        </w:rPr>
        <w:t>grandis</w:t>
      </w:r>
      <w:proofErr w:type="spellEnd"/>
      <w:r w:rsidR="00CE6FC3" w:rsidRPr="009672F1">
        <w:rPr>
          <w:i/>
          <w:iCs/>
          <w:lang w:val="en-US"/>
        </w:rPr>
        <w:t xml:space="preserve"> </w:t>
      </w:r>
      <w:r w:rsidR="00CE6FC3" w:rsidRPr="009672F1">
        <w:rPr>
          <w:lang w:val="en-US"/>
        </w:rPr>
        <w:t xml:space="preserve">is native to the archipelago, its </w:t>
      </w:r>
      <w:proofErr w:type="gramStart"/>
      <w:r w:rsidR="00CE6FC3" w:rsidRPr="009672F1">
        <w:rPr>
          <w:lang w:val="en-US"/>
        </w:rPr>
        <w:t>fast post</w:t>
      </w:r>
      <w:r w:rsidR="00CE6FC3" w:rsidRPr="009672F1">
        <w:rPr>
          <w:rFonts w:ascii="Papyrus" w:hAnsi="Papyrus" w:cs="Papyrus"/>
          <w:lang w:val="en-US"/>
        </w:rPr>
        <w:t>‐</w:t>
      </w:r>
      <w:proofErr w:type="gramEnd"/>
      <w:r w:rsidR="00CE6FC3" w:rsidRPr="009672F1">
        <w:rPr>
          <w:lang w:val="en-US"/>
        </w:rPr>
        <w:t>restoration establishment</w:t>
      </w:r>
      <w:r w:rsidR="00CE6FC3">
        <w:rPr>
          <w:lang w:val="en-US"/>
        </w:rPr>
        <w:t xml:space="preserve"> (</w:t>
      </w:r>
      <w:proofErr w:type="spellStart"/>
      <w:r w:rsidR="00CE6FC3">
        <w:rPr>
          <w:lang w:val="en-US"/>
        </w:rPr>
        <w:t>Aride</w:t>
      </w:r>
      <w:proofErr w:type="spellEnd"/>
      <w:r w:rsidR="00CE6FC3">
        <w:rPr>
          <w:lang w:val="en-US"/>
        </w:rPr>
        <w:t xml:space="preserve">, Cousin and </w:t>
      </w:r>
      <w:proofErr w:type="spellStart"/>
      <w:r w:rsidR="00CE6FC3">
        <w:rPr>
          <w:lang w:val="en-US"/>
        </w:rPr>
        <w:t>Cousine</w:t>
      </w:r>
      <w:proofErr w:type="spellEnd"/>
      <w:r w:rsidR="00CE6FC3">
        <w:rPr>
          <w:lang w:val="en-US"/>
        </w:rPr>
        <w:t xml:space="preserve"> were all once coconut plantations)</w:t>
      </w:r>
      <w:r w:rsidR="00CE6FC3" w:rsidRPr="009672F1">
        <w:rPr>
          <w:lang w:val="en-US"/>
        </w:rPr>
        <w:t xml:space="preserve"> has led to </w:t>
      </w:r>
      <w:r w:rsidR="00CE6FC3">
        <w:rPr>
          <w:lang w:val="en-US"/>
        </w:rPr>
        <w:t>possibly</w:t>
      </w:r>
      <w:r w:rsidR="00CE6FC3" w:rsidRPr="009672F1">
        <w:rPr>
          <w:lang w:val="en-US"/>
        </w:rPr>
        <w:t xml:space="preserve"> higher</w:t>
      </w:r>
      <w:r w:rsidR="001A4854">
        <w:rPr>
          <w:lang w:val="en-US"/>
        </w:rPr>
        <w:t xml:space="preserve"> density</w:t>
      </w:r>
      <w:r w:rsidR="00CE6FC3" w:rsidRPr="009672F1">
        <w:rPr>
          <w:lang w:val="en-US"/>
        </w:rPr>
        <w:t xml:space="preserve"> than </w:t>
      </w:r>
      <w:r w:rsidR="00CE6FC3">
        <w:rPr>
          <w:lang w:val="en-US"/>
        </w:rPr>
        <w:t>pre-plantation levels</w:t>
      </w:r>
      <w:r w:rsidR="00CE6FC3" w:rsidRPr="009672F1">
        <w:rPr>
          <w:lang w:val="en-US"/>
        </w:rPr>
        <w:t>, because slower growing climax vegetation is yet to mature</w:t>
      </w:r>
      <w:r w:rsidR="001A4854">
        <w:rPr>
          <w:lang w:val="en-US"/>
        </w:rPr>
        <w:t xml:space="preserve">, though this doesn’t explain the differences observed between </w:t>
      </w:r>
      <w:proofErr w:type="spellStart"/>
      <w:r w:rsidR="001A4854">
        <w:rPr>
          <w:lang w:val="en-US"/>
        </w:rPr>
        <w:t>Aride</w:t>
      </w:r>
      <w:proofErr w:type="spellEnd"/>
      <w:r w:rsidR="001A4854">
        <w:rPr>
          <w:lang w:val="en-US"/>
        </w:rPr>
        <w:t xml:space="preserve"> and Cousin/</w:t>
      </w:r>
      <w:proofErr w:type="spellStart"/>
      <w:r w:rsidR="001A4854">
        <w:rPr>
          <w:lang w:val="en-US"/>
        </w:rPr>
        <w:t>Cousine</w:t>
      </w:r>
      <w:proofErr w:type="spellEnd"/>
      <w:r w:rsidR="00CE6FC3" w:rsidRPr="009672F1">
        <w:rPr>
          <w:lang w:val="en-US"/>
        </w:rPr>
        <w:t xml:space="preserve">. </w:t>
      </w:r>
      <w:r w:rsidR="001A4854">
        <w:rPr>
          <w:lang w:val="en-US"/>
        </w:rPr>
        <w:t xml:space="preserve">However, </w:t>
      </w:r>
      <w:r w:rsidR="00CE6FC3">
        <w:rPr>
          <w:lang w:val="en-US"/>
        </w:rPr>
        <w:t>it may be due to internal management</w:t>
      </w:r>
      <w:r w:rsidR="001A4854">
        <w:rPr>
          <w:lang w:val="en-US"/>
        </w:rPr>
        <w:t>;</w:t>
      </w:r>
      <w:r w:rsidR="00CE6FC3">
        <w:rPr>
          <w:lang w:val="en-US"/>
        </w:rPr>
        <w:t xml:space="preserve"> with </w:t>
      </w:r>
      <w:proofErr w:type="spellStart"/>
      <w:r w:rsidR="00CE6FC3">
        <w:rPr>
          <w:lang w:val="en-US"/>
        </w:rPr>
        <w:t>Cousine</w:t>
      </w:r>
      <w:proofErr w:type="spellEnd"/>
      <w:r w:rsidR="00CE6FC3">
        <w:rPr>
          <w:lang w:val="en-US"/>
        </w:rPr>
        <w:t xml:space="preserve"> island actively raking </w:t>
      </w:r>
      <w:proofErr w:type="spellStart"/>
      <w:proofErr w:type="gramStart"/>
      <w:r w:rsidR="00CE6FC3" w:rsidRPr="00E90031">
        <w:rPr>
          <w:i/>
          <w:lang w:val="en-US"/>
        </w:rPr>
        <w:t>P.grandis</w:t>
      </w:r>
      <w:proofErr w:type="spellEnd"/>
      <w:proofErr w:type="gramEnd"/>
      <w:r w:rsidR="00CE6FC3">
        <w:rPr>
          <w:lang w:val="en-US"/>
        </w:rPr>
        <w:t xml:space="preserve"> seeds during fruiting events and Cousin raking all pathways</w:t>
      </w:r>
      <w:r w:rsidR="001A4854">
        <w:rPr>
          <w:lang w:val="en-US"/>
        </w:rPr>
        <w:t xml:space="preserve"> regularly</w:t>
      </w:r>
      <w:r w:rsidR="00CE6FC3">
        <w:rPr>
          <w:lang w:val="en-US"/>
        </w:rPr>
        <w:t xml:space="preserve">. </w:t>
      </w:r>
      <w:r w:rsidR="001A4854">
        <w:rPr>
          <w:lang w:val="en-US"/>
        </w:rPr>
        <w:t>On</w:t>
      </w:r>
      <w:r w:rsidR="00CE6FC3">
        <w:rPr>
          <w:lang w:val="en-US"/>
        </w:rPr>
        <w:t xml:space="preserve"> </w:t>
      </w:r>
      <w:proofErr w:type="spellStart"/>
      <w:r w:rsidR="00CE6FC3">
        <w:rPr>
          <w:lang w:val="en-US"/>
        </w:rPr>
        <w:t>Aride</w:t>
      </w:r>
      <w:proofErr w:type="spellEnd"/>
      <w:r w:rsidR="00CE6FC3">
        <w:rPr>
          <w:lang w:val="en-US"/>
        </w:rPr>
        <w:t xml:space="preserve"> the pathways are also raked </w:t>
      </w:r>
      <w:r w:rsidR="001A4854">
        <w:rPr>
          <w:lang w:val="en-US"/>
        </w:rPr>
        <w:t xml:space="preserve">weekly </w:t>
      </w:r>
      <w:r w:rsidR="00CE6FC3">
        <w:rPr>
          <w:lang w:val="en-US"/>
        </w:rPr>
        <w:t xml:space="preserve">but not actively targeting </w:t>
      </w:r>
      <w:r w:rsidR="00CE6FC3" w:rsidRPr="00BA6A1A">
        <w:rPr>
          <w:i/>
          <w:lang w:val="en-US"/>
        </w:rPr>
        <w:t xml:space="preserve">P. </w:t>
      </w:r>
      <w:proofErr w:type="spellStart"/>
      <w:r w:rsidR="00CE6FC3" w:rsidRPr="00BA6A1A">
        <w:rPr>
          <w:i/>
          <w:lang w:val="en-US"/>
        </w:rPr>
        <w:t>grandis</w:t>
      </w:r>
      <w:proofErr w:type="spellEnd"/>
      <w:r w:rsidR="00CE6FC3">
        <w:rPr>
          <w:lang w:val="en-US"/>
        </w:rPr>
        <w:t xml:space="preserve"> like on </w:t>
      </w:r>
      <w:proofErr w:type="spellStart"/>
      <w:r w:rsidR="00CE6FC3">
        <w:rPr>
          <w:lang w:val="en-US"/>
        </w:rPr>
        <w:t>Cousine</w:t>
      </w:r>
      <w:proofErr w:type="spellEnd"/>
      <w:r w:rsidR="00CE6FC3">
        <w:rPr>
          <w:lang w:val="en-US"/>
        </w:rPr>
        <w:t xml:space="preserve">. A </w:t>
      </w:r>
      <w:r w:rsidR="009A3EF1">
        <w:rPr>
          <w:lang w:val="en-US"/>
        </w:rPr>
        <w:t>1170m</w:t>
      </w:r>
      <w:r w:rsidR="009A3EF1">
        <w:rPr>
          <w:vertAlign w:val="superscript"/>
          <w:lang w:val="en-US"/>
        </w:rPr>
        <w:t>2</w:t>
      </w:r>
      <w:r w:rsidR="00CE6FC3">
        <w:rPr>
          <w:lang w:val="en-US"/>
        </w:rPr>
        <w:t xml:space="preserve"> costal path area was cleared between 2009 and 2011 and planted with native trees. The </w:t>
      </w:r>
      <w:commentRangeStart w:id="91"/>
      <w:r w:rsidR="00CE6FC3">
        <w:rPr>
          <w:lang w:val="en-US"/>
        </w:rPr>
        <w:t>new</w:t>
      </w:r>
      <w:commentRangeEnd w:id="91"/>
      <w:r w:rsidR="001A4854">
        <w:rPr>
          <w:rStyle w:val="CommentReference"/>
        </w:rPr>
        <w:commentReference w:id="91"/>
      </w:r>
      <w:r w:rsidR="00CE6FC3">
        <w:rPr>
          <w:lang w:val="en-US"/>
        </w:rPr>
        <w:t xml:space="preserve"> vegetation management plan set up by </w:t>
      </w:r>
      <w:r w:rsidR="001A4854">
        <w:rPr>
          <w:lang w:val="en-US"/>
        </w:rPr>
        <w:t xml:space="preserve">the </w:t>
      </w:r>
      <w:r w:rsidR="00CE6FC3">
        <w:rPr>
          <w:lang w:val="en-US"/>
        </w:rPr>
        <w:t>I</w:t>
      </w:r>
      <w:r w:rsidR="001A4854">
        <w:rPr>
          <w:lang w:val="en-US"/>
        </w:rPr>
        <w:t xml:space="preserve">sland </w:t>
      </w:r>
      <w:r w:rsidR="00CE6FC3">
        <w:rPr>
          <w:lang w:val="en-US"/>
        </w:rPr>
        <w:t>C</w:t>
      </w:r>
      <w:r w:rsidR="001A4854">
        <w:rPr>
          <w:lang w:val="en-US"/>
        </w:rPr>
        <w:t>onservation Society (</w:t>
      </w:r>
      <w:proofErr w:type="spellStart"/>
      <w:r w:rsidR="001A4854">
        <w:rPr>
          <w:lang w:val="en-US"/>
        </w:rPr>
        <w:t>Aride</w:t>
      </w:r>
      <w:proofErr w:type="spellEnd"/>
      <w:r w:rsidR="001A4854">
        <w:rPr>
          <w:lang w:val="en-US"/>
        </w:rPr>
        <w:t xml:space="preserve"> management)</w:t>
      </w:r>
      <w:r w:rsidR="00CE6FC3">
        <w:rPr>
          <w:lang w:val="en-US"/>
        </w:rPr>
        <w:t xml:space="preserve"> is planning to</w:t>
      </w:r>
      <w:r w:rsidR="001A4854">
        <w:rPr>
          <w:lang w:val="en-US"/>
        </w:rPr>
        <w:t xml:space="preserve"> further</w:t>
      </w:r>
      <w:r w:rsidR="00CE6FC3">
        <w:rPr>
          <w:lang w:val="en-US"/>
        </w:rPr>
        <w:t xml:space="preserve"> clear 1.5 Ha of </w:t>
      </w:r>
      <w:r w:rsidR="00CE6FC3" w:rsidRPr="00BA6A1A">
        <w:rPr>
          <w:i/>
          <w:lang w:val="en-US"/>
        </w:rPr>
        <w:t xml:space="preserve">P. </w:t>
      </w:r>
      <w:proofErr w:type="spellStart"/>
      <w:r w:rsidR="00CE6FC3" w:rsidRPr="00BA6A1A">
        <w:rPr>
          <w:i/>
          <w:lang w:val="en-US"/>
        </w:rPr>
        <w:t>grandis</w:t>
      </w:r>
      <w:proofErr w:type="spellEnd"/>
      <w:r w:rsidR="00CE6FC3">
        <w:rPr>
          <w:lang w:val="en-US"/>
        </w:rPr>
        <w:t xml:space="preserve"> in different areas to tackle the </w:t>
      </w:r>
      <w:r w:rsidR="009A3EF1">
        <w:rPr>
          <w:lang w:val="en-US"/>
        </w:rPr>
        <w:t>seabird</w:t>
      </w:r>
      <w:r w:rsidR="00CE6FC3">
        <w:rPr>
          <w:lang w:val="en-US"/>
        </w:rPr>
        <w:t xml:space="preserve"> entanglement issue (</w:t>
      </w:r>
      <w:commentRangeStart w:id="92"/>
      <w:r w:rsidR="00CE6FC3" w:rsidRPr="009A3EF1">
        <w:rPr>
          <w:highlight w:val="yellow"/>
          <w:lang w:val="en-US"/>
        </w:rPr>
        <w:t>Calabrese 2017).</w:t>
      </w:r>
      <w:r w:rsidR="00CE6FC3">
        <w:rPr>
          <w:lang w:val="en-US"/>
        </w:rPr>
        <w:t xml:space="preserve"> </w:t>
      </w:r>
      <w:commentRangeEnd w:id="92"/>
      <w:r w:rsidR="001A4854">
        <w:rPr>
          <w:rStyle w:val="CommentReference"/>
        </w:rPr>
        <w:commentReference w:id="92"/>
      </w:r>
      <w:r w:rsidR="00CE6FC3">
        <w:rPr>
          <w:lang w:val="en-US"/>
        </w:rPr>
        <w:t xml:space="preserve">If during the first year the areas are successfully cleared and maintained, the clearing effort can be increased in targeted areas for </w:t>
      </w:r>
      <w:r w:rsidR="00CE6FC3" w:rsidRPr="009C2849">
        <w:rPr>
          <w:i/>
          <w:lang w:val="en-US"/>
        </w:rPr>
        <w:t xml:space="preserve">P. </w:t>
      </w:r>
      <w:proofErr w:type="spellStart"/>
      <w:r w:rsidR="00CE6FC3" w:rsidRPr="009C2849">
        <w:rPr>
          <w:i/>
          <w:lang w:val="en-US"/>
        </w:rPr>
        <w:t>lepturus</w:t>
      </w:r>
      <w:proofErr w:type="spellEnd"/>
      <w:r w:rsidR="00CE6FC3">
        <w:rPr>
          <w:lang w:val="en-US"/>
        </w:rPr>
        <w:t xml:space="preserve">. Continuous monitoring of </w:t>
      </w:r>
      <w:r w:rsidR="00CE6FC3" w:rsidRPr="00BA6A1A">
        <w:rPr>
          <w:i/>
          <w:lang w:val="en-US"/>
        </w:rPr>
        <w:t xml:space="preserve">P. </w:t>
      </w:r>
      <w:proofErr w:type="spellStart"/>
      <w:r w:rsidR="00CE6FC3" w:rsidRPr="00BA6A1A">
        <w:rPr>
          <w:i/>
          <w:lang w:val="en-US"/>
        </w:rPr>
        <w:t>lepturus</w:t>
      </w:r>
      <w:proofErr w:type="spellEnd"/>
      <w:r w:rsidR="00CE6FC3">
        <w:rPr>
          <w:lang w:val="en-US"/>
        </w:rPr>
        <w:t xml:space="preserve"> </w:t>
      </w:r>
      <w:r w:rsidR="001A4854">
        <w:rPr>
          <w:lang w:val="en-US"/>
        </w:rPr>
        <w:t>will</w:t>
      </w:r>
      <w:r w:rsidR="00CE6FC3">
        <w:rPr>
          <w:lang w:val="en-US"/>
        </w:rPr>
        <w:t xml:space="preserve"> continue in order to assess the beneficial effect of </w:t>
      </w:r>
      <w:r w:rsidR="00CE6FC3" w:rsidRPr="00BA6A1A">
        <w:rPr>
          <w:i/>
          <w:lang w:val="en-US"/>
        </w:rPr>
        <w:t xml:space="preserve">P. </w:t>
      </w:r>
      <w:proofErr w:type="spellStart"/>
      <w:r w:rsidR="00CE6FC3" w:rsidRPr="00BA6A1A">
        <w:rPr>
          <w:i/>
          <w:lang w:val="en-US"/>
        </w:rPr>
        <w:t>grandis</w:t>
      </w:r>
      <w:proofErr w:type="spellEnd"/>
      <w:r w:rsidR="00CE6FC3">
        <w:rPr>
          <w:lang w:val="en-US"/>
        </w:rPr>
        <w:t xml:space="preserve"> removal on the breeding population. Raking </w:t>
      </w:r>
      <w:r w:rsidR="00CE6FC3" w:rsidRPr="00BA6A1A">
        <w:rPr>
          <w:i/>
          <w:lang w:val="en-US"/>
        </w:rPr>
        <w:t xml:space="preserve">P. </w:t>
      </w:r>
      <w:proofErr w:type="spellStart"/>
      <w:r w:rsidR="00CE6FC3" w:rsidRPr="00BA6A1A">
        <w:rPr>
          <w:i/>
          <w:lang w:val="en-US"/>
        </w:rPr>
        <w:t>grandis</w:t>
      </w:r>
      <w:proofErr w:type="spellEnd"/>
      <w:r w:rsidR="00CE6FC3">
        <w:rPr>
          <w:lang w:val="en-US"/>
        </w:rPr>
        <w:t xml:space="preserve"> seeds in the monitoring area (5 Ha of plateau) should also be considered and included in the vegetation management plan. </w:t>
      </w:r>
      <w:r w:rsidR="00E90031">
        <w:rPr>
          <w:lang w:val="en-US"/>
        </w:rPr>
        <w:t xml:space="preserve"> To conclude; we are not certain</w:t>
      </w:r>
      <w:r w:rsidR="00DC7A13">
        <w:rPr>
          <w:lang w:val="en-US"/>
        </w:rPr>
        <w:t xml:space="preserve"> why</w:t>
      </w:r>
      <w:r w:rsidR="009672F1">
        <w:rPr>
          <w:lang w:val="en-US"/>
        </w:rPr>
        <w:t xml:space="preserve"> </w:t>
      </w:r>
      <w:r w:rsidR="00E90031">
        <w:rPr>
          <w:lang w:val="en-US"/>
        </w:rPr>
        <w:t xml:space="preserve">the </w:t>
      </w:r>
      <w:proofErr w:type="spellStart"/>
      <w:r w:rsidR="00DC7A13">
        <w:rPr>
          <w:lang w:val="en-US"/>
        </w:rPr>
        <w:t>Aride</w:t>
      </w:r>
      <w:proofErr w:type="spellEnd"/>
      <w:r w:rsidR="00DC7A13">
        <w:rPr>
          <w:lang w:val="en-US"/>
        </w:rPr>
        <w:t xml:space="preserve"> </w:t>
      </w:r>
      <w:r w:rsidR="00E90031">
        <w:rPr>
          <w:lang w:val="en-US"/>
        </w:rPr>
        <w:t xml:space="preserve">breeding population is in decline but by pooling studies on </w:t>
      </w:r>
      <w:proofErr w:type="spellStart"/>
      <w:r w:rsidR="00E90031" w:rsidRPr="00E90031">
        <w:rPr>
          <w:i/>
          <w:lang w:val="en-US"/>
        </w:rPr>
        <w:t>P.lepturus</w:t>
      </w:r>
      <w:proofErr w:type="spellEnd"/>
      <w:r w:rsidR="00E90031">
        <w:rPr>
          <w:lang w:val="en-US"/>
        </w:rPr>
        <w:t xml:space="preserve"> between neighboring islands it has been possible to narrow down the possible causes. Further investigation is required into site specific internal factors influencing adult mortality</w:t>
      </w:r>
      <w:r w:rsidR="00DC7A13">
        <w:rPr>
          <w:lang w:val="en-US"/>
        </w:rPr>
        <w:t xml:space="preserve">. </w:t>
      </w:r>
    </w:p>
    <w:p w14:paraId="5A353D8D" w14:textId="77777777" w:rsidR="0058475F" w:rsidRPr="0058475F" w:rsidRDefault="0058475F" w:rsidP="002B547F">
      <w:pPr>
        <w:spacing w:line="360" w:lineRule="auto"/>
        <w:rPr>
          <w:lang w:val="en-US"/>
        </w:rPr>
      </w:pPr>
    </w:p>
    <w:p w14:paraId="47873B97" w14:textId="77777777" w:rsidR="0058475F" w:rsidRDefault="0058475F" w:rsidP="00553C00">
      <w:pPr>
        <w:spacing w:line="360" w:lineRule="auto"/>
        <w:outlineLvl w:val="0"/>
        <w:rPr>
          <w:b/>
          <w:i/>
          <w:lang w:val="en-US"/>
        </w:rPr>
      </w:pPr>
      <w:r w:rsidRPr="000122C4">
        <w:rPr>
          <w:b/>
          <w:i/>
          <w:lang w:val="en-US"/>
        </w:rPr>
        <w:t xml:space="preserve">Monitoring </w:t>
      </w:r>
      <w:proofErr w:type="spellStart"/>
      <w:r w:rsidRPr="000122C4">
        <w:rPr>
          <w:b/>
          <w:i/>
          <w:lang w:val="en-US"/>
        </w:rPr>
        <w:t>Programmes</w:t>
      </w:r>
      <w:proofErr w:type="spellEnd"/>
    </w:p>
    <w:p w14:paraId="2A05E2E1" w14:textId="32C965FA" w:rsidR="00F20F94" w:rsidRPr="00400BBE" w:rsidRDefault="00792128" w:rsidP="00400BBE">
      <w:pPr>
        <w:spacing w:line="360" w:lineRule="auto"/>
        <w:outlineLvl w:val="0"/>
        <w:rPr>
          <w:b/>
          <w:i/>
          <w:lang w:val="en-US"/>
        </w:rPr>
      </w:pPr>
      <w:r>
        <w:lastRenderedPageBreak/>
        <w:t>W</w:t>
      </w:r>
      <w:r w:rsidR="004756C4">
        <w:t>e aimed to</w:t>
      </w:r>
      <w:r>
        <w:t xml:space="preserve"> use the </w:t>
      </w:r>
      <w:proofErr w:type="spellStart"/>
      <w:proofErr w:type="gramStart"/>
      <w:r w:rsidRPr="00AC748E">
        <w:rPr>
          <w:i/>
        </w:rPr>
        <w:t>P.lepturus</w:t>
      </w:r>
      <w:proofErr w:type="spellEnd"/>
      <w:proofErr w:type="gramEnd"/>
      <w:r>
        <w:rPr>
          <w:i/>
        </w:rPr>
        <w:t xml:space="preserve"> </w:t>
      </w:r>
      <w:r>
        <w:t>monitoring</w:t>
      </w:r>
      <w:r w:rsidRPr="00792128">
        <w:t xml:space="preserve"> </w:t>
      </w:r>
      <w:r>
        <w:t>programmes</w:t>
      </w:r>
      <w:r w:rsidR="004756C4">
        <w:t xml:space="preserve"> </w:t>
      </w:r>
      <w:r>
        <w:t xml:space="preserve">to </w:t>
      </w:r>
      <w:r w:rsidR="004756C4">
        <w:t>assess whether monitori</w:t>
      </w:r>
      <w:r w:rsidR="00AC748E">
        <w:t xml:space="preserve">ng programme design was adequate to not only detect trends but to also distinguish the main </w:t>
      </w:r>
      <w:r w:rsidR="00BF074F">
        <w:t xml:space="preserve">influencing </w:t>
      </w:r>
      <w:r w:rsidR="00AC748E">
        <w:t xml:space="preserve">causes. For </w:t>
      </w:r>
      <w:proofErr w:type="spellStart"/>
      <w:r w:rsidR="00AC748E" w:rsidRPr="00AC748E">
        <w:rPr>
          <w:i/>
        </w:rPr>
        <w:t>P.lepturus</w:t>
      </w:r>
      <w:proofErr w:type="spellEnd"/>
      <w:r w:rsidR="00AC748E">
        <w:t xml:space="preserve"> to truly be used as an indicator of ocean ecosystem health the site specific factors influencing fledging success and breeding population density must be distinguished from external factors. Whilst at Aldabra it was possible to rule out several predators as the po</w:t>
      </w:r>
      <w:r w:rsidR="00400BBE">
        <w:t xml:space="preserve">tential cause of the decline in fledging success, it was not possible to distinguish further. Likewise for </w:t>
      </w:r>
      <w:proofErr w:type="spellStart"/>
      <w:r w:rsidR="00400BBE">
        <w:t>Aride</w:t>
      </w:r>
      <w:proofErr w:type="spellEnd"/>
      <w:r w:rsidR="00400BBE">
        <w:t xml:space="preserve">, by comparing breeding population trends between islands we were able to assign the probable cause to be site specific. In order to build upon current knowledge and efforts and improve the value of data for </w:t>
      </w:r>
      <w:proofErr w:type="spellStart"/>
      <w:r w:rsidR="00400BBE" w:rsidRPr="00400BBE">
        <w:rPr>
          <w:i/>
        </w:rPr>
        <w:t>P.lepturus</w:t>
      </w:r>
      <w:proofErr w:type="spellEnd"/>
      <w:r w:rsidR="00400BBE">
        <w:t xml:space="preserve"> throughout the Seychelles we</w:t>
      </w:r>
      <w:r w:rsidR="00400BBE">
        <w:rPr>
          <w:b/>
          <w:i/>
          <w:lang w:val="en-US"/>
        </w:rPr>
        <w:t xml:space="preserve"> </w:t>
      </w:r>
      <w:r w:rsidR="00400BBE" w:rsidRPr="00400BBE">
        <w:rPr>
          <w:lang w:val="en-US"/>
        </w:rPr>
        <w:t>recommend a</w:t>
      </w:r>
      <w:r w:rsidR="00400BBE">
        <w:rPr>
          <w:b/>
          <w:i/>
          <w:lang w:val="en-US"/>
        </w:rPr>
        <w:t xml:space="preserve"> </w:t>
      </w:r>
      <w:r w:rsidR="00F20F94">
        <w:rPr>
          <w:iCs/>
        </w:rPr>
        <w:t xml:space="preserve">nationwide monitoring plan should be implemented with just consideration for the spectrum of resources available at each site. The following </w:t>
      </w:r>
      <w:r w:rsidR="00400BBE">
        <w:rPr>
          <w:iCs/>
        </w:rPr>
        <w:t xml:space="preserve">method </w:t>
      </w:r>
      <w:r w:rsidR="00F20F94">
        <w:rPr>
          <w:iCs/>
        </w:rPr>
        <w:t>recommendations are made:</w:t>
      </w:r>
    </w:p>
    <w:p w14:paraId="3EDD8F1B" w14:textId="67210D50" w:rsidR="00F20F94" w:rsidRPr="00CE654E" w:rsidRDefault="00F20F94" w:rsidP="00DC2D92">
      <w:pPr>
        <w:numPr>
          <w:ilvl w:val="0"/>
          <w:numId w:val="12"/>
        </w:numPr>
        <w:spacing w:line="360" w:lineRule="auto"/>
        <w:rPr>
          <w:iCs/>
        </w:rPr>
      </w:pPr>
      <w:r>
        <w:rPr>
          <w:iCs/>
        </w:rPr>
        <w:t>A basic monitoring programme should consist of year</w:t>
      </w:r>
      <w:r w:rsidR="00F83BBE">
        <w:rPr>
          <w:iCs/>
        </w:rPr>
        <w:t>-</w:t>
      </w:r>
      <w:r>
        <w:rPr>
          <w:iCs/>
        </w:rPr>
        <w:t>round monitoring of a designated area</w:t>
      </w:r>
      <w:r w:rsidR="00D83C05">
        <w:rPr>
          <w:iCs/>
        </w:rPr>
        <w:t xml:space="preserve"> (with consideration for accessibility for regular monitoring and representative of typical nesting habitat) that is large enough to include a sample size of minimum </w:t>
      </w:r>
      <w:commentRangeStart w:id="93"/>
      <w:r w:rsidR="00D83C05" w:rsidRPr="004E7D1A">
        <w:rPr>
          <w:iCs/>
        </w:rPr>
        <w:t>30 nests</w:t>
      </w:r>
      <w:r w:rsidR="00D83C05">
        <w:rPr>
          <w:iCs/>
        </w:rPr>
        <w:t xml:space="preserve"> </w:t>
      </w:r>
      <w:commentRangeEnd w:id="93"/>
      <w:r w:rsidR="003A6A1A">
        <w:rPr>
          <w:rStyle w:val="CommentReference"/>
        </w:rPr>
        <w:commentReference w:id="93"/>
      </w:r>
      <w:r w:rsidR="00D83C05">
        <w:rPr>
          <w:iCs/>
        </w:rPr>
        <w:t>per year</w:t>
      </w:r>
      <w:r w:rsidR="00400BBE">
        <w:rPr>
          <w:iCs/>
        </w:rPr>
        <w:t xml:space="preserve"> (30 is thought to be the minimum number in which all current programmes could continue based on nesting population size </w:t>
      </w:r>
      <w:r w:rsidR="004E7D1A">
        <w:rPr>
          <w:iCs/>
        </w:rPr>
        <w:t xml:space="preserve">and accessibility of nest sites </w:t>
      </w:r>
      <w:r w:rsidR="00400BBE">
        <w:rPr>
          <w:iCs/>
        </w:rPr>
        <w:t>at these five sites)</w:t>
      </w:r>
      <w:r w:rsidR="00D83C05">
        <w:rPr>
          <w:iCs/>
        </w:rPr>
        <w:t>. Th</w:t>
      </w:r>
      <w:r w:rsidR="004E7D1A">
        <w:rPr>
          <w:iCs/>
        </w:rPr>
        <w:t>e designated</w:t>
      </w:r>
      <w:r w:rsidR="00D83C05">
        <w:rPr>
          <w:iCs/>
        </w:rPr>
        <w:t xml:space="preserve"> area should then be monitored closely with sustained continuous effort to ensure all new nests are recorded and followed until breeding outcome is determined.</w:t>
      </w:r>
      <w:r w:rsidR="00F03BEC">
        <w:rPr>
          <w:iCs/>
        </w:rPr>
        <w:t xml:space="preserve"> This method allows for a multi-parameter monitoring programme, including</w:t>
      </w:r>
      <w:r w:rsidR="00400BBE">
        <w:rPr>
          <w:iCs/>
        </w:rPr>
        <w:t xml:space="preserve"> data on</w:t>
      </w:r>
      <w:r w:rsidR="00F03BEC">
        <w:rPr>
          <w:iCs/>
        </w:rPr>
        <w:t xml:space="preserve"> overall </w:t>
      </w:r>
      <w:r w:rsidR="00400BBE">
        <w:rPr>
          <w:iCs/>
        </w:rPr>
        <w:t>fledging</w:t>
      </w:r>
      <w:r w:rsidR="00F03BEC">
        <w:rPr>
          <w:iCs/>
        </w:rPr>
        <w:t xml:space="preserve"> success but also seasonal and temporal </w:t>
      </w:r>
      <w:r w:rsidR="00400BBE">
        <w:rPr>
          <w:iCs/>
        </w:rPr>
        <w:t>fledging</w:t>
      </w:r>
      <w:r w:rsidR="00F03BEC">
        <w:rPr>
          <w:iCs/>
        </w:rPr>
        <w:t xml:space="preserve"> success and nest </w:t>
      </w:r>
      <w:r w:rsidR="00400BBE">
        <w:rPr>
          <w:iCs/>
        </w:rPr>
        <w:t>density</w:t>
      </w:r>
      <w:r w:rsidR="00F03BEC">
        <w:rPr>
          <w:iCs/>
        </w:rPr>
        <w:t xml:space="preserve"> to be recorded.</w:t>
      </w:r>
      <w:r w:rsidR="00F03BEC" w:rsidRPr="00F03BEC">
        <w:rPr>
          <w:iCs/>
        </w:rPr>
        <w:t xml:space="preserve"> </w:t>
      </w:r>
      <w:r w:rsidR="00F03BEC">
        <w:rPr>
          <w:iCs/>
        </w:rPr>
        <w:t>The basic monitoring should record stage at failure.</w:t>
      </w:r>
    </w:p>
    <w:p w14:paraId="54C7CF95" w14:textId="77777777" w:rsidR="00D83C05" w:rsidRDefault="00D83C05" w:rsidP="002B547F">
      <w:pPr>
        <w:numPr>
          <w:ilvl w:val="0"/>
          <w:numId w:val="12"/>
        </w:numPr>
        <w:spacing w:line="360" w:lineRule="auto"/>
        <w:rPr>
          <w:iCs/>
        </w:rPr>
      </w:pPr>
      <w:r>
        <w:rPr>
          <w:iCs/>
        </w:rPr>
        <w:t>Monitoring should be conducted a minimum of once every two weeks</w:t>
      </w:r>
      <w:r w:rsidR="002B547F">
        <w:rPr>
          <w:iCs/>
        </w:rPr>
        <w:t xml:space="preserve"> (</w:t>
      </w:r>
      <w:commentRangeStart w:id="94"/>
      <w:r w:rsidR="002B547F">
        <w:rPr>
          <w:iCs/>
        </w:rPr>
        <w:t xml:space="preserve">though ideally </w:t>
      </w:r>
      <w:commentRangeEnd w:id="94"/>
      <w:r w:rsidR="003A6A1A">
        <w:rPr>
          <w:rStyle w:val="CommentReference"/>
        </w:rPr>
        <w:commentReference w:id="94"/>
      </w:r>
      <w:r w:rsidR="002B547F">
        <w:rPr>
          <w:iCs/>
        </w:rPr>
        <w:t>more frequently)</w:t>
      </w:r>
      <w:r>
        <w:rPr>
          <w:iCs/>
        </w:rPr>
        <w:t xml:space="preserve"> to ensure</w:t>
      </w:r>
      <w:r w:rsidR="00F03BEC">
        <w:rPr>
          <w:iCs/>
        </w:rPr>
        <w:t>:</w:t>
      </w:r>
      <w:r>
        <w:rPr>
          <w:iCs/>
        </w:rPr>
        <w:t xml:space="preserve"> a) that the number of new nests which fail in early stages are captured as much as possible and b) to endeavour to correctly record the stage at which nesting </w:t>
      </w:r>
      <w:r w:rsidR="00A03964">
        <w:rPr>
          <w:iCs/>
        </w:rPr>
        <w:t xml:space="preserve">attempts </w:t>
      </w:r>
      <w:r>
        <w:rPr>
          <w:iCs/>
        </w:rPr>
        <w:t>failed.</w:t>
      </w:r>
    </w:p>
    <w:p w14:paraId="107359A1" w14:textId="586DF79B" w:rsidR="00D83C05" w:rsidRPr="00865B5A" w:rsidRDefault="00D83C05" w:rsidP="002B547F">
      <w:pPr>
        <w:numPr>
          <w:ilvl w:val="0"/>
          <w:numId w:val="12"/>
        </w:numPr>
        <w:spacing w:line="360" w:lineRule="auto"/>
        <w:rPr>
          <w:iCs/>
        </w:rPr>
      </w:pPr>
      <w:r>
        <w:rPr>
          <w:iCs/>
        </w:rPr>
        <w:t xml:space="preserve"> </w:t>
      </w:r>
      <w:r w:rsidR="002B547F">
        <w:rPr>
          <w:iCs/>
        </w:rPr>
        <w:t xml:space="preserve">Additional parameters may be included that do not </w:t>
      </w:r>
      <w:r w:rsidR="003E548C">
        <w:rPr>
          <w:iCs/>
        </w:rPr>
        <w:t xml:space="preserve">enhance </w:t>
      </w:r>
      <w:r w:rsidR="002B547F">
        <w:rPr>
          <w:iCs/>
        </w:rPr>
        <w:t>time or personnel required though add some complexity to the monitoring programme</w:t>
      </w:r>
      <w:r w:rsidR="00CE654E">
        <w:rPr>
          <w:iCs/>
        </w:rPr>
        <w:t xml:space="preserve"> (and therefore must be explicitly described in a methods protocol)</w:t>
      </w:r>
      <w:r w:rsidR="002B547F">
        <w:rPr>
          <w:iCs/>
        </w:rPr>
        <w:t xml:space="preserve">. These </w:t>
      </w:r>
      <w:r w:rsidR="00E03355">
        <w:rPr>
          <w:iCs/>
        </w:rPr>
        <w:t xml:space="preserve">may </w:t>
      </w:r>
      <w:r w:rsidR="002B547F">
        <w:rPr>
          <w:iCs/>
        </w:rPr>
        <w:t>include</w:t>
      </w:r>
      <w:r w:rsidR="00CE654E">
        <w:rPr>
          <w:iCs/>
        </w:rPr>
        <w:t>: 1)</w:t>
      </w:r>
      <w:r w:rsidR="002B547F">
        <w:rPr>
          <w:iCs/>
        </w:rPr>
        <w:t xml:space="preserve"> a measure of nest </w:t>
      </w:r>
      <w:r w:rsidR="003F5CB2">
        <w:rPr>
          <w:iCs/>
        </w:rPr>
        <w:t xml:space="preserve">site choice. </w:t>
      </w:r>
      <w:r w:rsidR="003F5CB2" w:rsidRPr="0058475F">
        <w:t xml:space="preserve">Nest site is an important factor governing nest success, avoiding excessive cold and hot temperatures are essential for egg development stage as these can slow </w:t>
      </w:r>
      <w:r w:rsidR="003F5CB2" w:rsidRPr="0058475F">
        <w:lastRenderedPageBreak/>
        <w:t xml:space="preserve">development and cause embryonic death (Grant 1982; Olson et al. 2006) and tropical seabird species have a more delayed onset of thermoregulatory capabilities when compared with those in temperate environments; therefore nest microhabitats and behavioural thermoregulation, are important factors during egg brooding and early chick development (Hart et al, 2017). </w:t>
      </w:r>
      <w:r w:rsidR="003F5CB2">
        <w:t>Nest site choice can be recorded in terms of habitat type (</w:t>
      </w:r>
      <w:proofErr w:type="spellStart"/>
      <w:r w:rsidR="003F5CB2">
        <w:t>e.g</w:t>
      </w:r>
      <w:proofErr w:type="spellEnd"/>
      <w:r w:rsidR="003F5CB2">
        <w:t xml:space="preserve"> vegetation/rock crevice/tree limb </w:t>
      </w:r>
      <w:proofErr w:type="spellStart"/>
      <w:r w:rsidR="003F5CB2">
        <w:t>etc</w:t>
      </w:r>
      <w:proofErr w:type="spellEnd"/>
      <w:r w:rsidR="003F5CB2">
        <w:t>) and site exposure (</w:t>
      </w:r>
      <w:proofErr w:type="spellStart"/>
      <w:r w:rsidR="003F5CB2">
        <w:t>e.g</w:t>
      </w:r>
      <w:proofErr w:type="spellEnd"/>
      <w:r w:rsidR="003F5CB2">
        <w:t xml:space="preserve"> level of shade, peripheral cover from weather, accessibility to predators </w:t>
      </w:r>
      <w:proofErr w:type="spellStart"/>
      <w:r w:rsidR="003F5CB2">
        <w:t>etc</w:t>
      </w:r>
      <w:proofErr w:type="spellEnd"/>
      <w:r w:rsidR="003F5CB2">
        <w:t>)</w:t>
      </w:r>
      <w:r w:rsidR="00CE654E">
        <w:t>. 2) Evidence or observation of predator interaction</w:t>
      </w:r>
      <w:r w:rsidR="00E03355">
        <w:t xml:space="preserve">. </w:t>
      </w:r>
    </w:p>
    <w:p w14:paraId="34422871" w14:textId="77777777" w:rsidR="00865B5A" w:rsidRDefault="000B5ED9" w:rsidP="002B547F">
      <w:pPr>
        <w:numPr>
          <w:ilvl w:val="0"/>
          <w:numId w:val="12"/>
        </w:numPr>
        <w:spacing w:line="360" w:lineRule="auto"/>
        <w:rPr>
          <w:iCs/>
        </w:rPr>
      </w:pPr>
      <w:r>
        <w:rPr>
          <w:iCs/>
        </w:rPr>
        <w:t xml:space="preserve">Any additional programmes that monitor the ecosystem that </w:t>
      </w:r>
      <w:r w:rsidR="00F83BBE">
        <w:rPr>
          <w:i/>
          <w:iCs/>
        </w:rPr>
        <w:t xml:space="preserve">P. </w:t>
      </w:r>
      <w:r w:rsidR="00553C00">
        <w:rPr>
          <w:i/>
          <w:iCs/>
        </w:rPr>
        <w:t>lepturus</w:t>
      </w:r>
      <w:r w:rsidR="00F83BBE">
        <w:rPr>
          <w:iCs/>
        </w:rPr>
        <w:t xml:space="preserve"> individuals </w:t>
      </w:r>
      <w:r>
        <w:rPr>
          <w:iCs/>
        </w:rPr>
        <w:t>interact with are beneficial and may be useful in determining or ruling out certain factors affecting nesting success. For example</w:t>
      </w:r>
      <w:r w:rsidR="00F83BBE">
        <w:rPr>
          <w:iCs/>
        </w:rPr>
        <w:t>,</w:t>
      </w:r>
      <w:r>
        <w:rPr>
          <w:iCs/>
        </w:rPr>
        <w:t xml:space="preserve"> monitoring trends in natural or invasive predators, vegetation phenology and climate variables.</w:t>
      </w:r>
    </w:p>
    <w:p w14:paraId="69163E4E" w14:textId="69881EF5" w:rsidR="000B5ED9" w:rsidRPr="003F5CB2" w:rsidRDefault="000B5ED9" w:rsidP="002B547F">
      <w:pPr>
        <w:numPr>
          <w:ilvl w:val="0"/>
          <w:numId w:val="12"/>
        </w:numPr>
        <w:spacing w:line="360" w:lineRule="auto"/>
        <w:rPr>
          <w:iCs/>
        </w:rPr>
      </w:pPr>
      <w:r>
        <w:rPr>
          <w:iCs/>
        </w:rPr>
        <w:t xml:space="preserve">Should a declining trend in </w:t>
      </w:r>
      <w:r w:rsidR="004E7D1A">
        <w:rPr>
          <w:iCs/>
        </w:rPr>
        <w:t>fledging</w:t>
      </w:r>
      <w:r>
        <w:rPr>
          <w:iCs/>
        </w:rPr>
        <w:t xml:space="preserve"> success be observed then</w:t>
      </w:r>
      <w:r w:rsidR="00BA6265">
        <w:rPr>
          <w:iCs/>
        </w:rPr>
        <w:t xml:space="preserve"> further actions may be taken to determine cause, these may include the use of camera traps on nests to observe </w:t>
      </w:r>
      <w:r w:rsidR="00DC2D92">
        <w:rPr>
          <w:iCs/>
        </w:rPr>
        <w:t>factors such as predation</w:t>
      </w:r>
      <w:r w:rsidR="00BA6265">
        <w:rPr>
          <w:iCs/>
        </w:rPr>
        <w:t xml:space="preserve">, </w:t>
      </w:r>
      <w:r w:rsidR="00DC2D92">
        <w:rPr>
          <w:iCs/>
        </w:rPr>
        <w:t xml:space="preserve">chick </w:t>
      </w:r>
      <w:r w:rsidR="00BA6265">
        <w:rPr>
          <w:iCs/>
        </w:rPr>
        <w:t xml:space="preserve">feeding frequency and nest </w:t>
      </w:r>
      <w:r w:rsidR="00DC2D92">
        <w:rPr>
          <w:iCs/>
        </w:rPr>
        <w:t>desertion by adult. If there is no obvious cause then further investigation of external factors such as climate, food availability may be investigated via satellite data coupled with geo-tagging birds.</w:t>
      </w:r>
      <w:r>
        <w:rPr>
          <w:iCs/>
        </w:rPr>
        <w:t xml:space="preserve"> </w:t>
      </w:r>
    </w:p>
    <w:p w14:paraId="15612C93" w14:textId="77777777" w:rsidR="003F5CB2" w:rsidRPr="003F5CB2" w:rsidRDefault="00072B68" w:rsidP="002B547F">
      <w:pPr>
        <w:numPr>
          <w:ilvl w:val="0"/>
          <w:numId w:val="12"/>
        </w:numPr>
        <w:spacing w:line="360" w:lineRule="auto"/>
        <w:rPr>
          <w:iCs/>
        </w:rPr>
      </w:pPr>
      <w:r>
        <w:t>To enable national level monitoring of</w:t>
      </w:r>
      <w:r w:rsidR="00F83BBE">
        <w:t xml:space="preserve"> </w:t>
      </w:r>
      <w:r w:rsidR="00F83BBE">
        <w:rPr>
          <w:i/>
        </w:rPr>
        <w:t xml:space="preserve">P. </w:t>
      </w:r>
      <w:r w:rsidR="00553C00">
        <w:rPr>
          <w:i/>
        </w:rPr>
        <w:t>lepturus</w:t>
      </w:r>
      <w:r>
        <w:t xml:space="preserve"> a standardised protocol should be developed and followed at all sites coupled with a standard database format to ensure data management enables and leads to relatively frequent analysis which can provide site managers with the information to make appropriate and informed management responses. </w:t>
      </w:r>
    </w:p>
    <w:p w14:paraId="4BF7CF01" w14:textId="77777777" w:rsidR="005A038E" w:rsidRPr="001D4183" w:rsidRDefault="005A038E" w:rsidP="00063E64">
      <w:pPr>
        <w:spacing w:line="360" w:lineRule="auto"/>
      </w:pPr>
    </w:p>
    <w:p w14:paraId="7CCD3DC4" w14:textId="77777777" w:rsidR="00DC14D8" w:rsidRPr="001D4183" w:rsidRDefault="00DC14D8" w:rsidP="00553C00">
      <w:pPr>
        <w:spacing w:line="360" w:lineRule="auto"/>
        <w:outlineLvl w:val="0"/>
        <w:rPr>
          <w:i/>
        </w:rPr>
      </w:pPr>
      <w:r w:rsidRPr="001D4183">
        <w:rPr>
          <w:i/>
        </w:rPr>
        <w:t>5. Conclusion</w:t>
      </w:r>
      <w:r w:rsidR="002677BC">
        <w:rPr>
          <w:i/>
        </w:rPr>
        <w:t>s</w:t>
      </w:r>
      <w:r w:rsidR="00B42585">
        <w:rPr>
          <w:i/>
        </w:rPr>
        <w:t xml:space="preserve"> </w:t>
      </w:r>
    </w:p>
    <w:p w14:paraId="68C77153" w14:textId="77777777" w:rsidR="00DC14D8" w:rsidRPr="001D4183" w:rsidRDefault="00DC14D8" w:rsidP="003077FD">
      <w:pPr>
        <w:spacing w:line="360" w:lineRule="auto"/>
        <w:ind w:firstLine="270"/>
      </w:pPr>
    </w:p>
    <w:p w14:paraId="4653775C" w14:textId="77777777" w:rsidR="003E33BC" w:rsidRPr="003E33BC" w:rsidRDefault="0058475F" w:rsidP="003E33BC">
      <w:pPr>
        <w:pBdr>
          <w:bottom w:val="single" w:sz="4" w:space="1" w:color="auto"/>
        </w:pBdr>
        <w:spacing w:line="360" w:lineRule="auto"/>
        <w:rPr>
          <w:lang w:val="en-US"/>
        </w:rPr>
      </w:pPr>
      <w:r>
        <w:rPr>
          <w:lang w:val="en-US"/>
        </w:rPr>
        <w:t xml:space="preserve">The Western Indian Ocean has recently been identified as a </w:t>
      </w:r>
      <w:r w:rsidRPr="0058475F">
        <w:rPr>
          <w:lang w:val="en-US"/>
        </w:rPr>
        <w:t>key area to prioritize for the conservation of global marine</w:t>
      </w:r>
      <w:r w:rsidR="003E33BC">
        <w:rPr>
          <w:lang w:val="en-US"/>
        </w:rPr>
        <w:t xml:space="preserve"> biodiversity</w:t>
      </w:r>
      <w:r w:rsidRPr="0058475F">
        <w:rPr>
          <w:lang w:val="en-US"/>
        </w:rPr>
        <w:t xml:space="preserve"> </w:t>
      </w:r>
      <w:r>
        <w:rPr>
          <w:lang w:val="en-US"/>
        </w:rPr>
        <w:t>in the face of climate change (</w:t>
      </w:r>
      <w:proofErr w:type="spellStart"/>
      <w:r w:rsidRPr="0058475F">
        <w:rPr>
          <w:lang w:val="en-US"/>
        </w:rPr>
        <w:t>Ramírez</w:t>
      </w:r>
      <w:proofErr w:type="spellEnd"/>
      <w:r>
        <w:rPr>
          <w:lang w:val="en-US"/>
        </w:rPr>
        <w:t xml:space="preserve"> et al. 2017).</w:t>
      </w:r>
      <w:r w:rsidR="003E33BC">
        <w:rPr>
          <w:lang w:val="en-US"/>
        </w:rPr>
        <w:t xml:space="preserve"> </w:t>
      </w:r>
      <w:r w:rsidR="003E33BC" w:rsidRPr="003E33BC">
        <w:rPr>
          <w:lang w:val="en-US"/>
        </w:rPr>
        <w:t>The Seychelles Archipelago supports the greatest abundance of seabirds in the tropical Indian</w:t>
      </w:r>
    </w:p>
    <w:p w14:paraId="0B16E814" w14:textId="04D1309D" w:rsidR="003A3DD3" w:rsidRDefault="003E33BC" w:rsidP="00063E64">
      <w:pPr>
        <w:pBdr>
          <w:bottom w:val="single" w:sz="4" w:space="1" w:color="auto"/>
        </w:pBdr>
        <w:spacing w:line="360" w:lineRule="auto"/>
      </w:pPr>
      <w:r w:rsidRPr="003E33BC">
        <w:rPr>
          <w:lang w:val="en-US"/>
        </w:rPr>
        <w:t>Oc</w:t>
      </w:r>
      <w:r w:rsidR="004E7D1A">
        <w:rPr>
          <w:lang w:val="en-US"/>
        </w:rPr>
        <w:t>ean</w:t>
      </w:r>
      <w:r>
        <w:rPr>
          <w:lang w:val="en-US"/>
        </w:rPr>
        <w:t xml:space="preserve"> (Le </w:t>
      </w:r>
      <w:proofErr w:type="spellStart"/>
      <w:r>
        <w:rPr>
          <w:lang w:val="en-US"/>
        </w:rPr>
        <w:t>Corre</w:t>
      </w:r>
      <w:proofErr w:type="spellEnd"/>
      <w:r>
        <w:rPr>
          <w:lang w:val="en-US"/>
        </w:rPr>
        <w:t xml:space="preserve"> et al, 2012). Regional seabird population success and trend data is not readily available despite data being collected for many years at several locations. A greater effort must be made to streamline regional data and </w:t>
      </w:r>
      <w:proofErr w:type="spellStart"/>
      <w:r>
        <w:rPr>
          <w:lang w:val="en-US"/>
        </w:rPr>
        <w:t>utilise</w:t>
      </w:r>
      <w:proofErr w:type="spellEnd"/>
      <w:r>
        <w:rPr>
          <w:lang w:val="en-US"/>
        </w:rPr>
        <w:t xml:space="preserve"> the results to steer management practices and channel research resources towards the most critical areas.</w:t>
      </w:r>
      <w:r w:rsidR="00A03964">
        <w:rPr>
          <w:lang w:val="en-US"/>
        </w:rPr>
        <w:t xml:space="preserve"> This study highlights a decline in </w:t>
      </w:r>
      <w:r w:rsidR="00A03964">
        <w:rPr>
          <w:lang w:val="en-US"/>
        </w:rPr>
        <w:lastRenderedPageBreak/>
        <w:t>nesting success at Aldabra atoll and a decline in nest abundance at Aride, both require further understanding and therefore management should focus research efforts and conservation resources at establishing likely causes of these declines.</w:t>
      </w:r>
      <w:r w:rsidR="00DC089F">
        <w:rPr>
          <w:lang w:val="en-US"/>
        </w:rPr>
        <w:t xml:space="preserve"> This is likely to be most successful by establishing holistic values across the region and managers working together to protect these values.  </w:t>
      </w:r>
    </w:p>
    <w:p w14:paraId="08D21113" w14:textId="77777777" w:rsidR="003A3DD3" w:rsidRDefault="003A3DD3" w:rsidP="003A3DD3"/>
    <w:p w14:paraId="7DE5B627" w14:textId="77777777" w:rsidR="003A3DD3" w:rsidRDefault="003A3DD3" w:rsidP="003A3DD3">
      <w:pPr>
        <w:spacing w:line="360" w:lineRule="auto"/>
        <w:rPr>
          <w:b/>
        </w:rPr>
      </w:pPr>
      <w:r w:rsidRPr="009A2FA1">
        <w:rPr>
          <w:b/>
        </w:rPr>
        <w:t>References</w:t>
      </w:r>
    </w:p>
    <w:p w14:paraId="7089F578" w14:textId="77777777" w:rsidR="003A3DD3" w:rsidRDefault="003A3DD3" w:rsidP="003A3DD3">
      <w:pPr>
        <w:spacing w:line="360" w:lineRule="auto"/>
        <w:ind w:left="720"/>
        <w:rPr>
          <w:b/>
        </w:rPr>
      </w:pPr>
    </w:p>
    <w:p w14:paraId="779AEDCF" w14:textId="77777777" w:rsidR="001575F2" w:rsidRPr="00546B15" w:rsidRDefault="007C5AB8" w:rsidP="007C5AB8">
      <w:pPr>
        <w:spacing w:line="360" w:lineRule="auto"/>
        <w:rPr>
          <w:rFonts w:asciiTheme="majorHAnsi" w:hAnsiTheme="majorHAnsi"/>
          <w:sz w:val="20"/>
          <w:szCs w:val="20"/>
          <w:lang w:val="en-US"/>
        </w:rPr>
      </w:pPr>
      <w:r w:rsidRPr="00546B15">
        <w:rPr>
          <w:rFonts w:asciiTheme="majorHAnsi" w:hAnsiTheme="majorHAnsi"/>
          <w:sz w:val="20"/>
          <w:szCs w:val="20"/>
          <w:lang w:val="en-US"/>
        </w:rPr>
        <w:t>Ancona, S., Sanchez-Colon, S., Rodriguez, C., Drummond, H., 2011. El Nino in the warm tropics: local sea temperature predicts breeding parameters and growth of blue-footed boobies. J. Anim. Ecol. 80, 799–808.</w:t>
      </w:r>
    </w:p>
    <w:p w14:paraId="0DA209BA" w14:textId="77777777" w:rsidR="007C5AB8" w:rsidRPr="00546B15" w:rsidRDefault="007C5AB8" w:rsidP="00F0332D">
      <w:pPr>
        <w:spacing w:line="360" w:lineRule="auto"/>
        <w:rPr>
          <w:rFonts w:asciiTheme="majorHAnsi" w:hAnsiTheme="majorHAnsi"/>
          <w:sz w:val="20"/>
          <w:szCs w:val="20"/>
          <w:lang w:val="en-US"/>
        </w:rPr>
      </w:pPr>
    </w:p>
    <w:p w14:paraId="1C5BCADC" w14:textId="77777777" w:rsidR="007C5AB8" w:rsidRPr="00546B15" w:rsidRDefault="00F0332D" w:rsidP="00F0332D">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Au, D.W.K., Pitman, R.L., 1986. Seabird interactions with dolphins and tuna in the eastern </w:t>
      </w:r>
    </w:p>
    <w:p w14:paraId="08822CCC" w14:textId="77777777" w:rsidR="00F0332D" w:rsidRPr="00546B15" w:rsidRDefault="00F0332D" w:rsidP="007C5AB8">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tropical Pacific. Condor 88, 304–317. </w:t>
      </w:r>
    </w:p>
    <w:p w14:paraId="04FD3D8B" w14:textId="77777777" w:rsidR="005953AC" w:rsidRPr="00546B15" w:rsidRDefault="005953AC" w:rsidP="00F0332D">
      <w:pPr>
        <w:spacing w:line="360" w:lineRule="auto"/>
        <w:rPr>
          <w:rFonts w:asciiTheme="majorHAnsi" w:hAnsiTheme="majorHAnsi"/>
          <w:sz w:val="20"/>
          <w:szCs w:val="20"/>
          <w:lang w:val="en-US"/>
        </w:rPr>
      </w:pPr>
    </w:p>
    <w:p w14:paraId="022EB027" w14:textId="77777777" w:rsidR="005953AC" w:rsidRPr="00546B15" w:rsidRDefault="005953AC" w:rsidP="007C5AB8">
      <w:pPr>
        <w:spacing w:line="360" w:lineRule="auto"/>
        <w:rPr>
          <w:rFonts w:asciiTheme="majorHAnsi" w:hAnsiTheme="majorHAnsi"/>
          <w:sz w:val="20"/>
          <w:szCs w:val="20"/>
          <w:lang w:val="en-US"/>
        </w:rPr>
      </w:pPr>
      <w:proofErr w:type="spellStart"/>
      <w:r w:rsidRPr="00546B15">
        <w:rPr>
          <w:rFonts w:asciiTheme="majorHAnsi" w:hAnsiTheme="majorHAnsi"/>
          <w:sz w:val="20"/>
          <w:szCs w:val="20"/>
          <w:lang w:val="en-US"/>
        </w:rPr>
        <w:t>Ashmole</w:t>
      </w:r>
      <w:proofErr w:type="spellEnd"/>
      <w:r w:rsidRPr="00546B15">
        <w:rPr>
          <w:rFonts w:asciiTheme="majorHAnsi" w:hAnsiTheme="majorHAnsi"/>
          <w:sz w:val="20"/>
          <w:szCs w:val="20"/>
          <w:lang w:val="en-US"/>
        </w:rPr>
        <w:t xml:space="preserve"> N</w:t>
      </w:r>
      <w:r w:rsidR="00BB44ED" w:rsidRPr="00546B15">
        <w:rPr>
          <w:rFonts w:asciiTheme="majorHAnsi" w:hAnsiTheme="majorHAnsi"/>
          <w:sz w:val="20"/>
          <w:szCs w:val="20"/>
          <w:lang w:val="en-US"/>
        </w:rPr>
        <w:t>.</w:t>
      </w:r>
      <w:r w:rsidRPr="00546B15">
        <w:rPr>
          <w:rFonts w:asciiTheme="majorHAnsi" w:hAnsiTheme="majorHAnsi"/>
          <w:sz w:val="20"/>
          <w:szCs w:val="20"/>
          <w:lang w:val="en-US"/>
        </w:rPr>
        <w:t>P</w:t>
      </w:r>
      <w:r w:rsidR="00BB44ED" w:rsidRPr="00546B15">
        <w:rPr>
          <w:rFonts w:asciiTheme="majorHAnsi" w:hAnsiTheme="majorHAnsi"/>
          <w:sz w:val="20"/>
          <w:szCs w:val="20"/>
          <w:lang w:val="en-US"/>
        </w:rPr>
        <w:t>., 1971</w:t>
      </w:r>
      <w:r w:rsidRPr="00546B15">
        <w:rPr>
          <w:rFonts w:asciiTheme="majorHAnsi" w:hAnsiTheme="majorHAnsi"/>
          <w:sz w:val="20"/>
          <w:szCs w:val="20"/>
          <w:lang w:val="en-US"/>
        </w:rPr>
        <w:t xml:space="preserve"> Seabird ecology and the marine environ- </w:t>
      </w:r>
      <w:proofErr w:type="spellStart"/>
      <w:r w:rsidRPr="00546B15">
        <w:rPr>
          <w:rFonts w:asciiTheme="majorHAnsi" w:hAnsiTheme="majorHAnsi"/>
          <w:sz w:val="20"/>
          <w:szCs w:val="20"/>
          <w:lang w:val="en-US"/>
        </w:rPr>
        <w:t>ment</w:t>
      </w:r>
      <w:proofErr w:type="spellEnd"/>
      <w:r w:rsidRPr="00546B15">
        <w:rPr>
          <w:rFonts w:asciiTheme="majorHAnsi" w:hAnsiTheme="majorHAnsi"/>
          <w:sz w:val="20"/>
          <w:szCs w:val="20"/>
          <w:lang w:val="en-US"/>
        </w:rPr>
        <w:t xml:space="preserve">. In: </w:t>
      </w:r>
      <w:proofErr w:type="spellStart"/>
      <w:r w:rsidRPr="00546B15">
        <w:rPr>
          <w:rFonts w:asciiTheme="majorHAnsi" w:hAnsiTheme="majorHAnsi"/>
          <w:sz w:val="20"/>
          <w:szCs w:val="20"/>
          <w:lang w:val="en-US"/>
        </w:rPr>
        <w:t>Farner</w:t>
      </w:r>
      <w:proofErr w:type="spellEnd"/>
      <w:r w:rsidRPr="00546B15">
        <w:rPr>
          <w:rFonts w:asciiTheme="majorHAnsi" w:hAnsiTheme="majorHAnsi"/>
          <w:sz w:val="20"/>
          <w:szCs w:val="20"/>
          <w:lang w:val="en-US"/>
        </w:rPr>
        <w:t xml:space="preserve"> DS, King JR, Parkes KC (</w:t>
      </w:r>
      <w:proofErr w:type="spellStart"/>
      <w:r w:rsidRPr="00546B15">
        <w:rPr>
          <w:rFonts w:asciiTheme="majorHAnsi" w:hAnsiTheme="majorHAnsi"/>
          <w:sz w:val="20"/>
          <w:szCs w:val="20"/>
          <w:lang w:val="en-US"/>
        </w:rPr>
        <w:t>eds</w:t>
      </w:r>
      <w:proofErr w:type="spellEnd"/>
      <w:r w:rsidRPr="00546B15">
        <w:rPr>
          <w:rFonts w:asciiTheme="majorHAnsi" w:hAnsiTheme="majorHAnsi"/>
          <w:sz w:val="20"/>
          <w:szCs w:val="20"/>
          <w:lang w:val="en-US"/>
        </w:rPr>
        <w:t xml:space="preserve">) Avian bio- logy. Academic Press, New York, p 223–286 </w:t>
      </w:r>
    </w:p>
    <w:p w14:paraId="5428738D" w14:textId="77777777" w:rsidR="005953AC" w:rsidRPr="00546B15" w:rsidRDefault="005953AC" w:rsidP="005953AC">
      <w:pPr>
        <w:spacing w:line="360" w:lineRule="auto"/>
        <w:rPr>
          <w:rFonts w:asciiTheme="majorHAnsi" w:hAnsiTheme="majorHAnsi"/>
          <w:sz w:val="20"/>
          <w:szCs w:val="20"/>
          <w:lang w:val="en-US"/>
        </w:rPr>
      </w:pPr>
    </w:p>
    <w:p w14:paraId="2EE5C896" w14:textId="77777777" w:rsidR="005953AC" w:rsidRDefault="005953AC" w:rsidP="00F0332D">
      <w:pPr>
        <w:spacing w:line="360" w:lineRule="auto"/>
        <w:rPr>
          <w:rFonts w:asciiTheme="majorHAnsi" w:hAnsiTheme="majorHAnsi"/>
          <w:sz w:val="20"/>
          <w:szCs w:val="20"/>
          <w:lang w:val="en-US"/>
        </w:rPr>
      </w:pPr>
      <w:proofErr w:type="spellStart"/>
      <w:r w:rsidRPr="00546B15">
        <w:rPr>
          <w:rFonts w:asciiTheme="majorHAnsi" w:hAnsiTheme="majorHAnsi"/>
          <w:sz w:val="20"/>
          <w:szCs w:val="20"/>
          <w:lang w:val="en-US"/>
        </w:rPr>
        <w:t>Ashmole</w:t>
      </w:r>
      <w:proofErr w:type="spellEnd"/>
      <w:r w:rsidRPr="00546B15">
        <w:rPr>
          <w:rFonts w:asciiTheme="majorHAnsi" w:hAnsiTheme="majorHAnsi"/>
          <w:sz w:val="20"/>
          <w:szCs w:val="20"/>
          <w:lang w:val="en-US"/>
        </w:rPr>
        <w:t xml:space="preserve"> N</w:t>
      </w:r>
      <w:r w:rsidR="00BB44ED" w:rsidRPr="00546B15">
        <w:rPr>
          <w:rFonts w:asciiTheme="majorHAnsi" w:hAnsiTheme="majorHAnsi"/>
          <w:sz w:val="20"/>
          <w:szCs w:val="20"/>
          <w:lang w:val="en-US"/>
        </w:rPr>
        <w:t>.</w:t>
      </w:r>
      <w:r w:rsidRPr="00546B15">
        <w:rPr>
          <w:rFonts w:asciiTheme="majorHAnsi" w:hAnsiTheme="majorHAnsi"/>
          <w:sz w:val="20"/>
          <w:szCs w:val="20"/>
          <w:lang w:val="en-US"/>
        </w:rPr>
        <w:t xml:space="preserve">P, </w:t>
      </w:r>
      <w:proofErr w:type="spellStart"/>
      <w:r w:rsidRPr="00546B15">
        <w:rPr>
          <w:rFonts w:asciiTheme="majorHAnsi" w:hAnsiTheme="majorHAnsi"/>
          <w:sz w:val="20"/>
          <w:szCs w:val="20"/>
          <w:lang w:val="en-US"/>
        </w:rPr>
        <w:t>Ashmole</w:t>
      </w:r>
      <w:proofErr w:type="spellEnd"/>
      <w:r w:rsidRPr="00546B15">
        <w:rPr>
          <w:rFonts w:asciiTheme="majorHAnsi" w:hAnsiTheme="majorHAnsi"/>
          <w:sz w:val="20"/>
          <w:szCs w:val="20"/>
          <w:lang w:val="en-US"/>
        </w:rPr>
        <w:t xml:space="preserve"> MJ (1967) Comparative feeding eco- logy of seabirds of a tropical oceanic island. Peabody Mus Nat </w:t>
      </w:r>
      <w:proofErr w:type="spellStart"/>
      <w:r w:rsidRPr="00546B15">
        <w:rPr>
          <w:rFonts w:asciiTheme="majorHAnsi" w:hAnsiTheme="majorHAnsi"/>
          <w:sz w:val="20"/>
          <w:szCs w:val="20"/>
          <w:lang w:val="en-US"/>
        </w:rPr>
        <w:t>Hist</w:t>
      </w:r>
      <w:proofErr w:type="spellEnd"/>
      <w:r w:rsidRPr="00546B15">
        <w:rPr>
          <w:rFonts w:asciiTheme="majorHAnsi" w:hAnsiTheme="majorHAnsi"/>
          <w:sz w:val="20"/>
          <w:szCs w:val="20"/>
          <w:lang w:val="en-US"/>
        </w:rPr>
        <w:t xml:space="preserve"> Yale </w:t>
      </w:r>
      <w:proofErr w:type="spellStart"/>
      <w:r w:rsidRPr="00546B15">
        <w:rPr>
          <w:rFonts w:asciiTheme="majorHAnsi" w:hAnsiTheme="majorHAnsi"/>
          <w:sz w:val="20"/>
          <w:szCs w:val="20"/>
          <w:lang w:val="en-US"/>
        </w:rPr>
        <w:t>Univ</w:t>
      </w:r>
      <w:proofErr w:type="spellEnd"/>
      <w:r w:rsidRPr="00546B15">
        <w:rPr>
          <w:rFonts w:asciiTheme="majorHAnsi" w:hAnsiTheme="majorHAnsi"/>
          <w:sz w:val="20"/>
          <w:szCs w:val="20"/>
          <w:lang w:val="en-US"/>
        </w:rPr>
        <w:t xml:space="preserve"> Bull 24:1–131 </w:t>
      </w:r>
    </w:p>
    <w:p w14:paraId="63AD8D71" w14:textId="77777777" w:rsidR="008E79EF" w:rsidRDefault="008E79EF" w:rsidP="00F0332D">
      <w:pPr>
        <w:spacing w:line="360" w:lineRule="auto"/>
        <w:rPr>
          <w:rFonts w:asciiTheme="majorHAnsi" w:hAnsiTheme="majorHAnsi"/>
          <w:sz w:val="20"/>
          <w:szCs w:val="20"/>
          <w:lang w:val="en-US"/>
        </w:rPr>
      </w:pPr>
    </w:p>
    <w:p w14:paraId="37AE5D4B" w14:textId="13EB2BD4" w:rsidR="008E79EF" w:rsidRPr="008E79EF" w:rsidRDefault="008E79EF" w:rsidP="00F0332D">
      <w:pPr>
        <w:spacing w:line="360" w:lineRule="auto"/>
        <w:rPr>
          <w:rFonts w:asciiTheme="majorHAnsi" w:hAnsiTheme="majorHAnsi"/>
          <w:sz w:val="20"/>
          <w:szCs w:val="20"/>
        </w:rPr>
      </w:pPr>
      <w:proofErr w:type="spellStart"/>
      <w:r w:rsidRPr="008E79EF">
        <w:rPr>
          <w:rFonts w:asciiTheme="majorHAnsi" w:hAnsiTheme="majorHAnsi"/>
          <w:sz w:val="20"/>
          <w:szCs w:val="20"/>
        </w:rPr>
        <w:t>BirdLife</w:t>
      </w:r>
      <w:proofErr w:type="spellEnd"/>
      <w:r w:rsidRPr="008E79EF">
        <w:rPr>
          <w:rFonts w:asciiTheme="majorHAnsi" w:hAnsiTheme="majorHAnsi"/>
          <w:sz w:val="20"/>
          <w:szCs w:val="20"/>
        </w:rPr>
        <w:t xml:space="preserve"> International. 2017. </w:t>
      </w:r>
      <w:r w:rsidRPr="008E79EF">
        <w:rPr>
          <w:rFonts w:asciiTheme="majorHAnsi" w:hAnsiTheme="majorHAnsi"/>
          <w:i/>
          <w:iCs/>
          <w:sz w:val="20"/>
          <w:szCs w:val="20"/>
        </w:rPr>
        <w:t xml:space="preserve">Phaethon </w:t>
      </w:r>
      <w:proofErr w:type="spellStart"/>
      <w:r w:rsidRPr="008E79EF">
        <w:rPr>
          <w:rFonts w:asciiTheme="majorHAnsi" w:hAnsiTheme="majorHAnsi"/>
          <w:i/>
          <w:iCs/>
          <w:sz w:val="20"/>
          <w:szCs w:val="20"/>
        </w:rPr>
        <w:t>lepturus</w:t>
      </w:r>
      <w:proofErr w:type="spellEnd"/>
      <w:r w:rsidRPr="008E79EF">
        <w:rPr>
          <w:rFonts w:asciiTheme="majorHAnsi" w:hAnsiTheme="majorHAnsi"/>
          <w:sz w:val="20"/>
          <w:szCs w:val="20"/>
        </w:rPr>
        <w:t xml:space="preserve"> (amended version of 2016 assessment). The IUCN Red List of Threatened Species 2017: </w:t>
      </w:r>
      <w:proofErr w:type="gramStart"/>
      <w:r w:rsidRPr="008E79EF">
        <w:rPr>
          <w:rFonts w:asciiTheme="majorHAnsi" w:hAnsiTheme="majorHAnsi"/>
          <w:sz w:val="20"/>
          <w:szCs w:val="20"/>
        </w:rPr>
        <w:t>e.T</w:t>
      </w:r>
      <w:proofErr w:type="gramEnd"/>
      <w:r w:rsidRPr="008E79EF">
        <w:rPr>
          <w:rFonts w:asciiTheme="majorHAnsi" w:hAnsiTheme="majorHAnsi"/>
          <w:sz w:val="20"/>
          <w:szCs w:val="20"/>
        </w:rPr>
        <w:t>22696645A111235714. </w:t>
      </w:r>
      <w:hyperlink r:id="rId10" w:history="1">
        <w:r w:rsidRPr="008E79EF">
          <w:rPr>
            <w:rStyle w:val="Hyperlink"/>
            <w:rFonts w:asciiTheme="majorHAnsi" w:hAnsiTheme="majorHAnsi"/>
            <w:sz w:val="20"/>
            <w:szCs w:val="20"/>
          </w:rPr>
          <w:t>http://dx.doi.org/10.2305/IUCN.UK.2017-1.RLTS.T22696645A111235714.en</w:t>
        </w:r>
      </w:hyperlink>
      <w:r w:rsidRPr="008E79EF">
        <w:rPr>
          <w:rFonts w:asciiTheme="majorHAnsi" w:hAnsiTheme="majorHAnsi"/>
          <w:sz w:val="20"/>
          <w:szCs w:val="20"/>
        </w:rPr>
        <w:t>. </w:t>
      </w:r>
    </w:p>
    <w:p w14:paraId="404CDD3C" w14:textId="77777777" w:rsidR="00F0332D" w:rsidRPr="00546B15" w:rsidRDefault="00F0332D" w:rsidP="003A3DD3">
      <w:pPr>
        <w:spacing w:line="360" w:lineRule="auto"/>
        <w:rPr>
          <w:rFonts w:asciiTheme="majorHAnsi" w:hAnsiTheme="majorHAnsi"/>
          <w:sz w:val="20"/>
          <w:szCs w:val="20"/>
        </w:rPr>
      </w:pPr>
    </w:p>
    <w:p w14:paraId="5FD03038" w14:textId="77777777" w:rsidR="003A3DD3" w:rsidRPr="00546B15" w:rsidRDefault="003A3DD3" w:rsidP="003A3DD3">
      <w:pPr>
        <w:spacing w:line="360" w:lineRule="auto"/>
        <w:rPr>
          <w:rFonts w:asciiTheme="majorHAnsi" w:hAnsiTheme="majorHAnsi"/>
          <w:sz w:val="20"/>
          <w:szCs w:val="20"/>
        </w:rPr>
      </w:pPr>
      <w:r w:rsidRPr="00546B15">
        <w:rPr>
          <w:rFonts w:asciiTheme="majorHAnsi" w:hAnsiTheme="majorHAnsi"/>
          <w:sz w:val="20"/>
          <w:szCs w:val="20"/>
        </w:rPr>
        <w:t>Bowler, J., M. Betts, I. Bullock and J. A. Ramos. 2002. Tren</w:t>
      </w:r>
      <w:r w:rsidR="00BB44ED" w:rsidRPr="00546B15">
        <w:rPr>
          <w:rFonts w:asciiTheme="majorHAnsi" w:hAnsiTheme="majorHAnsi"/>
          <w:sz w:val="20"/>
          <w:szCs w:val="20"/>
        </w:rPr>
        <w:t xml:space="preserve">ds in Seabird numbers on Aride </w:t>
      </w:r>
      <w:r w:rsidRPr="00546B15">
        <w:rPr>
          <w:rFonts w:asciiTheme="majorHAnsi" w:hAnsiTheme="majorHAnsi"/>
          <w:sz w:val="20"/>
          <w:szCs w:val="20"/>
        </w:rPr>
        <w:t xml:space="preserve">Island Nature Reserve, Seychelles 1988-2000. </w:t>
      </w:r>
      <w:proofErr w:type="spellStart"/>
      <w:r w:rsidRPr="00546B15">
        <w:rPr>
          <w:rFonts w:asciiTheme="majorHAnsi" w:hAnsiTheme="majorHAnsi"/>
          <w:sz w:val="20"/>
          <w:szCs w:val="20"/>
        </w:rPr>
        <w:t>Waterbirds</w:t>
      </w:r>
      <w:proofErr w:type="spellEnd"/>
      <w:r w:rsidRPr="00546B15">
        <w:rPr>
          <w:rFonts w:asciiTheme="majorHAnsi" w:hAnsiTheme="majorHAnsi"/>
          <w:sz w:val="20"/>
          <w:szCs w:val="20"/>
        </w:rPr>
        <w:t xml:space="preserve"> 25: 26-38.</w:t>
      </w:r>
    </w:p>
    <w:p w14:paraId="50D6C3FC" w14:textId="77777777" w:rsidR="003A3DD3" w:rsidRDefault="00BB44ED"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Bailey, R S. 1968. </w:t>
      </w:r>
      <w:r w:rsidR="003A3DD3" w:rsidRPr="00546B15">
        <w:rPr>
          <w:rFonts w:asciiTheme="majorHAnsi" w:hAnsiTheme="majorHAnsi"/>
          <w:sz w:val="20"/>
          <w:szCs w:val="20"/>
          <w:lang w:val="en-US"/>
        </w:rPr>
        <w:t>The pelagic distribution of sea-bir</w:t>
      </w:r>
      <w:r w:rsidRPr="00546B15">
        <w:rPr>
          <w:rFonts w:asciiTheme="majorHAnsi" w:hAnsiTheme="majorHAnsi"/>
          <w:sz w:val="20"/>
          <w:szCs w:val="20"/>
          <w:lang w:val="en-US"/>
        </w:rPr>
        <w:t xml:space="preserve">ds in the western Indian Ocean. </w:t>
      </w:r>
      <w:r w:rsidR="003A3DD3" w:rsidRPr="00546B15">
        <w:rPr>
          <w:rFonts w:asciiTheme="majorHAnsi" w:hAnsiTheme="majorHAnsi"/>
          <w:i/>
          <w:sz w:val="20"/>
          <w:szCs w:val="20"/>
          <w:lang w:val="en-US"/>
        </w:rPr>
        <w:t>Ibis</w:t>
      </w:r>
      <w:r w:rsidRPr="00546B15">
        <w:rPr>
          <w:rFonts w:asciiTheme="majorHAnsi" w:hAnsiTheme="majorHAnsi"/>
          <w:sz w:val="20"/>
          <w:szCs w:val="20"/>
          <w:lang w:val="en-US"/>
        </w:rPr>
        <w:t xml:space="preserve"> 110 </w:t>
      </w:r>
      <w:r w:rsidR="003A3DD3" w:rsidRPr="00546B15">
        <w:rPr>
          <w:rFonts w:asciiTheme="majorHAnsi" w:hAnsiTheme="majorHAnsi"/>
          <w:sz w:val="20"/>
          <w:szCs w:val="20"/>
          <w:lang w:val="en-US"/>
        </w:rPr>
        <w:t>(4): 493–519. doi:</w:t>
      </w:r>
      <w:hyperlink r:id="rId11">
        <w:r w:rsidR="003A3DD3" w:rsidRPr="00546B15">
          <w:rPr>
            <w:rStyle w:val="Hyperlink"/>
            <w:rFonts w:asciiTheme="majorHAnsi" w:hAnsiTheme="majorHAnsi"/>
            <w:sz w:val="20"/>
            <w:szCs w:val="20"/>
            <w:lang w:val="en-US"/>
          </w:rPr>
          <w:t>10.1111/j.1474-919X.1968.tb00060.x</w:t>
        </w:r>
      </w:hyperlink>
      <w:r w:rsidR="003A3DD3" w:rsidRPr="00546B15">
        <w:rPr>
          <w:rFonts w:asciiTheme="majorHAnsi" w:hAnsiTheme="majorHAnsi"/>
          <w:sz w:val="20"/>
          <w:szCs w:val="20"/>
          <w:lang w:val="en-US"/>
        </w:rPr>
        <w:t>.</w:t>
      </w:r>
    </w:p>
    <w:p w14:paraId="28AC0D50" w14:textId="77777777" w:rsidR="001A6D61" w:rsidRDefault="001A6D61" w:rsidP="003A3DD3">
      <w:pPr>
        <w:spacing w:line="360" w:lineRule="auto"/>
        <w:rPr>
          <w:rFonts w:asciiTheme="majorHAnsi" w:hAnsiTheme="majorHAnsi"/>
          <w:sz w:val="20"/>
          <w:szCs w:val="20"/>
          <w:lang w:val="en-US"/>
        </w:rPr>
      </w:pPr>
    </w:p>
    <w:p w14:paraId="44C5485B" w14:textId="7E1AA1BD" w:rsidR="001A6D61" w:rsidRPr="008E79EF" w:rsidRDefault="001A6D61" w:rsidP="003A3DD3">
      <w:pPr>
        <w:spacing w:line="360" w:lineRule="auto"/>
        <w:rPr>
          <w:rFonts w:asciiTheme="majorHAnsi" w:hAnsiTheme="majorHAnsi"/>
          <w:sz w:val="20"/>
          <w:szCs w:val="20"/>
        </w:rPr>
      </w:pPr>
      <w:r w:rsidRPr="001A6D61">
        <w:rPr>
          <w:rFonts w:asciiTheme="majorHAnsi" w:hAnsiTheme="majorHAnsi"/>
          <w:sz w:val="20"/>
          <w:szCs w:val="20"/>
        </w:rPr>
        <w:t xml:space="preserve">Burger, J., &amp; </w:t>
      </w:r>
      <w:proofErr w:type="spellStart"/>
      <w:r w:rsidRPr="001A6D61">
        <w:rPr>
          <w:rFonts w:asciiTheme="majorHAnsi" w:hAnsiTheme="majorHAnsi"/>
          <w:sz w:val="20"/>
          <w:szCs w:val="20"/>
        </w:rPr>
        <w:t>Gochfeld</w:t>
      </w:r>
      <w:proofErr w:type="spellEnd"/>
      <w:r w:rsidRPr="001A6D61">
        <w:rPr>
          <w:rFonts w:asciiTheme="majorHAnsi" w:hAnsiTheme="majorHAnsi"/>
          <w:sz w:val="20"/>
          <w:szCs w:val="20"/>
        </w:rPr>
        <w:t>, M. (1991). Nest-Site Selection by the Herald Petrel and White-Tailed Tropicbird on Round Island, Indian Ocean. </w:t>
      </w:r>
      <w:r w:rsidRPr="001A6D61">
        <w:rPr>
          <w:rFonts w:asciiTheme="majorHAnsi" w:hAnsiTheme="majorHAnsi"/>
          <w:i/>
          <w:iCs/>
          <w:sz w:val="20"/>
          <w:szCs w:val="20"/>
        </w:rPr>
        <w:t>The Wilson Bulletin,</w:t>
      </w:r>
      <w:r w:rsidRPr="001A6D61">
        <w:rPr>
          <w:rFonts w:asciiTheme="majorHAnsi" w:hAnsiTheme="majorHAnsi"/>
          <w:sz w:val="20"/>
          <w:szCs w:val="20"/>
        </w:rPr>
        <w:t> </w:t>
      </w:r>
      <w:r w:rsidRPr="001A6D61">
        <w:rPr>
          <w:rFonts w:asciiTheme="majorHAnsi" w:hAnsiTheme="majorHAnsi"/>
          <w:i/>
          <w:iCs/>
          <w:sz w:val="20"/>
          <w:szCs w:val="20"/>
        </w:rPr>
        <w:t>103</w:t>
      </w:r>
      <w:r w:rsidRPr="001A6D61">
        <w:rPr>
          <w:rFonts w:asciiTheme="majorHAnsi" w:hAnsiTheme="majorHAnsi"/>
          <w:sz w:val="20"/>
          <w:szCs w:val="20"/>
        </w:rPr>
        <w:t>(1), 126-130. Retrieved from http://www.jstor.org/stable/4162981</w:t>
      </w:r>
    </w:p>
    <w:p w14:paraId="5A298D1C" w14:textId="77777777" w:rsidR="00BB44ED" w:rsidRPr="00546B15" w:rsidRDefault="00BB44ED" w:rsidP="003A3DD3">
      <w:pPr>
        <w:spacing w:line="360" w:lineRule="auto"/>
        <w:rPr>
          <w:rFonts w:asciiTheme="majorHAnsi" w:hAnsiTheme="majorHAnsi"/>
          <w:sz w:val="20"/>
          <w:szCs w:val="20"/>
          <w:lang w:val="en-US"/>
        </w:rPr>
      </w:pPr>
    </w:p>
    <w:p w14:paraId="071760F7"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Burger AE, Lawrence AD (2000) Seabird monitoring hand</w:t>
      </w:r>
      <w:r w:rsidR="00BB44ED" w:rsidRPr="00546B15">
        <w:rPr>
          <w:rFonts w:asciiTheme="majorHAnsi" w:hAnsiTheme="majorHAnsi"/>
          <w:sz w:val="20"/>
          <w:szCs w:val="20"/>
          <w:lang w:val="en-US"/>
        </w:rPr>
        <w:t xml:space="preserve">book for Seychelles: suggested </w:t>
      </w:r>
      <w:r w:rsidRPr="00546B15">
        <w:rPr>
          <w:rFonts w:asciiTheme="majorHAnsi" w:hAnsiTheme="majorHAnsi"/>
          <w:sz w:val="20"/>
          <w:szCs w:val="20"/>
          <w:lang w:val="en-US"/>
        </w:rPr>
        <w:t xml:space="preserve">methods for </w:t>
      </w:r>
      <w:proofErr w:type="spellStart"/>
      <w:r w:rsidRPr="00546B15">
        <w:rPr>
          <w:rFonts w:asciiTheme="majorHAnsi" w:hAnsiTheme="majorHAnsi"/>
          <w:sz w:val="20"/>
          <w:szCs w:val="20"/>
          <w:lang w:val="en-US"/>
        </w:rPr>
        <w:t>censusing</w:t>
      </w:r>
      <w:proofErr w:type="spellEnd"/>
      <w:r w:rsidRPr="00546B15">
        <w:rPr>
          <w:rFonts w:asciiTheme="majorHAnsi" w:hAnsiTheme="majorHAnsi"/>
          <w:sz w:val="20"/>
          <w:szCs w:val="20"/>
          <w:lang w:val="en-US"/>
        </w:rPr>
        <w:t xml:space="preserve"> seabirds and monitoring their breeding performance. Birdlife </w:t>
      </w:r>
      <w:r w:rsidRPr="00546B15">
        <w:rPr>
          <w:rFonts w:asciiTheme="majorHAnsi" w:hAnsiTheme="majorHAnsi"/>
          <w:sz w:val="20"/>
          <w:szCs w:val="20"/>
          <w:lang w:val="en-US"/>
        </w:rPr>
        <w:tab/>
        <w:t xml:space="preserve">Seychelles, </w:t>
      </w:r>
      <w:proofErr w:type="spellStart"/>
      <w:r w:rsidRPr="00546B15">
        <w:rPr>
          <w:rFonts w:asciiTheme="majorHAnsi" w:hAnsiTheme="majorHAnsi"/>
          <w:sz w:val="20"/>
          <w:szCs w:val="20"/>
          <w:lang w:val="en-US"/>
        </w:rPr>
        <w:t>Mahé</w:t>
      </w:r>
      <w:proofErr w:type="spellEnd"/>
      <w:r w:rsidRPr="00546B15">
        <w:rPr>
          <w:rFonts w:asciiTheme="majorHAnsi" w:hAnsiTheme="majorHAnsi"/>
          <w:sz w:val="20"/>
          <w:szCs w:val="20"/>
          <w:lang w:val="en-US"/>
        </w:rPr>
        <w:t>´, Seychelles</w:t>
      </w:r>
      <w:r w:rsidR="00BB44ED" w:rsidRPr="00546B15">
        <w:rPr>
          <w:rFonts w:asciiTheme="majorHAnsi" w:hAnsiTheme="majorHAnsi"/>
          <w:sz w:val="20"/>
          <w:szCs w:val="20"/>
          <w:lang w:val="en-US"/>
        </w:rPr>
        <w:t>.</w:t>
      </w:r>
    </w:p>
    <w:p w14:paraId="3A9BD283" w14:textId="77777777" w:rsidR="0094174B" w:rsidRDefault="0094174B" w:rsidP="003A3DD3">
      <w:pPr>
        <w:spacing w:line="360" w:lineRule="auto"/>
        <w:rPr>
          <w:rFonts w:asciiTheme="majorHAnsi" w:hAnsiTheme="majorHAnsi"/>
          <w:sz w:val="20"/>
          <w:szCs w:val="20"/>
          <w:lang w:val="en-US"/>
        </w:rPr>
      </w:pPr>
    </w:p>
    <w:p w14:paraId="33A393C7" w14:textId="58AFD26D" w:rsidR="0094174B" w:rsidRPr="00546B15" w:rsidRDefault="0094174B" w:rsidP="003A3DD3">
      <w:pPr>
        <w:spacing w:line="360" w:lineRule="auto"/>
        <w:rPr>
          <w:rFonts w:asciiTheme="majorHAnsi" w:hAnsiTheme="majorHAnsi"/>
          <w:sz w:val="20"/>
          <w:szCs w:val="20"/>
          <w:lang w:val="en-US"/>
        </w:rPr>
      </w:pPr>
      <w:r w:rsidRPr="0094174B">
        <w:rPr>
          <w:rFonts w:asciiTheme="majorHAnsi" w:hAnsiTheme="majorHAnsi"/>
          <w:sz w:val="20"/>
          <w:szCs w:val="20"/>
          <w:lang w:val="en-US"/>
        </w:rPr>
        <w:t xml:space="preserve">Burger, A. E. and Betts, M. (2001) Monitoring populations of Red-footed boobies Sula </w:t>
      </w:r>
      <w:proofErr w:type="spellStart"/>
      <w:r w:rsidRPr="0094174B">
        <w:rPr>
          <w:rFonts w:asciiTheme="majorHAnsi" w:hAnsiTheme="majorHAnsi"/>
          <w:sz w:val="20"/>
          <w:szCs w:val="20"/>
          <w:lang w:val="en-US"/>
        </w:rPr>
        <w:t>sula</w:t>
      </w:r>
      <w:proofErr w:type="spellEnd"/>
      <w:r w:rsidRPr="0094174B">
        <w:rPr>
          <w:rFonts w:asciiTheme="majorHAnsi" w:hAnsiTheme="majorHAnsi"/>
          <w:sz w:val="20"/>
          <w:szCs w:val="20"/>
          <w:lang w:val="en-US"/>
        </w:rPr>
        <w:t xml:space="preserve"> and </w:t>
      </w:r>
      <w:proofErr w:type="spellStart"/>
      <w:r w:rsidRPr="0094174B">
        <w:rPr>
          <w:rFonts w:asciiTheme="majorHAnsi" w:hAnsiTheme="majorHAnsi"/>
          <w:sz w:val="20"/>
          <w:szCs w:val="20"/>
          <w:lang w:val="en-US"/>
        </w:rPr>
        <w:t>frigatebirds</w:t>
      </w:r>
      <w:proofErr w:type="spellEnd"/>
      <w:r w:rsidRPr="0094174B">
        <w:rPr>
          <w:rFonts w:asciiTheme="majorHAnsi" w:hAnsiTheme="majorHAnsi"/>
          <w:sz w:val="20"/>
          <w:szCs w:val="20"/>
          <w:lang w:val="en-US"/>
        </w:rPr>
        <w:t xml:space="preserve"> </w:t>
      </w:r>
      <w:proofErr w:type="spellStart"/>
      <w:r w:rsidRPr="0094174B">
        <w:rPr>
          <w:rFonts w:asciiTheme="majorHAnsi" w:hAnsiTheme="majorHAnsi"/>
          <w:sz w:val="20"/>
          <w:szCs w:val="20"/>
          <w:lang w:val="en-US"/>
        </w:rPr>
        <w:t>Fregata</w:t>
      </w:r>
      <w:proofErr w:type="spellEnd"/>
      <w:r w:rsidRPr="0094174B">
        <w:rPr>
          <w:rFonts w:asciiTheme="majorHAnsi" w:hAnsiTheme="majorHAnsi"/>
          <w:sz w:val="20"/>
          <w:szCs w:val="20"/>
          <w:lang w:val="en-US"/>
        </w:rPr>
        <w:t xml:space="preserve"> spp. breeding on Aldabra Atoll, Indian Ocean. B. Brit. </w:t>
      </w:r>
      <w:proofErr w:type="spellStart"/>
      <w:r w:rsidRPr="0094174B">
        <w:rPr>
          <w:rFonts w:asciiTheme="majorHAnsi" w:hAnsiTheme="majorHAnsi"/>
          <w:sz w:val="20"/>
          <w:szCs w:val="20"/>
          <w:lang w:val="en-US"/>
        </w:rPr>
        <w:t>Ornithol</w:t>
      </w:r>
      <w:proofErr w:type="spellEnd"/>
      <w:r w:rsidRPr="0094174B">
        <w:rPr>
          <w:rFonts w:asciiTheme="majorHAnsi" w:hAnsiTheme="majorHAnsi"/>
          <w:sz w:val="20"/>
          <w:szCs w:val="20"/>
          <w:lang w:val="en-US"/>
        </w:rPr>
        <w:t xml:space="preserve">. Club 121: 236–246. </w:t>
      </w:r>
    </w:p>
    <w:p w14:paraId="26EF8586" w14:textId="77777777" w:rsidR="00BB44ED" w:rsidRPr="00546B15" w:rsidRDefault="00BB44ED" w:rsidP="003A3DD3">
      <w:pPr>
        <w:spacing w:line="360" w:lineRule="auto"/>
        <w:rPr>
          <w:rFonts w:asciiTheme="majorHAnsi" w:hAnsiTheme="majorHAnsi"/>
          <w:sz w:val="20"/>
          <w:szCs w:val="20"/>
          <w:lang w:val="en-US"/>
        </w:rPr>
      </w:pPr>
    </w:p>
    <w:p w14:paraId="4DE23C72" w14:textId="77777777" w:rsidR="001575F2" w:rsidRPr="00546B15" w:rsidRDefault="001575F2" w:rsidP="001575F2">
      <w:pPr>
        <w:spacing w:line="360" w:lineRule="auto"/>
        <w:rPr>
          <w:rFonts w:asciiTheme="majorHAnsi" w:hAnsiTheme="majorHAnsi"/>
          <w:sz w:val="20"/>
          <w:szCs w:val="20"/>
          <w:lang w:val="en-US"/>
        </w:rPr>
      </w:pPr>
      <w:r w:rsidRPr="00546B15">
        <w:rPr>
          <w:rFonts w:asciiTheme="majorHAnsi" w:hAnsiTheme="majorHAnsi"/>
          <w:sz w:val="20"/>
          <w:szCs w:val="20"/>
          <w:lang w:val="en-US"/>
        </w:rPr>
        <w:t>Bristol, R., 2007. Seabirds of the granitic Seychelles: a review of status, threats, uses</w:t>
      </w:r>
      <w:r w:rsidR="00BB44ED" w:rsidRPr="00546B15">
        <w:rPr>
          <w:rFonts w:asciiTheme="majorHAnsi" w:hAnsiTheme="majorHAnsi"/>
          <w:sz w:val="20"/>
          <w:szCs w:val="20"/>
          <w:lang w:val="en-US"/>
        </w:rPr>
        <w:t xml:space="preserve"> </w:t>
      </w:r>
      <w:r w:rsidRPr="00546B15">
        <w:rPr>
          <w:rFonts w:asciiTheme="majorHAnsi" w:hAnsiTheme="majorHAnsi"/>
          <w:sz w:val="20"/>
          <w:szCs w:val="20"/>
          <w:lang w:val="en-US"/>
        </w:rPr>
        <w:t>and conservation. Ostrich 78, 453-453.</w:t>
      </w:r>
    </w:p>
    <w:p w14:paraId="7B35C84A" w14:textId="77777777" w:rsidR="001575F2" w:rsidRPr="00546B15" w:rsidRDefault="001575F2" w:rsidP="001575F2">
      <w:pPr>
        <w:spacing w:line="360" w:lineRule="auto"/>
        <w:rPr>
          <w:rFonts w:asciiTheme="majorHAnsi" w:hAnsiTheme="majorHAnsi"/>
          <w:sz w:val="20"/>
          <w:szCs w:val="20"/>
          <w:lang w:val="en-US"/>
        </w:rPr>
      </w:pPr>
    </w:p>
    <w:p w14:paraId="5951A7C8" w14:textId="77777777" w:rsidR="003A3DD3" w:rsidRPr="00546B15" w:rsidRDefault="00F0332D" w:rsidP="003A3DD3">
      <w:pPr>
        <w:spacing w:line="360" w:lineRule="auto"/>
        <w:rPr>
          <w:rFonts w:asciiTheme="majorHAnsi" w:hAnsiTheme="majorHAnsi"/>
          <w:sz w:val="20"/>
          <w:szCs w:val="20"/>
          <w:lang w:val="en-US"/>
        </w:rPr>
      </w:pPr>
      <w:proofErr w:type="spellStart"/>
      <w:r w:rsidRPr="00546B15">
        <w:rPr>
          <w:rFonts w:asciiTheme="majorHAnsi" w:hAnsiTheme="majorHAnsi"/>
          <w:sz w:val="20"/>
          <w:szCs w:val="20"/>
          <w:lang w:val="en-US"/>
        </w:rPr>
        <w:t>Catry</w:t>
      </w:r>
      <w:proofErr w:type="spellEnd"/>
      <w:r w:rsidRPr="00546B15">
        <w:rPr>
          <w:rFonts w:asciiTheme="majorHAnsi" w:hAnsiTheme="majorHAnsi"/>
          <w:sz w:val="20"/>
          <w:szCs w:val="20"/>
          <w:lang w:val="en-US"/>
        </w:rPr>
        <w:t xml:space="preserve">, T., Ramos, J.A., </w:t>
      </w:r>
      <w:proofErr w:type="spellStart"/>
      <w:r w:rsidRPr="00546B15">
        <w:rPr>
          <w:rFonts w:asciiTheme="majorHAnsi" w:hAnsiTheme="majorHAnsi"/>
          <w:sz w:val="20"/>
          <w:szCs w:val="20"/>
          <w:lang w:val="en-US"/>
        </w:rPr>
        <w:t>Monticelli</w:t>
      </w:r>
      <w:proofErr w:type="spellEnd"/>
      <w:r w:rsidRPr="00546B15">
        <w:rPr>
          <w:rFonts w:asciiTheme="majorHAnsi" w:hAnsiTheme="majorHAnsi"/>
          <w:sz w:val="20"/>
          <w:szCs w:val="20"/>
          <w:lang w:val="en-US"/>
        </w:rPr>
        <w:t xml:space="preserve">, D. et al. J </w:t>
      </w:r>
      <w:proofErr w:type="spellStart"/>
      <w:r w:rsidRPr="00546B15">
        <w:rPr>
          <w:rFonts w:asciiTheme="majorHAnsi" w:hAnsiTheme="majorHAnsi"/>
          <w:sz w:val="20"/>
          <w:szCs w:val="20"/>
          <w:lang w:val="en-US"/>
        </w:rPr>
        <w:t>Ornithol</w:t>
      </w:r>
      <w:proofErr w:type="spellEnd"/>
      <w:r w:rsidRPr="00546B15">
        <w:rPr>
          <w:rFonts w:asciiTheme="majorHAnsi" w:hAnsiTheme="majorHAnsi"/>
          <w:sz w:val="20"/>
          <w:szCs w:val="20"/>
          <w:lang w:val="en-US"/>
        </w:rPr>
        <w:t xml:space="preserve"> (2009). Demography and conservation of the White-tailed Tropicbird Phaethon lepturus on Aride Island, Western Indian Ocean 150: 661. </w:t>
      </w:r>
      <w:hyperlink r:id="rId12" w:history="1">
        <w:r w:rsidR="004A1347" w:rsidRPr="00546B15">
          <w:rPr>
            <w:rStyle w:val="Hyperlink"/>
            <w:rFonts w:asciiTheme="majorHAnsi" w:hAnsiTheme="majorHAnsi"/>
            <w:sz w:val="20"/>
            <w:szCs w:val="20"/>
            <w:lang w:val="en-US"/>
          </w:rPr>
          <w:t>https://doi.org/10.1007/s10336-009-0389-z</w:t>
        </w:r>
      </w:hyperlink>
      <w:r w:rsidR="003A3DD3" w:rsidRPr="00546B15">
        <w:rPr>
          <w:rFonts w:asciiTheme="majorHAnsi" w:hAnsiTheme="majorHAnsi"/>
          <w:sz w:val="20"/>
          <w:szCs w:val="20"/>
          <w:highlight w:val="yellow"/>
          <w:lang w:val="en-US"/>
        </w:rPr>
        <w:t xml:space="preserve"> </w:t>
      </w:r>
    </w:p>
    <w:p w14:paraId="2C9E88E3" w14:textId="77777777" w:rsidR="004A1347" w:rsidRPr="00546B15" w:rsidRDefault="004A1347" w:rsidP="003A3DD3">
      <w:pPr>
        <w:spacing w:line="360" w:lineRule="auto"/>
        <w:rPr>
          <w:rFonts w:asciiTheme="majorHAnsi" w:hAnsiTheme="majorHAnsi"/>
          <w:sz w:val="20"/>
          <w:szCs w:val="20"/>
          <w:lang w:val="en-US"/>
        </w:rPr>
      </w:pPr>
    </w:p>
    <w:p w14:paraId="58F62F26"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COULSON, J.C., 2001. Colonial breeding in seabirds. In: E.A. SCHREIBER and J. BURGER, eds. </w:t>
      </w:r>
      <w:r w:rsidRPr="00546B15">
        <w:rPr>
          <w:rFonts w:asciiTheme="majorHAnsi" w:hAnsiTheme="majorHAnsi"/>
          <w:i/>
          <w:iCs/>
          <w:sz w:val="20"/>
          <w:szCs w:val="20"/>
          <w:lang w:val="en-US"/>
        </w:rPr>
        <w:t>Biology of marine birds</w:t>
      </w:r>
      <w:r w:rsidRPr="00546B15">
        <w:rPr>
          <w:rFonts w:asciiTheme="majorHAnsi" w:hAnsiTheme="majorHAnsi"/>
          <w:sz w:val="20"/>
          <w:szCs w:val="20"/>
          <w:lang w:val="en-US"/>
        </w:rPr>
        <w:t xml:space="preserve">. Boca Raton: CRC Press. p. 87-113. </w:t>
      </w:r>
    </w:p>
    <w:p w14:paraId="777BB7F7" w14:textId="77777777" w:rsidR="004A1347" w:rsidRPr="00546B15" w:rsidRDefault="004A1347" w:rsidP="003A3DD3">
      <w:pPr>
        <w:spacing w:line="360" w:lineRule="auto"/>
        <w:rPr>
          <w:rFonts w:asciiTheme="majorHAnsi" w:hAnsiTheme="majorHAnsi"/>
          <w:sz w:val="20"/>
          <w:szCs w:val="20"/>
          <w:lang w:val="en-US"/>
        </w:rPr>
      </w:pPr>
    </w:p>
    <w:p w14:paraId="604D85E6" w14:textId="77777777" w:rsidR="001575F2" w:rsidRPr="00546B15" w:rsidRDefault="001575F2" w:rsidP="001575F2">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Le </w:t>
      </w:r>
      <w:proofErr w:type="spellStart"/>
      <w:r w:rsidRPr="00546B15">
        <w:rPr>
          <w:rFonts w:asciiTheme="majorHAnsi" w:hAnsiTheme="majorHAnsi"/>
          <w:sz w:val="20"/>
          <w:szCs w:val="20"/>
          <w:lang w:val="en-US"/>
        </w:rPr>
        <w:t>Corre</w:t>
      </w:r>
      <w:proofErr w:type="spellEnd"/>
      <w:r w:rsidRPr="00546B15">
        <w:rPr>
          <w:rFonts w:asciiTheme="majorHAnsi" w:hAnsiTheme="majorHAnsi"/>
          <w:sz w:val="20"/>
          <w:szCs w:val="20"/>
          <w:lang w:val="en-US"/>
        </w:rPr>
        <w:t xml:space="preserve">, M., </w:t>
      </w:r>
      <w:proofErr w:type="spellStart"/>
      <w:r w:rsidRPr="00546B15">
        <w:rPr>
          <w:rFonts w:asciiTheme="majorHAnsi" w:hAnsiTheme="majorHAnsi"/>
          <w:sz w:val="20"/>
          <w:szCs w:val="20"/>
          <w:lang w:val="en-US"/>
        </w:rPr>
        <w:t>Jouventin</w:t>
      </w:r>
      <w:proofErr w:type="spellEnd"/>
      <w:r w:rsidRPr="00546B15">
        <w:rPr>
          <w:rFonts w:asciiTheme="majorHAnsi" w:hAnsiTheme="majorHAnsi"/>
          <w:sz w:val="20"/>
          <w:szCs w:val="20"/>
          <w:lang w:val="en-US"/>
        </w:rPr>
        <w:t xml:space="preserve">, P., 1997. Ecological significance and conservation priorities of Europa Island (western Indian Ocean), with special reference to seabirds. Revue </w:t>
      </w:r>
      <w:proofErr w:type="spellStart"/>
      <w:r w:rsidRPr="00546B15">
        <w:rPr>
          <w:rFonts w:asciiTheme="majorHAnsi" w:hAnsiTheme="majorHAnsi"/>
          <w:sz w:val="20"/>
          <w:szCs w:val="20"/>
          <w:lang w:val="en-US"/>
        </w:rPr>
        <w:t>d’Ecologie</w:t>
      </w:r>
      <w:proofErr w:type="spellEnd"/>
      <w:r w:rsidRPr="00546B15">
        <w:rPr>
          <w:rFonts w:asciiTheme="majorHAnsi" w:hAnsiTheme="majorHAnsi"/>
          <w:sz w:val="20"/>
          <w:szCs w:val="20"/>
          <w:lang w:val="en-US"/>
        </w:rPr>
        <w:t xml:space="preserve"> 52, 205–220. </w:t>
      </w:r>
    </w:p>
    <w:p w14:paraId="1916BC79" w14:textId="77777777" w:rsidR="00BB44ED" w:rsidRPr="00546B15" w:rsidRDefault="00BB44ED" w:rsidP="001575F2">
      <w:pPr>
        <w:spacing w:line="360" w:lineRule="auto"/>
        <w:rPr>
          <w:rFonts w:asciiTheme="majorHAnsi" w:hAnsiTheme="majorHAnsi"/>
          <w:sz w:val="20"/>
          <w:szCs w:val="20"/>
          <w:lang w:val="en-US"/>
        </w:rPr>
      </w:pPr>
    </w:p>
    <w:p w14:paraId="1849215C"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DEARBORN, D.C., ANDERS, A.D. and FLINT, E.N., 2001. Trends in reproductive success of Hawaiian seabirds: is guild membership a good criterion for choosing indicator species? </w:t>
      </w:r>
      <w:r w:rsidRPr="00546B15">
        <w:rPr>
          <w:rFonts w:asciiTheme="majorHAnsi" w:hAnsiTheme="majorHAnsi"/>
          <w:i/>
          <w:iCs/>
          <w:sz w:val="20"/>
          <w:szCs w:val="20"/>
          <w:lang w:val="en-US"/>
        </w:rPr>
        <w:t>Biological Conservation</w:t>
      </w:r>
      <w:r w:rsidRPr="00546B15">
        <w:rPr>
          <w:rFonts w:asciiTheme="majorHAnsi" w:hAnsiTheme="majorHAnsi"/>
          <w:sz w:val="20"/>
          <w:szCs w:val="20"/>
          <w:lang w:val="en-US"/>
        </w:rPr>
        <w:t xml:space="preserve">, vol. 101, no. 1, pp. 97-103. http://dx.doi. org/10.1016/S0006-3207(01)00030-1. </w:t>
      </w:r>
    </w:p>
    <w:p w14:paraId="48919120" w14:textId="77777777" w:rsidR="004A1347" w:rsidRPr="00546B15" w:rsidRDefault="004A1347" w:rsidP="004A1347">
      <w:pPr>
        <w:spacing w:line="360" w:lineRule="auto"/>
        <w:rPr>
          <w:rFonts w:asciiTheme="majorHAnsi" w:hAnsiTheme="majorHAnsi"/>
          <w:sz w:val="20"/>
          <w:szCs w:val="20"/>
          <w:lang w:val="en-US"/>
        </w:rPr>
      </w:pPr>
    </w:p>
    <w:p w14:paraId="13795623" w14:textId="77777777" w:rsidR="004A1347" w:rsidRPr="00546B15" w:rsidRDefault="004A1347" w:rsidP="00F0332D">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DOBSON, A.F. and MADEIROS, J., 2010. Threats facing Bermuda’s breeding seabirds: measures to assist future breeding success. </w:t>
      </w:r>
      <w:r w:rsidRPr="00546B15">
        <w:rPr>
          <w:rFonts w:asciiTheme="majorHAnsi" w:hAnsiTheme="majorHAnsi"/>
          <w:i/>
          <w:iCs/>
          <w:sz w:val="20"/>
          <w:szCs w:val="20"/>
          <w:lang w:val="en-US"/>
        </w:rPr>
        <w:t>Proceedings of the Fourth International Partners in Flight Conference: Tundra to Tropics</w:t>
      </w:r>
      <w:r w:rsidRPr="00546B15">
        <w:rPr>
          <w:rFonts w:asciiTheme="majorHAnsi" w:hAnsiTheme="majorHAnsi"/>
          <w:sz w:val="20"/>
          <w:szCs w:val="20"/>
          <w:lang w:val="en-US"/>
        </w:rPr>
        <w:t xml:space="preserve">, pp. 223-226. </w:t>
      </w:r>
    </w:p>
    <w:p w14:paraId="30EA4A91" w14:textId="77777777" w:rsidR="00BB44ED" w:rsidRPr="00546B15" w:rsidRDefault="00BB44ED" w:rsidP="00F0332D">
      <w:pPr>
        <w:spacing w:line="360" w:lineRule="auto"/>
        <w:rPr>
          <w:rFonts w:asciiTheme="majorHAnsi" w:hAnsiTheme="majorHAnsi"/>
          <w:sz w:val="20"/>
          <w:szCs w:val="20"/>
          <w:lang w:val="en-US"/>
        </w:rPr>
      </w:pPr>
    </w:p>
    <w:p w14:paraId="273B6BF4" w14:textId="77777777" w:rsidR="003A3DD3" w:rsidRPr="00546B15" w:rsidRDefault="00546B15" w:rsidP="00F0332D">
      <w:pPr>
        <w:spacing w:line="360" w:lineRule="auto"/>
        <w:rPr>
          <w:rFonts w:asciiTheme="majorHAnsi" w:hAnsiTheme="majorHAnsi"/>
          <w:strike/>
          <w:sz w:val="20"/>
          <w:szCs w:val="20"/>
          <w:lang w:val="en-US"/>
        </w:rPr>
      </w:pPr>
      <w:r w:rsidRPr="00546B15">
        <w:rPr>
          <w:rFonts w:asciiTheme="majorHAnsi" w:hAnsiTheme="majorHAnsi"/>
          <w:sz w:val="20"/>
          <w:szCs w:val="20"/>
          <w:lang w:val="en-US"/>
        </w:rPr>
        <w:t xml:space="preserve">Diamond, A W. 1971. </w:t>
      </w:r>
      <w:r w:rsidR="003A3DD3" w:rsidRPr="00546B15">
        <w:rPr>
          <w:rFonts w:asciiTheme="majorHAnsi" w:hAnsiTheme="majorHAnsi"/>
          <w:sz w:val="20"/>
          <w:szCs w:val="20"/>
          <w:lang w:val="en-US"/>
        </w:rPr>
        <w:t>The Ecol</w:t>
      </w:r>
      <w:r w:rsidRPr="00546B15">
        <w:rPr>
          <w:rFonts w:asciiTheme="majorHAnsi" w:hAnsiTheme="majorHAnsi"/>
          <w:sz w:val="20"/>
          <w:szCs w:val="20"/>
          <w:lang w:val="en-US"/>
        </w:rPr>
        <w:t xml:space="preserve">ogy of the Sea Birds of Aldabra. </w:t>
      </w:r>
      <w:proofErr w:type="spellStart"/>
      <w:r w:rsidRPr="00546B15">
        <w:rPr>
          <w:rFonts w:asciiTheme="majorHAnsi" w:hAnsiTheme="majorHAnsi"/>
          <w:sz w:val="20"/>
          <w:szCs w:val="20"/>
          <w:lang w:val="en-US"/>
        </w:rPr>
        <w:t>Phil.Trans.R.Soc.Lond</w:t>
      </w:r>
      <w:proofErr w:type="spellEnd"/>
      <w:r w:rsidRPr="00546B15">
        <w:rPr>
          <w:rFonts w:asciiTheme="majorHAnsi" w:hAnsiTheme="majorHAnsi"/>
          <w:sz w:val="20"/>
          <w:szCs w:val="20"/>
          <w:lang w:val="en-US"/>
        </w:rPr>
        <w:t>.</w:t>
      </w:r>
      <w:r w:rsidR="003A3DD3" w:rsidRPr="00546B15">
        <w:rPr>
          <w:rFonts w:asciiTheme="majorHAnsi" w:hAnsiTheme="majorHAnsi"/>
          <w:sz w:val="20"/>
          <w:szCs w:val="20"/>
          <w:lang w:val="en-US"/>
        </w:rPr>
        <w:t xml:space="preserve"> 260 (836): 561–71.</w:t>
      </w:r>
    </w:p>
    <w:p w14:paraId="2DA929DD" w14:textId="77777777" w:rsidR="00BB44ED" w:rsidRPr="00546B15" w:rsidRDefault="00BB44ED" w:rsidP="001575F2">
      <w:pPr>
        <w:spacing w:line="360" w:lineRule="auto"/>
        <w:rPr>
          <w:rFonts w:asciiTheme="majorHAnsi" w:hAnsiTheme="majorHAnsi"/>
          <w:sz w:val="20"/>
          <w:szCs w:val="20"/>
          <w:lang w:val="en-US"/>
        </w:rPr>
      </w:pPr>
    </w:p>
    <w:p w14:paraId="4DB7BBEE" w14:textId="77777777" w:rsidR="00BB44ED" w:rsidRPr="00546B15" w:rsidRDefault="00BB44ED" w:rsidP="00BB44ED">
      <w:pPr>
        <w:spacing w:line="360" w:lineRule="auto"/>
        <w:rPr>
          <w:rFonts w:asciiTheme="majorHAnsi" w:hAnsiTheme="majorHAnsi"/>
          <w:sz w:val="20"/>
          <w:szCs w:val="20"/>
          <w:lang w:val="en-US"/>
        </w:rPr>
      </w:pPr>
      <w:r w:rsidRPr="00546B15">
        <w:rPr>
          <w:rFonts w:asciiTheme="majorHAnsi" w:hAnsiTheme="majorHAnsi"/>
          <w:sz w:val="20"/>
          <w:szCs w:val="20"/>
          <w:lang w:val="en-US"/>
        </w:rPr>
        <w:t>D</w:t>
      </w:r>
      <w:r w:rsidR="00546B15" w:rsidRPr="00546B15">
        <w:rPr>
          <w:rFonts w:asciiTheme="majorHAnsi" w:hAnsiTheme="majorHAnsi"/>
          <w:sz w:val="20"/>
          <w:szCs w:val="20"/>
          <w:lang w:val="en-US"/>
        </w:rPr>
        <w:t>iamond</w:t>
      </w:r>
      <w:r w:rsidRPr="00546B15">
        <w:rPr>
          <w:rFonts w:asciiTheme="majorHAnsi" w:hAnsiTheme="majorHAnsi"/>
          <w:sz w:val="20"/>
          <w:szCs w:val="20"/>
          <w:lang w:val="en-US"/>
        </w:rPr>
        <w:t xml:space="preserve">, A.W., 1975. The biology of tropicbirds at Aldabra Atoll, Indian Ocean. </w:t>
      </w:r>
      <w:r w:rsidRPr="00546B15">
        <w:rPr>
          <w:rFonts w:asciiTheme="majorHAnsi" w:hAnsiTheme="majorHAnsi"/>
          <w:i/>
          <w:iCs/>
          <w:sz w:val="20"/>
          <w:szCs w:val="20"/>
          <w:lang w:val="en-US"/>
        </w:rPr>
        <w:t>The Auk</w:t>
      </w:r>
      <w:r w:rsidRPr="00546B15">
        <w:rPr>
          <w:rFonts w:asciiTheme="majorHAnsi" w:hAnsiTheme="majorHAnsi"/>
          <w:sz w:val="20"/>
          <w:szCs w:val="20"/>
          <w:lang w:val="en-US"/>
        </w:rPr>
        <w:t xml:space="preserve">, vol. 92, no. 1, pp. 16-39. http:// dx.doi.org/10.2307/4084415. </w:t>
      </w:r>
    </w:p>
    <w:p w14:paraId="1CB17F97" w14:textId="77777777" w:rsidR="00BB44ED" w:rsidRPr="00546B15" w:rsidRDefault="00BB44ED" w:rsidP="001575F2">
      <w:pPr>
        <w:spacing w:line="360" w:lineRule="auto"/>
        <w:rPr>
          <w:rFonts w:asciiTheme="majorHAnsi" w:hAnsiTheme="majorHAnsi"/>
          <w:sz w:val="20"/>
          <w:szCs w:val="20"/>
          <w:lang w:val="en-US"/>
        </w:rPr>
      </w:pPr>
    </w:p>
    <w:p w14:paraId="60788D6F" w14:textId="77777777" w:rsidR="001575F2" w:rsidRPr="00546B15" w:rsidRDefault="001575F2" w:rsidP="001575F2">
      <w:pPr>
        <w:spacing w:line="360" w:lineRule="auto"/>
        <w:rPr>
          <w:rFonts w:asciiTheme="majorHAnsi" w:hAnsiTheme="majorHAnsi"/>
          <w:sz w:val="20"/>
          <w:szCs w:val="20"/>
          <w:lang w:val="en-US"/>
        </w:rPr>
      </w:pPr>
      <w:r w:rsidRPr="00546B15">
        <w:rPr>
          <w:rFonts w:asciiTheme="majorHAnsi" w:hAnsiTheme="majorHAnsi"/>
          <w:sz w:val="20"/>
          <w:szCs w:val="20"/>
          <w:lang w:val="en-US"/>
        </w:rPr>
        <w:t>Grant, G.S., 1982. Avian incubation: egg temperature, nest humidity, and behavioral</w:t>
      </w:r>
      <w:r w:rsidR="00546B15" w:rsidRPr="00546B15">
        <w:rPr>
          <w:rFonts w:asciiTheme="majorHAnsi" w:hAnsiTheme="majorHAnsi"/>
          <w:sz w:val="20"/>
          <w:szCs w:val="20"/>
          <w:lang w:val="en-US"/>
        </w:rPr>
        <w:t xml:space="preserve"> </w:t>
      </w:r>
      <w:r w:rsidRPr="00546B15">
        <w:rPr>
          <w:rFonts w:asciiTheme="majorHAnsi" w:hAnsiTheme="majorHAnsi"/>
          <w:sz w:val="20"/>
          <w:szCs w:val="20"/>
          <w:lang w:val="en-US"/>
        </w:rPr>
        <w:t xml:space="preserve">thermoregulation in a hot environment. </w:t>
      </w:r>
      <w:proofErr w:type="spellStart"/>
      <w:r w:rsidRPr="00546B15">
        <w:rPr>
          <w:rFonts w:asciiTheme="majorHAnsi" w:hAnsiTheme="majorHAnsi"/>
          <w:sz w:val="20"/>
          <w:szCs w:val="20"/>
          <w:lang w:val="en-US"/>
        </w:rPr>
        <w:t>Ornithol</w:t>
      </w:r>
      <w:proofErr w:type="spellEnd"/>
      <w:r w:rsidRPr="00546B15">
        <w:rPr>
          <w:rFonts w:asciiTheme="majorHAnsi" w:hAnsiTheme="majorHAnsi"/>
          <w:sz w:val="20"/>
          <w:szCs w:val="20"/>
          <w:lang w:val="en-US"/>
        </w:rPr>
        <w:t xml:space="preserve">. </w:t>
      </w:r>
      <w:proofErr w:type="spellStart"/>
      <w:r w:rsidRPr="00546B15">
        <w:rPr>
          <w:rFonts w:asciiTheme="majorHAnsi" w:hAnsiTheme="majorHAnsi"/>
          <w:sz w:val="20"/>
          <w:szCs w:val="20"/>
          <w:lang w:val="en-US"/>
        </w:rPr>
        <w:t>Monogr</w:t>
      </w:r>
      <w:proofErr w:type="spellEnd"/>
      <w:r w:rsidRPr="00546B15">
        <w:rPr>
          <w:rFonts w:asciiTheme="majorHAnsi" w:hAnsiTheme="majorHAnsi"/>
          <w:sz w:val="20"/>
          <w:szCs w:val="20"/>
          <w:lang w:val="en-US"/>
        </w:rPr>
        <w:t>. 30, 1–70.</w:t>
      </w:r>
    </w:p>
    <w:p w14:paraId="0BD6C367" w14:textId="77777777" w:rsidR="004A1347" w:rsidRPr="00546B15" w:rsidRDefault="004A1347" w:rsidP="001575F2">
      <w:pPr>
        <w:spacing w:line="360" w:lineRule="auto"/>
        <w:rPr>
          <w:rFonts w:asciiTheme="majorHAnsi" w:hAnsiTheme="majorHAnsi"/>
          <w:sz w:val="20"/>
          <w:szCs w:val="20"/>
          <w:lang w:val="en-US"/>
        </w:rPr>
      </w:pPr>
    </w:p>
    <w:p w14:paraId="4913055C"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HAMER, K.C., MONAGHAN, P., UTTLEY, J.D., WALTON, P. and BURNS, M.D., 1993. The influence of food supply on the breeding ecology of kittiwakes Rissa </w:t>
      </w:r>
      <w:proofErr w:type="spellStart"/>
      <w:r w:rsidRPr="00546B15">
        <w:rPr>
          <w:rFonts w:asciiTheme="majorHAnsi" w:hAnsiTheme="majorHAnsi"/>
          <w:sz w:val="20"/>
          <w:szCs w:val="20"/>
          <w:lang w:val="en-US"/>
        </w:rPr>
        <w:t>tridactyla</w:t>
      </w:r>
      <w:proofErr w:type="spellEnd"/>
      <w:r w:rsidRPr="00546B15">
        <w:rPr>
          <w:rFonts w:asciiTheme="majorHAnsi" w:hAnsiTheme="majorHAnsi"/>
          <w:sz w:val="20"/>
          <w:szCs w:val="20"/>
          <w:lang w:val="en-US"/>
        </w:rPr>
        <w:t xml:space="preserve"> in Shetland. </w:t>
      </w:r>
      <w:r w:rsidRPr="00546B15">
        <w:rPr>
          <w:rFonts w:asciiTheme="majorHAnsi" w:hAnsiTheme="majorHAnsi"/>
          <w:i/>
          <w:iCs/>
          <w:sz w:val="20"/>
          <w:szCs w:val="20"/>
          <w:lang w:val="en-US"/>
        </w:rPr>
        <w:t>Ibis</w:t>
      </w:r>
      <w:r w:rsidRPr="00546B15">
        <w:rPr>
          <w:rFonts w:asciiTheme="majorHAnsi" w:hAnsiTheme="majorHAnsi"/>
          <w:sz w:val="20"/>
          <w:szCs w:val="20"/>
          <w:lang w:val="en-US"/>
        </w:rPr>
        <w:t xml:space="preserve">, vol. 13, pp. 255-263. </w:t>
      </w:r>
    </w:p>
    <w:p w14:paraId="79C16413" w14:textId="77777777" w:rsidR="005953AC" w:rsidRPr="00546B15" w:rsidRDefault="005953AC" w:rsidP="005953AC">
      <w:pPr>
        <w:spacing w:line="360" w:lineRule="auto"/>
        <w:rPr>
          <w:rFonts w:asciiTheme="majorHAnsi" w:hAnsiTheme="majorHAnsi"/>
          <w:sz w:val="20"/>
          <w:szCs w:val="20"/>
          <w:lang w:val="en-US"/>
        </w:rPr>
      </w:pPr>
    </w:p>
    <w:p w14:paraId="0B291BF3" w14:textId="77777777" w:rsidR="005953AC" w:rsidRPr="00546B15" w:rsidRDefault="005953AC" w:rsidP="005953AC">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Harrison CS, </w:t>
      </w:r>
      <w:proofErr w:type="spellStart"/>
      <w:r w:rsidRPr="00546B15">
        <w:rPr>
          <w:rFonts w:asciiTheme="majorHAnsi" w:hAnsiTheme="majorHAnsi"/>
          <w:sz w:val="20"/>
          <w:szCs w:val="20"/>
          <w:lang w:val="en-US"/>
        </w:rPr>
        <w:t>Hida</w:t>
      </w:r>
      <w:proofErr w:type="spellEnd"/>
      <w:r w:rsidRPr="00546B15">
        <w:rPr>
          <w:rFonts w:asciiTheme="majorHAnsi" w:hAnsiTheme="majorHAnsi"/>
          <w:sz w:val="20"/>
          <w:szCs w:val="20"/>
          <w:lang w:val="en-US"/>
        </w:rPr>
        <w:t xml:space="preserve"> TS, Seki MP (1983) Hawaiian seabird feeding ecology. </w:t>
      </w:r>
      <w:proofErr w:type="spellStart"/>
      <w:r w:rsidRPr="00546B15">
        <w:rPr>
          <w:rFonts w:asciiTheme="majorHAnsi" w:hAnsiTheme="majorHAnsi"/>
          <w:sz w:val="20"/>
          <w:szCs w:val="20"/>
          <w:lang w:val="en-US"/>
        </w:rPr>
        <w:t>Wildl</w:t>
      </w:r>
      <w:proofErr w:type="spellEnd"/>
      <w:r w:rsidRPr="00546B15">
        <w:rPr>
          <w:rFonts w:asciiTheme="majorHAnsi" w:hAnsiTheme="majorHAnsi"/>
          <w:sz w:val="20"/>
          <w:szCs w:val="20"/>
          <w:lang w:val="en-US"/>
        </w:rPr>
        <w:t xml:space="preserve"> </w:t>
      </w:r>
      <w:proofErr w:type="spellStart"/>
      <w:r w:rsidRPr="00546B15">
        <w:rPr>
          <w:rFonts w:asciiTheme="majorHAnsi" w:hAnsiTheme="majorHAnsi"/>
          <w:sz w:val="20"/>
          <w:szCs w:val="20"/>
          <w:lang w:val="en-US"/>
        </w:rPr>
        <w:t>Monogr</w:t>
      </w:r>
      <w:proofErr w:type="spellEnd"/>
      <w:r w:rsidRPr="00546B15">
        <w:rPr>
          <w:rFonts w:asciiTheme="majorHAnsi" w:hAnsiTheme="majorHAnsi"/>
          <w:sz w:val="20"/>
          <w:szCs w:val="20"/>
          <w:lang w:val="en-US"/>
        </w:rPr>
        <w:t xml:space="preserve"> 85:1–71 </w:t>
      </w:r>
    </w:p>
    <w:p w14:paraId="4321F43F" w14:textId="77777777" w:rsidR="004A1347" w:rsidRPr="00546B15" w:rsidRDefault="004A1347" w:rsidP="001575F2">
      <w:pPr>
        <w:spacing w:line="360" w:lineRule="auto"/>
        <w:rPr>
          <w:rFonts w:asciiTheme="majorHAnsi" w:hAnsiTheme="majorHAnsi"/>
          <w:sz w:val="20"/>
          <w:szCs w:val="20"/>
          <w:lang w:val="en-US"/>
        </w:rPr>
      </w:pPr>
    </w:p>
    <w:p w14:paraId="08A3ECDB"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Hart, </w:t>
      </w:r>
      <w:proofErr w:type="spellStart"/>
      <w:r w:rsidRPr="00546B15">
        <w:rPr>
          <w:rFonts w:asciiTheme="majorHAnsi" w:hAnsiTheme="majorHAnsi"/>
          <w:sz w:val="20"/>
          <w:szCs w:val="20"/>
          <w:lang w:val="en-US"/>
        </w:rPr>
        <w:t>Lorinda</w:t>
      </w:r>
      <w:proofErr w:type="spellEnd"/>
      <w:r w:rsidRPr="00546B15">
        <w:rPr>
          <w:rFonts w:asciiTheme="majorHAnsi" w:hAnsiTheme="majorHAnsi"/>
          <w:sz w:val="20"/>
          <w:szCs w:val="20"/>
          <w:lang w:val="en-US"/>
        </w:rPr>
        <w:t xml:space="preserve"> A., Colleen T. Downs, and M. Brown. 2016a. “Hot footing eggs: thermal imaging </w:t>
      </w:r>
      <w:r w:rsidRPr="00546B15">
        <w:rPr>
          <w:rFonts w:asciiTheme="majorHAnsi" w:hAnsiTheme="majorHAnsi"/>
          <w:sz w:val="20"/>
          <w:szCs w:val="20"/>
          <w:lang w:val="en-US"/>
        </w:rPr>
        <w:tab/>
        <w:t xml:space="preserve">reveals foot mediated incubation in White-tailed Tropicbirds, Phaethon lepturus.” </w:t>
      </w:r>
      <w:r w:rsidRPr="00546B15">
        <w:rPr>
          <w:rFonts w:asciiTheme="majorHAnsi" w:hAnsiTheme="majorHAnsi"/>
          <w:sz w:val="20"/>
          <w:szCs w:val="20"/>
          <w:lang w:val="en-US"/>
        </w:rPr>
        <w:tab/>
      </w:r>
      <w:r w:rsidRPr="00546B15">
        <w:rPr>
          <w:rFonts w:asciiTheme="majorHAnsi" w:hAnsiTheme="majorHAnsi"/>
          <w:i/>
          <w:sz w:val="20"/>
          <w:szCs w:val="20"/>
          <w:lang w:val="en-US"/>
        </w:rPr>
        <w:t>Journal of Ornithology</w:t>
      </w:r>
      <w:r w:rsidRPr="00546B15">
        <w:rPr>
          <w:rFonts w:asciiTheme="majorHAnsi" w:hAnsiTheme="majorHAnsi"/>
          <w:sz w:val="20"/>
          <w:szCs w:val="20"/>
          <w:lang w:val="en-US"/>
        </w:rPr>
        <w:t xml:space="preserve"> 157 (2). Sprin</w:t>
      </w:r>
      <w:r w:rsidR="00546B15" w:rsidRPr="00546B15">
        <w:rPr>
          <w:rFonts w:asciiTheme="majorHAnsi" w:hAnsiTheme="majorHAnsi"/>
          <w:sz w:val="20"/>
          <w:szCs w:val="20"/>
          <w:lang w:val="en-US"/>
        </w:rPr>
        <w:t xml:space="preserve">ger Berlin Heidelberg: 635–40. </w:t>
      </w:r>
      <w:r w:rsidRPr="00546B15">
        <w:rPr>
          <w:rFonts w:asciiTheme="majorHAnsi" w:hAnsiTheme="majorHAnsi"/>
          <w:sz w:val="20"/>
          <w:szCs w:val="20"/>
          <w:lang w:val="en-US"/>
        </w:rPr>
        <w:t>doi:</w:t>
      </w:r>
      <w:hyperlink r:id="rId13">
        <w:r w:rsidRPr="00546B15">
          <w:rPr>
            <w:rStyle w:val="Hyperlink"/>
            <w:rFonts w:asciiTheme="majorHAnsi" w:hAnsiTheme="majorHAnsi"/>
            <w:sz w:val="20"/>
            <w:szCs w:val="20"/>
            <w:lang w:val="en-US"/>
          </w:rPr>
          <w:t>10.1007/s10336-015-1323-1</w:t>
        </w:r>
      </w:hyperlink>
      <w:r w:rsidRPr="00546B15">
        <w:rPr>
          <w:rFonts w:asciiTheme="majorHAnsi" w:hAnsiTheme="majorHAnsi"/>
          <w:sz w:val="20"/>
          <w:szCs w:val="20"/>
          <w:lang w:val="en-US"/>
        </w:rPr>
        <w:t>.</w:t>
      </w:r>
    </w:p>
    <w:p w14:paraId="13C24A7A" w14:textId="77777777" w:rsidR="00546B15" w:rsidRPr="00546B15" w:rsidRDefault="00546B15" w:rsidP="003A3DD3">
      <w:pPr>
        <w:spacing w:line="360" w:lineRule="auto"/>
        <w:rPr>
          <w:rFonts w:asciiTheme="majorHAnsi" w:hAnsiTheme="majorHAnsi"/>
          <w:sz w:val="20"/>
          <w:szCs w:val="20"/>
          <w:lang w:val="en-US"/>
        </w:rPr>
      </w:pPr>
    </w:p>
    <w:p w14:paraId="1FAFF7A6"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Hart, </w:t>
      </w:r>
      <w:proofErr w:type="spellStart"/>
      <w:r w:rsidRPr="00546B15">
        <w:rPr>
          <w:rFonts w:asciiTheme="majorHAnsi" w:hAnsiTheme="majorHAnsi"/>
          <w:sz w:val="20"/>
          <w:szCs w:val="20"/>
          <w:lang w:val="en-US"/>
        </w:rPr>
        <w:t>Lorinda</w:t>
      </w:r>
      <w:proofErr w:type="spellEnd"/>
      <w:r w:rsidRPr="00546B15">
        <w:rPr>
          <w:rFonts w:asciiTheme="majorHAnsi" w:hAnsiTheme="majorHAnsi"/>
          <w:sz w:val="20"/>
          <w:szCs w:val="20"/>
          <w:lang w:val="en-US"/>
        </w:rPr>
        <w:t xml:space="preserve"> A., Colleen T. Downs, and Mark Brown. 2016b. “Sitting in the sun: nest </w:t>
      </w:r>
      <w:r w:rsidRPr="00546B15">
        <w:rPr>
          <w:rFonts w:asciiTheme="majorHAnsi" w:hAnsiTheme="majorHAnsi"/>
          <w:sz w:val="20"/>
          <w:szCs w:val="20"/>
          <w:lang w:val="en-US"/>
        </w:rPr>
        <w:tab/>
        <w:t xml:space="preserve">microhabitat affects incubation temperatures in seabirds.” </w:t>
      </w:r>
      <w:r w:rsidRPr="00546B15">
        <w:rPr>
          <w:rFonts w:asciiTheme="majorHAnsi" w:hAnsiTheme="majorHAnsi"/>
          <w:i/>
          <w:sz w:val="20"/>
          <w:szCs w:val="20"/>
          <w:lang w:val="en-US"/>
        </w:rPr>
        <w:t>Journal of Thermal Biology</w:t>
      </w:r>
      <w:r w:rsidRPr="00546B15">
        <w:rPr>
          <w:rFonts w:asciiTheme="majorHAnsi" w:hAnsiTheme="majorHAnsi"/>
          <w:sz w:val="20"/>
          <w:szCs w:val="20"/>
          <w:lang w:val="en-US"/>
        </w:rPr>
        <w:t xml:space="preserve"> 60. </w:t>
      </w:r>
      <w:r w:rsidRPr="00546B15">
        <w:rPr>
          <w:rFonts w:asciiTheme="majorHAnsi" w:hAnsiTheme="majorHAnsi"/>
          <w:sz w:val="20"/>
          <w:szCs w:val="20"/>
          <w:lang w:val="en-US"/>
        </w:rPr>
        <w:tab/>
        <w:t>Elsevier: 149–54. doi:</w:t>
      </w:r>
      <w:hyperlink r:id="rId14">
        <w:r w:rsidRPr="00546B15">
          <w:rPr>
            <w:rStyle w:val="Hyperlink"/>
            <w:rFonts w:asciiTheme="majorHAnsi" w:hAnsiTheme="majorHAnsi"/>
            <w:sz w:val="20"/>
            <w:szCs w:val="20"/>
            <w:lang w:val="en-US"/>
          </w:rPr>
          <w:t>10.1016/j.jtherbio.2016.07.001</w:t>
        </w:r>
      </w:hyperlink>
      <w:r w:rsidRPr="00546B15">
        <w:rPr>
          <w:rFonts w:asciiTheme="majorHAnsi" w:hAnsiTheme="majorHAnsi"/>
          <w:sz w:val="20"/>
          <w:szCs w:val="20"/>
          <w:lang w:val="en-US"/>
        </w:rPr>
        <w:t>.</w:t>
      </w:r>
    </w:p>
    <w:p w14:paraId="3CBC602A" w14:textId="77777777" w:rsidR="00546B15" w:rsidRPr="00546B15" w:rsidRDefault="00546B15" w:rsidP="003A3DD3">
      <w:pPr>
        <w:spacing w:line="360" w:lineRule="auto"/>
        <w:rPr>
          <w:rFonts w:asciiTheme="majorHAnsi" w:hAnsiTheme="majorHAnsi"/>
          <w:sz w:val="20"/>
          <w:szCs w:val="20"/>
          <w:lang w:val="en-US"/>
        </w:rPr>
      </w:pPr>
    </w:p>
    <w:p w14:paraId="21C20254" w14:textId="77777777" w:rsidR="00114F4A" w:rsidRDefault="00114F4A" w:rsidP="00114F4A">
      <w:pPr>
        <w:spacing w:line="360" w:lineRule="auto"/>
        <w:rPr>
          <w:rFonts w:asciiTheme="majorHAnsi" w:hAnsiTheme="majorHAnsi"/>
          <w:sz w:val="20"/>
          <w:szCs w:val="20"/>
        </w:rPr>
      </w:pPr>
      <w:proofErr w:type="spellStart"/>
      <w:r w:rsidRPr="00546B15">
        <w:rPr>
          <w:rFonts w:asciiTheme="majorHAnsi" w:hAnsiTheme="majorHAnsi"/>
          <w:sz w:val="20"/>
          <w:szCs w:val="20"/>
        </w:rPr>
        <w:t>Lorinda</w:t>
      </w:r>
      <w:proofErr w:type="spellEnd"/>
      <w:r w:rsidRPr="00546B15">
        <w:rPr>
          <w:rFonts w:asciiTheme="majorHAnsi" w:hAnsiTheme="majorHAnsi"/>
          <w:sz w:val="20"/>
          <w:szCs w:val="20"/>
        </w:rPr>
        <w:t xml:space="preserve"> A. Hart, Colleen T. Downs, Mark Brown. (2017) Keeping it regular: Development of thermoregulation in four tropical seabird species. </w:t>
      </w:r>
      <w:r w:rsidRPr="00546B15">
        <w:rPr>
          <w:rFonts w:asciiTheme="majorHAnsi" w:hAnsiTheme="majorHAnsi"/>
          <w:i/>
          <w:iCs/>
          <w:sz w:val="20"/>
          <w:szCs w:val="20"/>
        </w:rPr>
        <w:t>Journal of Thermal Biology</w:t>
      </w:r>
      <w:r w:rsidRPr="00546B15">
        <w:rPr>
          <w:rFonts w:asciiTheme="majorHAnsi" w:hAnsiTheme="majorHAnsi"/>
          <w:sz w:val="20"/>
          <w:szCs w:val="20"/>
        </w:rPr>
        <w:t> </w:t>
      </w:r>
      <w:r w:rsidRPr="00546B15">
        <w:rPr>
          <w:rFonts w:asciiTheme="majorHAnsi" w:hAnsiTheme="majorHAnsi"/>
          <w:b/>
          <w:bCs/>
          <w:sz w:val="20"/>
          <w:szCs w:val="20"/>
        </w:rPr>
        <w:t>64</w:t>
      </w:r>
      <w:r w:rsidRPr="00546B15">
        <w:rPr>
          <w:rFonts w:asciiTheme="majorHAnsi" w:hAnsiTheme="majorHAnsi"/>
          <w:sz w:val="20"/>
          <w:szCs w:val="20"/>
        </w:rPr>
        <w:t>, 19-25. </w:t>
      </w:r>
    </w:p>
    <w:p w14:paraId="23BDC11F" w14:textId="77777777" w:rsidR="00117FAC" w:rsidRDefault="00117FAC" w:rsidP="00114F4A">
      <w:pPr>
        <w:spacing w:line="360" w:lineRule="auto"/>
        <w:rPr>
          <w:rFonts w:asciiTheme="majorHAnsi" w:hAnsiTheme="majorHAnsi"/>
          <w:sz w:val="20"/>
          <w:szCs w:val="20"/>
        </w:rPr>
      </w:pPr>
    </w:p>
    <w:p w14:paraId="4C7C2438" w14:textId="36021E66" w:rsidR="00117FAC" w:rsidRPr="00546B15" w:rsidRDefault="00117FAC" w:rsidP="00114F4A">
      <w:pPr>
        <w:spacing w:line="360" w:lineRule="auto"/>
        <w:rPr>
          <w:rFonts w:asciiTheme="majorHAnsi" w:hAnsiTheme="majorHAnsi"/>
          <w:sz w:val="20"/>
          <w:szCs w:val="20"/>
        </w:rPr>
      </w:pPr>
      <w:proofErr w:type="spellStart"/>
      <w:r w:rsidRPr="00117FAC">
        <w:rPr>
          <w:rFonts w:asciiTheme="majorHAnsi" w:hAnsiTheme="majorHAnsi"/>
          <w:sz w:val="20"/>
          <w:szCs w:val="20"/>
        </w:rPr>
        <w:t>Haverkamp</w:t>
      </w:r>
      <w:proofErr w:type="spellEnd"/>
      <w:r w:rsidRPr="00117FAC">
        <w:rPr>
          <w:rFonts w:asciiTheme="majorHAnsi" w:hAnsiTheme="majorHAnsi"/>
          <w:sz w:val="20"/>
          <w:szCs w:val="20"/>
        </w:rPr>
        <w:t xml:space="preserve">, P. J., </w:t>
      </w:r>
      <w:proofErr w:type="spellStart"/>
      <w:r w:rsidRPr="00117FAC">
        <w:rPr>
          <w:rFonts w:asciiTheme="majorHAnsi" w:hAnsiTheme="majorHAnsi"/>
          <w:sz w:val="20"/>
          <w:szCs w:val="20"/>
        </w:rPr>
        <w:t>Shekeine</w:t>
      </w:r>
      <w:proofErr w:type="spellEnd"/>
      <w:r w:rsidRPr="00117FAC">
        <w:rPr>
          <w:rFonts w:asciiTheme="majorHAnsi" w:hAnsiTheme="majorHAnsi"/>
          <w:sz w:val="20"/>
          <w:szCs w:val="20"/>
        </w:rPr>
        <w:t xml:space="preserve">, J., de Jong, R., </w:t>
      </w:r>
      <w:proofErr w:type="spellStart"/>
      <w:r w:rsidRPr="00117FAC">
        <w:rPr>
          <w:rFonts w:asciiTheme="majorHAnsi" w:hAnsiTheme="majorHAnsi"/>
          <w:sz w:val="20"/>
          <w:szCs w:val="20"/>
        </w:rPr>
        <w:t>Schaepman</w:t>
      </w:r>
      <w:proofErr w:type="spellEnd"/>
      <w:r w:rsidRPr="00117FAC">
        <w:rPr>
          <w:rFonts w:asciiTheme="majorHAnsi" w:hAnsiTheme="majorHAnsi"/>
          <w:sz w:val="20"/>
          <w:szCs w:val="20"/>
        </w:rPr>
        <w:t xml:space="preserve">, M., Turnbull, L. A., Baxter, R., … </w:t>
      </w:r>
      <w:proofErr w:type="spellStart"/>
      <w:r w:rsidRPr="00117FAC">
        <w:rPr>
          <w:rFonts w:asciiTheme="majorHAnsi" w:hAnsiTheme="majorHAnsi"/>
          <w:sz w:val="20"/>
          <w:szCs w:val="20"/>
        </w:rPr>
        <w:t>Schaepman-Strub</w:t>
      </w:r>
      <w:proofErr w:type="spellEnd"/>
      <w:r w:rsidRPr="00117FAC">
        <w:rPr>
          <w:rFonts w:asciiTheme="majorHAnsi" w:hAnsiTheme="majorHAnsi"/>
          <w:sz w:val="20"/>
          <w:szCs w:val="20"/>
        </w:rPr>
        <w:t xml:space="preserve">, G. (2017). Giant tortoise habitats under increasing drought conditions on Aldabra Atoll—Ecological indicators to monitor rainfall anomalies and related vegetation activity. </w:t>
      </w:r>
      <w:r w:rsidRPr="00117FAC">
        <w:rPr>
          <w:rFonts w:asciiTheme="majorHAnsi" w:hAnsiTheme="majorHAnsi"/>
          <w:i/>
          <w:iCs/>
          <w:sz w:val="20"/>
          <w:szCs w:val="20"/>
        </w:rPr>
        <w:t>Ecological Indicators</w:t>
      </w:r>
      <w:r w:rsidRPr="00117FAC">
        <w:rPr>
          <w:rFonts w:asciiTheme="majorHAnsi" w:hAnsiTheme="majorHAnsi"/>
          <w:sz w:val="20"/>
          <w:szCs w:val="20"/>
        </w:rPr>
        <w:t xml:space="preserve">, </w:t>
      </w:r>
      <w:r w:rsidRPr="00117FAC">
        <w:rPr>
          <w:rFonts w:asciiTheme="majorHAnsi" w:hAnsiTheme="majorHAnsi"/>
          <w:i/>
          <w:iCs/>
          <w:sz w:val="20"/>
          <w:szCs w:val="20"/>
        </w:rPr>
        <w:t>80</w:t>
      </w:r>
      <w:r w:rsidRPr="00117FAC">
        <w:rPr>
          <w:rFonts w:asciiTheme="majorHAnsi" w:hAnsiTheme="majorHAnsi"/>
          <w:sz w:val="20"/>
          <w:szCs w:val="20"/>
        </w:rPr>
        <w:t>(Supplement C), 354–362. https://doi.org/https://doi.org/10.1016/j.ecolind.2017.05.029</w:t>
      </w:r>
    </w:p>
    <w:p w14:paraId="2AE0068A" w14:textId="77777777" w:rsidR="00114F4A" w:rsidRPr="00546B15" w:rsidRDefault="00114F4A" w:rsidP="003A3DD3">
      <w:pPr>
        <w:spacing w:line="360" w:lineRule="auto"/>
        <w:rPr>
          <w:rFonts w:asciiTheme="majorHAnsi" w:hAnsiTheme="majorHAnsi"/>
          <w:sz w:val="20"/>
          <w:szCs w:val="20"/>
          <w:lang w:val="en-US"/>
        </w:rPr>
      </w:pPr>
    </w:p>
    <w:p w14:paraId="4EFD0A5C" w14:textId="77777777" w:rsidR="0072595C" w:rsidRPr="0072595C" w:rsidRDefault="0072595C" w:rsidP="0072595C">
      <w:pPr>
        <w:spacing w:line="360" w:lineRule="auto"/>
        <w:rPr>
          <w:rFonts w:asciiTheme="majorHAnsi" w:hAnsiTheme="majorHAnsi"/>
          <w:sz w:val="20"/>
          <w:szCs w:val="20"/>
        </w:rPr>
      </w:pPr>
      <w:r w:rsidRPr="0072595C">
        <w:rPr>
          <w:rFonts w:asciiTheme="majorHAnsi" w:hAnsiTheme="majorHAnsi"/>
          <w:sz w:val="20"/>
          <w:szCs w:val="20"/>
        </w:rPr>
        <w:t xml:space="preserve">Leal, G. R., </w:t>
      </w:r>
      <w:proofErr w:type="spellStart"/>
      <w:r w:rsidRPr="0072595C">
        <w:rPr>
          <w:rFonts w:asciiTheme="majorHAnsi" w:hAnsiTheme="majorHAnsi"/>
          <w:sz w:val="20"/>
          <w:szCs w:val="20"/>
        </w:rPr>
        <w:t>Serafini</w:t>
      </w:r>
      <w:proofErr w:type="spellEnd"/>
      <w:r w:rsidRPr="0072595C">
        <w:rPr>
          <w:rFonts w:asciiTheme="majorHAnsi" w:hAnsiTheme="majorHAnsi"/>
          <w:sz w:val="20"/>
          <w:szCs w:val="20"/>
        </w:rPr>
        <w:t xml:space="preserve">, P. P., </w:t>
      </w:r>
      <w:proofErr w:type="spellStart"/>
      <w:r w:rsidRPr="0072595C">
        <w:rPr>
          <w:rFonts w:asciiTheme="majorHAnsi" w:hAnsiTheme="majorHAnsi"/>
          <w:sz w:val="20"/>
          <w:szCs w:val="20"/>
        </w:rPr>
        <w:t>Simão-Neto</w:t>
      </w:r>
      <w:proofErr w:type="spellEnd"/>
      <w:r w:rsidRPr="0072595C">
        <w:rPr>
          <w:rFonts w:asciiTheme="majorHAnsi" w:hAnsiTheme="majorHAnsi"/>
          <w:sz w:val="20"/>
          <w:szCs w:val="20"/>
        </w:rPr>
        <w:t xml:space="preserve">, I., Ladle, R. J., &amp; </w:t>
      </w:r>
      <w:proofErr w:type="spellStart"/>
      <w:r w:rsidRPr="0072595C">
        <w:rPr>
          <w:rFonts w:asciiTheme="majorHAnsi" w:hAnsiTheme="majorHAnsi"/>
          <w:sz w:val="20"/>
          <w:szCs w:val="20"/>
        </w:rPr>
        <w:t>Efe</w:t>
      </w:r>
      <w:proofErr w:type="spellEnd"/>
      <w:r w:rsidRPr="0072595C">
        <w:rPr>
          <w:rFonts w:asciiTheme="majorHAnsi" w:hAnsiTheme="majorHAnsi"/>
          <w:sz w:val="20"/>
          <w:szCs w:val="20"/>
        </w:rPr>
        <w:t xml:space="preserve">, M. </w:t>
      </w:r>
      <w:proofErr w:type="gramStart"/>
      <w:r w:rsidRPr="0072595C">
        <w:rPr>
          <w:rFonts w:asciiTheme="majorHAnsi" w:hAnsiTheme="majorHAnsi"/>
          <w:sz w:val="20"/>
          <w:szCs w:val="20"/>
        </w:rPr>
        <w:t>A..</w:t>
      </w:r>
      <w:proofErr w:type="gramEnd"/>
      <w:r w:rsidRPr="0072595C">
        <w:rPr>
          <w:rFonts w:asciiTheme="majorHAnsi" w:hAnsiTheme="majorHAnsi"/>
          <w:sz w:val="20"/>
          <w:szCs w:val="20"/>
        </w:rPr>
        <w:t xml:space="preserve"> (2016). Breeding of White-tailed Tropicbirds (Phaethon </w:t>
      </w:r>
      <w:proofErr w:type="spellStart"/>
      <w:r w:rsidRPr="0072595C">
        <w:rPr>
          <w:rFonts w:asciiTheme="majorHAnsi" w:hAnsiTheme="majorHAnsi"/>
          <w:sz w:val="20"/>
          <w:szCs w:val="20"/>
        </w:rPr>
        <w:t>lepturus</w:t>
      </w:r>
      <w:proofErr w:type="spellEnd"/>
      <w:r w:rsidRPr="0072595C">
        <w:rPr>
          <w:rFonts w:asciiTheme="majorHAnsi" w:hAnsiTheme="majorHAnsi"/>
          <w:sz w:val="20"/>
          <w:szCs w:val="20"/>
        </w:rPr>
        <w:t>) in the western South Atlantic. </w:t>
      </w:r>
      <w:r w:rsidRPr="0072595C">
        <w:rPr>
          <w:rFonts w:asciiTheme="majorHAnsi" w:hAnsiTheme="majorHAnsi"/>
          <w:i/>
          <w:iCs/>
          <w:sz w:val="20"/>
          <w:szCs w:val="20"/>
        </w:rPr>
        <w:t>Brazilian Journal of Biology</w:t>
      </w:r>
      <w:r w:rsidRPr="0072595C">
        <w:rPr>
          <w:rFonts w:asciiTheme="majorHAnsi" w:hAnsiTheme="majorHAnsi"/>
          <w:sz w:val="20"/>
          <w:szCs w:val="20"/>
        </w:rPr>
        <w:t>, </w:t>
      </w:r>
      <w:r w:rsidRPr="0072595C">
        <w:rPr>
          <w:rFonts w:asciiTheme="majorHAnsi" w:hAnsiTheme="majorHAnsi"/>
          <w:i/>
          <w:iCs/>
          <w:sz w:val="20"/>
          <w:szCs w:val="20"/>
        </w:rPr>
        <w:t>76</w:t>
      </w:r>
      <w:r w:rsidRPr="0072595C">
        <w:rPr>
          <w:rFonts w:asciiTheme="majorHAnsi" w:hAnsiTheme="majorHAnsi"/>
          <w:sz w:val="20"/>
          <w:szCs w:val="20"/>
        </w:rPr>
        <w:t xml:space="preserve">(3), 559-567. </w:t>
      </w:r>
      <w:proofErr w:type="spellStart"/>
      <w:r w:rsidRPr="0072595C">
        <w:rPr>
          <w:rFonts w:asciiTheme="majorHAnsi" w:hAnsiTheme="majorHAnsi"/>
          <w:sz w:val="20"/>
          <w:szCs w:val="20"/>
        </w:rPr>
        <w:t>Epub</w:t>
      </w:r>
      <w:proofErr w:type="spellEnd"/>
      <w:r w:rsidRPr="0072595C">
        <w:rPr>
          <w:rFonts w:asciiTheme="majorHAnsi" w:hAnsiTheme="majorHAnsi"/>
          <w:sz w:val="20"/>
          <w:szCs w:val="20"/>
        </w:rPr>
        <w:t xml:space="preserve"> April 19, 2016.</w:t>
      </w:r>
      <w:hyperlink r:id="rId15" w:history="1">
        <w:r w:rsidRPr="0072595C">
          <w:rPr>
            <w:rStyle w:val="Hyperlink"/>
            <w:rFonts w:asciiTheme="majorHAnsi" w:hAnsiTheme="majorHAnsi"/>
            <w:sz w:val="20"/>
            <w:szCs w:val="20"/>
          </w:rPr>
          <w:t>https://dx.doi.org/10.1590/1519-6984.16514</w:t>
        </w:r>
      </w:hyperlink>
    </w:p>
    <w:p w14:paraId="3F0175F6" w14:textId="77777777" w:rsidR="000D084C" w:rsidRDefault="000D084C" w:rsidP="003A3DD3">
      <w:pPr>
        <w:spacing w:line="360" w:lineRule="auto"/>
        <w:rPr>
          <w:rFonts w:asciiTheme="majorHAnsi" w:hAnsiTheme="majorHAnsi"/>
          <w:sz w:val="20"/>
          <w:szCs w:val="20"/>
          <w:lang w:val="en-US"/>
        </w:rPr>
      </w:pPr>
    </w:p>
    <w:p w14:paraId="226CFAD8" w14:textId="5BACACF9" w:rsidR="000D084C" w:rsidRPr="00006D1A" w:rsidRDefault="000D084C" w:rsidP="003A3DD3">
      <w:pPr>
        <w:spacing w:line="360" w:lineRule="auto"/>
        <w:rPr>
          <w:rFonts w:asciiTheme="majorHAnsi" w:hAnsiTheme="majorHAnsi"/>
          <w:sz w:val="20"/>
          <w:szCs w:val="20"/>
        </w:rPr>
      </w:pPr>
      <w:r w:rsidRPr="000D084C">
        <w:rPr>
          <w:rFonts w:asciiTheme="majorHAnsi" w:hAnsiTheme="majorHAnsi"/>
          <w:sz w:val="20"/>
          <w:szCs w:val="20"/>
        </w:rPr>
        <w:t xml:space="preserve">Le </w:t>
      </w:r>
      <w:proofErr w:type="spellStart"/>
      <w:r w:rsidRPr="000D084C">
        <w:rPr>
          <w:rFonts w:asciiTheme="majorHAnsi" w:hAnsiTheme="majorHAnsi"/>
          <w:sz w:val="20"/>
          <w:szCs w:val="20"/>
        </w:rPr>
        <w:t>Corre</w:t>
      </w:r>
      <w:proofErr w:type="spellEnd"/>
      <w:r w:rsidRPr="000D084C">
        <w:rPr>
          <w:rFonts w:asciiTheme="majorHAnsi" w:hAnsiTheme="majorHAnsi"/>
          <w:sz w:val="20"/>
          <w:szCs w:val="20"/>
        </w:rPr>
        <w:t xml:space="preserve">, M. &amp; </w:t>
      </w:r>
      <w:proofErr w:type="spellStart"/>
      <w:r w:rsidRPr="000D084C">
        <w:rPr>
          <w:rFonts w:asciiTheme="majorHAnsi" w:hAnsiTheme="majorHAnsi"/>
          <w:sz w:val="20"/>
          <w:szCs w:val="20"/>
        </w:rPr>
        <w:t>Jouventin</w:t>
      </w:r>
      <w:proofErr w:type="spellEnd"/>
      <w:r w:rsidRPr="000D084C">
        <w:rPr>
          <w:rFonts w:asciiTheme="majorHAnsi" w:hAnsiTheme="majorHAnsi"/>
          <w:sz w:val="20"/>
          <w:szCs w:val="20"/>
        </w:rPr>
        <w:t xml:space="preserve">, P. (1997). Ecological </w:t>
      </w:r>
      <w:proofErr w:type="spellStart"/>
      <w:r w:rsidRPr="000D084C">
        <w:rPr>
          <w:rFonts w:asciiTheme="majorHAnsi" w:hAnsiTheme="majorHAnsi"/>
          <w:sz w:val="20"/>
          <w:szCs w:val="20"/>
        </w:rPr>
        <w:t>signi®cance</w:t>
      </w:r>
      <w:proofErr w:type="spellEnd"/>
      <w:r w:rsidRPr="000D084C">
        <w:rPr>
          <w:rFonts w:asciiTheme="majorHAnsi" w:hAnsiTheme="majorHAnsi"/>
          <w:sz w:val="20"/>
          <w:szCs w:val="20"/>
        </w:rPr>
        <w:t xml:space="preserve"> and conservation priorities of Europa Island (western Indian Ocean) with special references to seabirds. Rev. Ecol. Terre Vie 52: 205±220.</w:t>
      </w:r>
    </w:p>
    <w:p w14:paraId="78864595" w14:textId="77777777" w:rsidR="00546B15" w:rsidRPr="00546B15" w:rsidRDefault="00546B15" w:rsidP="003A3DD3">
      <w:pPr>
        <w:spacing w:line="360" w:lineRule="auto"/>
        <w:rPr>
          <w:rFonts w:asciiTheme="majorHAnsi" w:hAnsiTheme="majorHAnsi"/>
          <w:sz w:val="20"/>
          <w:szCs w:val="20"/>
          <w:lang w:val="en-US"/>
        </w:rPr>
      </w:pPr>
    </w:p>
    <w:p w14:paraId="52286687" w14:textId="77777777" w:rsidR="00546B15" w:rsidRDefault="00546B15" w:rsidP="00546B15">
      <w:pPr>
        <w:rPr>
          <w:rFonts w:asciiTheme="majorHAnsi" w:hAnsiTheme="majorHAnsi"/>
          <w:sz w:val="20"/>
          <w:szCs w:val="20"/>
        </w:rPr>
      </w:pPr>
      <w:r w:rsidRPr="00546B15">
        <w:rPr>
          <w:rFonts w:asciiTheme="majorHAnsi" w:hAnsiTheme="majorHAnsi"/>
          <w:sz w:val="20"/>
          <w:szCs w:val="20"/>
        </w:rPr>
        <w:t xml:space="preserve">Le </w:t>
      </w:r>
      <w:proofErr w:type="spellStart"/>
      <w:r w:rsidRPr="00546B15">
        <w:rPr>
          <w:rFonts w:asciiTheme="majorHAnsi" w:hAnsiTheme="majorHAnsi"/>
          <w:sz w:val="20"/>
          <w:szCs w:val="20"/>
        </w:rPr>
        <w:t>Corre</w:t>
      </w:r>
      <w:proofErr w:type="spellEnd"/>
      <w:r w:rsidRPr="00546B15">
        <w:rPr>
          <w:rFonts w:asciiTheme="majorHAnsi" w:hAnsiTheme="majorHAnsi"/>
          <w:sz w:val="20"/>
          <w:szCs w:val="20"/>
        </w:rPr>
        <w:t xml:space="preserve">, M., Jaeger, A., </w:t>
      </w:r>
      <w:proofErr w:type="spellStart"/>
      <w:r w:rsidRPr="00546B15">
        <w:rPr>
          <w:rFonts w:asciiTheme="majorHAnsi" w:hAnsiTheme="majorHAnsi"/>
          <w:sz w:val="20"/>
          <w:szCs w:val="20"/>
        </w:rPr>
        <w:t>Pinet</w:t>
      </w:r>
      <w:proofErr w:type="spellEnd"/>
      <w:r w:rsidRPr="00546B15">
        <w:rPr>
          <w:rFonts w:asciiTheme="majorHAnsi" w:hAnsiTheme="majorHAnsi"/>
          <w:sz w:val="20"/>
          <w:szCs w:val="20"/>
        </w:rPr>
        <w:t xml:space="preserve">, P., </w:t>
      </w:r>
      <w:proofErr w:type="spellStart"/>
      <w:r w:rsidRPr="00546B15">
        <w:rPr>
          <w:rFonts w:asciiTheme="majorHAnsi" w:hAnsiTheme="majorHAnsi"/>
          <w:sz w:val="20"/>
          <w:szCs w:val="20"/>
        </w:rPr>
        <w:t>Kappes</w:t>
      </w:r>
      <w:proofErr w:type="spellEnd"/>
      <w:r w:rsidRPr="00546B15">
        <w:rPr>
          <w:rFonts w:asciiTheme="majorHAnsi" w:hAnsiTheme="majorHAnsi"/>
          <w:sz w:val="20"/>
          <w:szCs w:val="20"/>
        </w:rPr>
        <w:t xml:space="preserve">, M.A., </w:t>
      </w:r>
      <w:proofErr w:type="spellStart"/>
      <w:r w:rsidRPr="00546B15">
        <w:rPr>
          <w:rFonts w:asciiTheme="majorHAnsi" w:hAnsiTheme="majorHAnsi"/>
          <w:sz w:val="20"/>
          <w:szCs w:val="20"/>
        </w:rPr>
        <w:t>Weimerskirch</w:t>
      </w:r>
      <w:proofErr w:type="spellEnd"/>
      <w:r w:rsidRPr="00546B15">
        <w:rPr>
          <w:rFonts w:asciiTheme="majorHAnsi" w:hAnsiTheme="majorHAnsi"/>
          <w:sz w:val="20"/>
          <w:szCs w:val="20"/>
        </w:rPr>
        <w:t xml:space="preserve">, H., </w:t>
      </w:r>
      <w:proofErr w:type="spellStart"/>
      <w:r w:rsidRPr="00546B15">
        <w:rPr>
          <w:rFonts w:asciiTheme="majorHAnsi" w:hAnsiTheme="majorHAnsi"/>
          <w:sz w:val="20"/>
          <w:szCs w:val="20"/>
        </w:rPr>
        <w:t>Catry</w:t>
      </w:r>
      <w:proofErr w:type="spellEnd"/>
      <w:r w:rsidRPr="00546B15">
        <w:rPr>
          <w:rFonts w:asciiTheme="majorHAnsi" w:hAnsiTheme="majorHAnsi"/>
          <w:sz w:val="20"/>
          <w:szCs w:val="20"/>
        </w:rPr>
        <w:t xml:space="preserve">, T., Ramos, J.A., Russell, J.C., Shah, N. and </w:t>
      </w:r>
      <w:proofErr w:type="spellStart"/>
      <w:r w:rsidRPr="00546B15">
        <w:rPr>
          <w:rFonts w:asciiTheme="majorHAnsi" w:hAnsiTheme="majorHAnsi"/>
          <w:sz w:val="20"/>
          <w:szCs w:val="20"/>
        </w:rPr>
        <w:t>Jaquemet</w:t>
      </w:r>
      <w:proofErr w:type="spellEnd"/>
      <w:r w:rsidRPr="00546B15">
        <w:rPr>
          <w:rFonts w:asciiTheme="majorHAnsi" w:hAnsiTheme="majorHAnsi"/>
          <w:sz w:val="20"/>
          <w:szCs w:val="20"/>
        </w:rPr>
        <w:t>, S., 2012. Tracking seabirds to identify potential Marine Protected Areas in the tropical western Indian Ocean. </w:t>
      </w:r>
      <w:r w:rsidRPr="00546B15">
        <w:rPr>
          <w:rFonts w:asciiTheme="majorHAnsi" w:hAnsiTheme="majorHAnsi"/>
          <w:i/>
          <w:iCs/>
          <w:sz w:val="20"/>
          <w:szCs w:val="20"/>
        </w:rPr>
        <w:t>Biological Conservation</w:t>
      </w:r>
      <w:r w:rsidRPr="00546B15">
        <w:rPr>
          <w:rFonts w:asciiTheme="majorHAnsi" w:hAnsiTheme="majorHAnsi"/>
          <w:sz w:val="20"/>
          <w:szCs w:val="20"/>
        </w:rPr>
        <w:t>, </w:t>
      </w:r>
      <w:r w:rsidRPr="00546B15">
        <w:rPr>
          <w:rFonts w:asciiTheme="majorHAnsi" w:hAnsiTheme="majorHAnsi"/>
          <w:i/>
          <w:iCs/>
          <w:sz w:val="20"/>
          <w:szCs w:val="20"/>
        </w:rPr>
        <w:t>156</w:t>
      </w:r>
      <w:r w:rsidRPr="00546B15">
        <w:rPr>
          <w:rFonts w:asciiTheme="majorHAnsi" w:hAnsiTheme="majorHAnsi"/>
          <w:sz w:val="20"/>
          <w:szCs w:val="20"/>
        </w:rPr>
        <w:t>, pp.83-93.</w:t>
      </w:r>
    </w:p>
    <w:p w14:paraId="030A700C" w14:textId="77777777" w:rsidR="00A73023" w:rsidRDefault="00A73023" w:rsidP="00546B15">
      <w:pPr>
        <w:rPr>
          <w:rFonts w:asciiTheme="majorHAnsi" w:hAnsiTheme="majorHAnsi"/>
          <w:sz w:val="20"/>
          <w:szCs w:val="20"/>
        </w:rPr>
      </w:pPr>
    </w:p>
    <w:p w14:paraId="3EB6D3DE" w14:textId="77777777" w:rsidR="00A73023" w:rsidRPr="00A73023" w:rsidRDefault="00A73023" w:rsidP="00A73023">
      <w:pPr>
        <w:rPr>
          <w:rFonts w:asciiTheme="majorHAnsi" w:hAnsiTheme="majorHAnsi"/>
          <w:sz w:val="20"/>
          <w:szCs w:val="20"/>
          <w:lang w:val="en-US"/>
        </w:rPr>
      </w:pPr>
      <w:proofErr w:type="spellStart"/>
      <w:r w:rsidRPr="00A73023">
        <w:rPr>
          <w:rFonts w:asciiTheme="majorHAnsi" w:hAnsiTheme="majorHAnsi"/>
          <w:sz w:val="20"/>
          <w:szCs w:val="20"/>
          <w:lang w:val="en-US"/>
        </w:rPr>
        <w:t>Leverington</w:t>
      </w:r>
      <w:proofErr w:type="spellEnd"/>
      <w:r w:rsidRPr="00A73023">
        <w:rPr>
          <w:rFonts w:asciiTheme="majorHAnsi" w:hAnsiTheme="majorHAnsi"/>
          <w:sz w:val="20"/>
          <w:szCs w:val="20"/>
          <w:lang w:val="en-US"/>
        </w:rPr>
        <w:t xml:space="preserve">, F., Costa, K. L., Pavese, H., Lisle, A., &amp; Hockings, M. (2010). A global analysis of protected area management effectiveness. </w:t>
      </w:r>
      <w:r w:rsidRPr="00A73023">
        <w:rPr>
          <w:rFonts w:asciiTheme="majorHAnsi" w:hAnsiTheme="majorHAnsi"/>
          <w:i/>
          <w:iCs/>
          <w:sz w:val="20"/>
          <w:szCs w:val="20"/>
          <w:lang w:val="en-US"/>
        </w:rPr>
        <w:t>Environmental Management</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46</w:t>
      </w:r>
      <w:r w:rsidRPr="00A73023">
        <w:rPr>
          <w:rFonts w:asciiTheme="majorHAnsi" w:hAnsiTheme="majorHAnsi"/>
          <w:sz w:val="20"/>
          <w:szCs w:val="20"/>
          <w:lang w:val="en-US"/>
        </w:rPr>
        <w:t>(5), 685–698. https://doi.org/10.1007/s00267-010-9564-5</w:t>
      </w:r>
    </w:p>
    <w:p w14:paraId="09C966EF" w14:textId="77777777" w:rsidR="00A73023" w:rsidRDefault="00A73023" w:rsidP="00546B15">
      <w:pPr>
        <w:rPr>
          <w:rFonts w:asciiTheme="majorHAnsi" w:hAnsiTheme="majorHAnsi"/>
          <w:sz w:val="20"/>
          <w:szCs w:val="20"/>
        </w:rPr>
      </w:pPr>
    </w:p>
    <w:p w14:paraId="21D46E1C" w14:textId="77777777" w:rsidR="00A73023" w:rsidRPr="00A73023" w:rsidRDefault="00A73023" w:rsidP="00A73023">
      <w:pPr>
        <w:rPr>
          <w:rFonts w:asciiTheme="majorHAnsi" w:hAnsiTheme="majorHAnsi"/>
          <w:sz w:val="20"/>
          <w:szCs w:val="20"/>
          <w:lang w:val="en-US"/>
        </w:rPr>
      </w:pPr>
      <w:proofErr w:type="spellStart"/>
      <w:r w:rsidRPr="00A73023">
        <w:rPr>
          <w:rFonts w:asciiTheme="majorHAnsi" w:hAnsiTheme="majorHAnsi"/>
          <w:sz w:val="20"/>
          <w:szCs w:val="20"/>
          <w:lang w:val="en-US"/>
        </w:rPr>
        <w:t>Lindenmayer</w:t>
      </w:r>
      <w:proofErr w:type="spellEnd"/>
      <w:r w:rsidRPr="00A73023">
        <w:rPr>
          <w:rFonts w:asciiTheme="majorHAnsi" w:hAnsiTheme="majorHAnsi"/>
          <w:sz w:val="20"/>
          <w:szCs w:val="20"/>
          <w:lang w:val="en-US"/>
        </w:rPr>
        <w:t xml:space="preserve">, D. B., </w:t>
      </w:r>
      <w:proofErr w:type="spellStart"/>
      <w:r w:rsidRPr="00A73023">
        <w:rPr>
          <w:rFonts w:asciiTheme="majorHAnsi" w:hAnsiTheme="majorHAnsi"/>
          <w:sz w:val="20"/>
          <w:szCs w:val="20"/>
          <w:lang w:val="en-US"/>
        </w:rPr>
        <w:t>Zammit</w:t>
      </w:r>
      <w:proofErr w:type="spellEnd"/>
      <w:r w:rsidRPr="00A73023">
        <w:rPr>
          <w:rFonts w:asciiTheme="majorHAnsi" w:hAnsiTheme="majorHAnsi"/>
          <w:sz w:val="20"/>
          <w:szCs w:val="20"/>
          <w:lang w:val="en-US"/>
        </w:rPr>
        <w:t xml:space="preserve">, C., Attwood, S. J., Burns, E., Shepherd, C. L., Kay, G., &amp; Wood, J. (2012). A Novel and Cost-Effective Monitoring Approach for Outcomes in an Australian Biodiversity Conservation Incentive Program. </w:t>
      </w:r>
      <w:proofErr w:type="spellStart"/>
      <w:r w:rsidRPr="00A73023">
        <w:rPr>
          <w:rFonts w:asciiTheme="majorHAnsi" w:hAnsiTheme="majorHAnsi"/>
          <w:i/>
          <w:iCs/>
          <w:sz w:val="20"/>
          <w:szCs w:val="20"/>
          <w:lang w:val="en-US"/>
        </w:rPr>
        <w:t>PLoS</w:t>
      </w:r>
      <w:proofErr w:type="spellEnd"/>
      <w:r w:rsidRPr="00A73023">
        <w:rPr>
          <w:rFonts w:asciiTheme="majorHAnsi" w:hAnsiTheme="majorHAnsi"/>
          <w:i/>
          <w:iCs/>
          <w:sz w:val="20"/>
          <w:szCs w:val="20"/>
          <w:lang w:val="en-US"/>
        </w:rPr>
        <w:t xml:space="preserve"> ONE</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7</w:t>
      </w:r>
      <w:r w:rsidRPr="00A73023">
        <w:rPr>
          <w:rFonts w:asciiTheme="majorHAnsi" w:hAnsiTheme="majorHAnsi"/>
          <w:sz w:val="20"/>
          <w:szCs w:val="20"/>
          <w:lang w:val="en-US"/>
        </w:rPr>
        <w:t>(12). https://doi.org/10.1371/journal.pone.0050872</w:t>
      </w:r>
    </w:p>
    <w:p w14:paraId="7826164E" w14:textId="77777777" w:rsidR="00A73023" w:rsidRDefault="00A73023" w:rsidP="00546B15">
      <w:pPr>
        <w:rPr>
          <w:rFonts w:asciiTheme="majorHAnsi" w:hAnsiTheme="majorHAnsi"/>
          <w:sz w:val="20"/>
          <w:szCs w:val="20"/>
        </w:rPr>
      </w:pPr>
    </w:p>
    <w:p w14:paraId="1EF9BB95" w14:textId="77777777" w:rsidR="00D976F6" w:rsidRDefault="00D976F6" w:rsidP="00546B15">
      <w:pPr>
        <w:rPr>
          <w:rFonts w:asciiTheme="majorHAnsi" w:hAnsiTheme="majorHAnsi"/>
          <w:sz w:val="20"/>
          <w:szCs w:val="20"/>
        </w:rPr>
      </w:pPr>
    </w:p>
    <w:p w14:paraId="0D46F560" w14:textId="7F84FD27" w:rsidR="00D976F6" w:rsidRPr="00546B15" w:rsidRDefault="00D976F6" w:rsidP="00546B15">
      <w:pPr>
        <w:rPr>
          <w:rFonts w:asciiTheme="majorHAnsi" w:hAnsiTheme="majorHAnsi"/>
          <w:sz w:val="20"/>
          <w:szCs w:val="20"/>
        </w:rPr>
      </w:pPr>
      <w:proofErr w:type="spellStart"/>
      <w:r w:rsidRPr="00D976F6">
        <w:rPr>
          <w:rFonts w:asciiTheme="majorHAnsi" w:hAnsiTheme="majorHAnsi"/>
          <w:sz w:val="20"/>
          <w:szCs w:val="20"/>
          <w:lang w:val="en-US"/>
        </w:rPr>
        <w:lastRenderedPageBreak/>
        <w:t>Madeiros</w:t>
      </w:r>
      <w:proofErr w:type="spellEnd"/>
      <w:r w:rsidRPr="00D976F6">
        <w:rPr>
          <w:rFonts w:asciiTheme="majorHAnsi" w:hAnsiTheme="majorHAnsi"/>
          <w:sz w:val="20"/>
          <w:szCs w:val="20"/>
          <w:lang w:val="en-US"/>
        </w:rPr>
        <w:t xml:space="preserve">, J.L. 2008. Breeding Success survey of White-tailed Tropicbirds Phaethon lectures </w:t>
      </w:r>
      <w:proofErr w:type="spellStart"/>
      <w:r w:rsidRPr="00D976F6">
        <w:rPr>
          <w:rFonts w:asciiTheme="majorHAnsi" w:hAnsiTheme="majorHAnsi"/>
          <w:sz w:val="20"/>
          <w:szCs w:val="20"/>
          <w:lang w:val="en-US"/>
        </w:rPr>
        <w:t>catsbyii</w:t>
      </w:r>
      <w:proofErr w:type="spellEnd"/>
      <w:r w:rsidRPr="00D976F6">
        <w:rPr>
          <w:rFonts w:asciiTheme="majorHAnsi" w:hAnsiTheme="majorHAnsi"/>
          <w:sz w:val="20"/>
          <w:szCs w:val="20"/>
          <w:lang w:val="en-US"/>
        </w:rPr>
        <w:t xml:space="preserve"> on the islands of Bermuda– 2006 to 2008 Nesting Seasons. Bermuda Government Report.</w:t>
      </w:r>
    </w:p>
    <w:p w14:paraId="72F23D8E" w14:textId="77777777" w:rsidR="000C3B9C" w:rsidRPr="00546B15" w:rsidRDefault="000C3B9C" w:rsidP="000C3B9C">
      <w:pPr>
        <w:rPr>
          <w:rFonts w:asciiTheme="majorHAnsi" w:hAnsiTheme="majorHAnsi"/>
          <w:sz w:val="20"/>
          <w:szCs w:val="20"/>
        </w:rPr>
      </w:pPr>
    </w:p>
    <w:p w14:paraId="52305BBC"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Malan, G., D. </w:t>
      </w:r>
      <w:proofErr w:type="spellStart"/>
      <w:r w:rsidRPr="00546B15">
        <w:rPr>
          <w:rFonts w:asciiTheme="majorHAnsi" w:hAnsiTheme="majorHAnsi"/>
          <w:sz w:val="20"/>
          <w:szCs w:val="20"/>
          <w:lang w:val="en-US"/>
        </w:rPr>
        <w:t>Hagens</w:t>
      </w:r>
      <w:proofErr w:type="spellEnd"/>
      <w:r w:rsidRPr="00546B15">
        <w:rPr>
          <w:rFonts w:asciiTheme="majorHAnsi" w:hAnsiTheme="majorHAnsi"/>
          <w:sz w:val="20"/>
          <w:szCs w:val="20"/>
          <w:lang w:val="en-US"/>
        </w:rPr>
        <w:t>,</w:t>
      </w:r>
      <w:r w:rsidR="006C73FC">
        <w:rPr>
          <w:rFonts w:asciiTheme="majorHAnsi" w:hAnsiTheme="majorHAnsi"/>
          <w:sz w:val="20"/>
          <w:szCs w:val="20"/>
          <w:lang w:val="en-US"/>
        </w:rPr>
        <w:t xml:space="preserve"> and Q. </w:t>
      </w:r>
      <w:proofErr w:type="spellStart"/>
      <w:r w:rsidR="006C73FC">
        <w:rPr>
          <w:rFonts w:asciiTheme="majorHAnsi" w:hAnsiTheme="majorHAnsi"/>
          <w:sz w:val="20"/>
          <w:szCs w:val="20"/>
          <w:lang w:val="en-US"/>
        </w:rPr>
        <w:t>Hagens</w:t>
      </w:r>
      <w:proofErr w:type="spellEnd"/>
      <w:r w:rsidR="006C73FC">
        <w:rPr>
          <w:rFonts w:asciiTheme="majorHAnsi" w:hAnsiTheme="majorHAnsi"/>
          <w:sz w:val="20"/>
          <w:szCs w:val="20"/>
          <w:lang w:val="en-US"/>
        </w:rPr>
        <w:t xml:space="preserve">. 2010. </w:t>
      </w:r>
      <w:r w:rsidRPr="00546B15">
        <w:rPr>
          <w:rFonts w:asciiTheme="majorHAnsi" w:hAnsiTheme="majorHAnsi"/>
          <w:sz w:val="20"/>
          <w:szCs w:val="20"/>
          <w:lang w:val="en-US"/>
        </w:rPr>
        <w:t>Nesting success o</w:t>
      </w:r>
      <w:r w:rsidR="006C73FC">
        <w:rPr>
          <w:rFonts w:asciiTheme="majorHAnsi" w:hAnsiTheme="majorHAnsi"/>
          <w:sz w:val="20"/>
          <w:szCs w:val="20"/>
          <w:lang w:val="en-US"/>
        </w:rPr>
        <w:t xml:space="preserve">f White Terns and White-tailed </w:t>
      </w:r>
      <w:r w:rsidRPr="00546B15">
        <w:rPr>
          <w:rFonts w:asciiTheme="majorHAnsi" w:hAnsiTheme="majorHAnsi"/>
          <w:sz w:val="20"/>
          <w:szCs w:val="20"/>
          <w:lang w:val="en-US"/>
        </w:rPr>
        <w:t>Tropicbirds</w:t>
      </w:r>
      <w:r w:rsidR="006C73FC">
        <w:rPr>
          <w:rFonts w:asciiTheme="majorHAnsi" w:hAnsiTheme="majorHAnsi"/>
          <w:sz w:val="20"/>
          <w:szCs w:val="20"/>
          <w:lang w:val="en-US"/>
        </w:rPr>
        <w:t xml:space="preserve"> on Cousine Island, Seychelles.</w:t>
      </w:r>
      <w:r w:rsidRPr="00546B15">
        <w:rPr>
          <w:rFonts w:asciiTheme="majorHAnsi" w:hAnsiTheme="majorHAnsi"/>
          <w:sz w:val="20"/>
          <w:szCs w:val="20"/>
          <w:lang w:val="en-US"/>
        </w:rPr>
        <w:t xml:space="preserve"> </w:t>
      </w:r>
      <w:r w:rsidRPr="00546B15">
        <w:rPr>
          <w:rFonts w:asciiTheme="majorHAnsi" w:hAnsiTheme="majorHAnsi"/>
          <w:i/>
          <w:sz w:val="20"/>
          <w:szCs w:val="20"/>
          <w:lang w:val="en-US"/>
        </w:rPr>
        <w:t>Ostrich</w:t>
      </w:r>
      <w:r w:rsidR="006C73FC">
        <w:rPr>
          <w:rFonts w:asciiTheme="majorHAnsi" w:hAnsiTheme="majorHAnsi"/>
          <w:sz w:val="20"/>
          <w:szCs w:val="20"/>
          <w:lang w:val="en-US"/>
        </w:rPr>
        <w:t xml:space="preserve"> 80 (2): 81–84. </w:t>
      </w:r>
      <w:r w:rsidRPr="00546B15">
        <w:rPr>
          <w:rFonts w:asciiTheme="majorHAnsi" w:hAnsiTheme="majorHAnsi"/>
          <w:sz w:val="20"/>
          <w:szCs w:val="20"/>
          <w:lang w:val="en-US"/>
        </w:rPr>
        <w:t>doi:</w:t>
      </w:r>
      <w:hyperlink r:id="rId16">
        <w:r w:rsidRPr="00546B15">
          <w:rPr>
            <w:rStyle w:val="Hyperlink"/>
            <w:rFonts w:asciiTheme="majorHAnsi" w:hAnsiTheme="majorHAnsi"/>
            <w:sz w:val="20"/>
            <w:szCs w:val="20"/>
            <w:lang w:val="en-US"/>
          </w:rPr>
          <w:t>10.2989/OSTRICH.2009.80.2.3.830</w:t>
        </w:r>
      </w:hyperlink>
      <w:r w:rsidRPr="00546B15">
        <w:rPr>
          <w:rFonts w:asciiTheme="majorHAnsi" w:hAnsiTheme="majorHAnsi"/>
          <w:sz w:val="20"/>
          <w:szCs w:val="20"/>
          <w:lang w:val="en-US"/>
        </w:rPr>
        <w:t>.</w:t>
      </w:r>
    </w:p>
    <w:p w14:paraId="1F649211" w14:textId="77777777" w:rsidR="00A320AE" w:rsidRDefault="00A320AE" w:rsidP="003A3DD3">
      <w:pPr>
        <w:spacing w:line="360" w:lineRule="auto"/>
        <w:rPr>
          <w:rFonts w:asciiTheme="majorHAnsi" w:hAnsiTheme="majorHAnsi"/>
          <w:sz w:val="20"/>
          <w:szCs w:val="20"/>
          <w:lang w:val="en-US"/>
        </w:rPr>
      </w:pPr>
    </w:p>
    <w:p w14:paraId="71B76054" w14:textId="4ADC5761" w:rsidR="00A320AE" w:rsidRPr="008E79EF" w:rsidRDefault="00A320AE" w:rsidP="003A3DD3">
      <w:pPr>
        <w:spacing w:line="360" w:lineRule="auto"/>
        <w:rPr>
          <w:rFonts w:asciiTheme="majorHAnsi" w:hAnsiTheme="majorHAnsi"/>
          <w:sz w:val="20"/>
          <w:szCs w:val="20"/>
        </w:rPr>
      </w:pPr>
      <w:r w:rsidRPr="00A320AE">
        <w:rPr>
          <w:rFonts w:asciiTheme="majorHAnsi" w:hAnsiTheme="majorHAnsi"/>
          <w:sz w:val="20"/>
          <w:szCs w:val="20"/>
        </w:rPr>
        <w:t xml:space="preserve">Matt Parsons, Ian Mitchell, Adam Butler, Norman </w:t>
      </w:r>
      <w:proofErr w:type="spellStart"/>
      <w:r w:rsidRPr="00A320AE">
        <w:rPr>
          <w:rFonts w:asciiTheme="majorHAnsi" w:hAnsiTheme="majorHAnsi"/>
          <w:sz w:val="20"/>
          <w:szCs w:val="20"/>
        </w:rPr>
        <w:t>Ratcliffe</w:t>
      </w:r>
      <w:proofErr w:type="spellEnd"/>
      <w:r w:rsidRPr="00A320AE">
        <w:rPr>
          <w:rFonts w:asciiTheme="majorHAnsi" w:hAnsiTheme="majorHAnsi"/>
          <w:sz w:val="20"/>
          <w:szCs w:val="20"/>
        </w:rPr>
        <w:t xml:space="preserve">, Morten </w:t>
      </w:r>
      <w:proofErr w:type="spellStart"/>
      <w:r w:rsidRPr="00A320AE">
        <w:rPr>
          <w:rFonts w:asciiTheme="majorHAnsi" w:hAnsiTheme="majorHAnsi"/>
          <w:sz w:val="20"/>
          <w:szCs w:val="20"/>
        </w:rPr>
        <w:t>Frederiksen</w:t>
      </w:r>
      <w:proofErr w:type="spellEnd"/>
      <w:r w:rsidRPr="00A320AE">
        <w:rPr>
          <w:rFonts w:asciiTheme="majorHAnsi" w:hAnsiTheme="majorHAnsi"/>
          <w:sz w:val="20"/>
          <w:szCs w:val="20"/>
        </w:rPr>
        <w:t>, Simon Foster, James B. Reid; Seabirds as indicators of the marine environment, </w:t>
      </w:r>
      <w:r w:rsidRPr="00A320AE">
        <w:rPr>
          <w:rFonts w:asciiTheme="majorHAnsi" w:hAnsiTheme="majorHAnsi"/>
          <w:i/>
          <w:iCs/>
          <w:sz w:val="20"/>
          <w:szCs w:val="20"/>
        </w:rPr>
        <w:t>ICES Journal of Marine Science</w:t>
      </w:r>
      <w:r w:rsidRPr="00A320AE">
        <w:rPr>
          <w:rFonts w:asciiTheme="majorHAnsi" w:hAnsiTheme="majorHAnsi"/>
          <w:sz w:val="20"/>
          <w:szCs w:val="20"/>
        </w:rPr>
        <w:t>, Volume 65, Issue 8, 1 November 2008, Pages 1520–1526, </w:t>
      </w:r>
      <w:hyperlink r:id="rId17" w:history="1">
        <w:r w:rsidRPr="00A320AE">
          <w:rPr>
            <w:rStyle w:val="Hyperlink"/>
            <w:rFonts w:asciiTheme="majorHAnsi" w:hAnsiTheme="majorHAnsi"/>
            <w:sz w:val="20"/>
            <w:szCs w:val="20"/>
          </w:rPr>
          <w:t>https://doi.org/10.1093/icesjms/fsn155</w:t>
        </w:r>
      </w:hyperlink>
    </w:p>
    <w:p w14:paraId="243C0B8C"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ab/>
      </w:r>
    </w:p>
    <w:p w14:paraId="2E93C1F1" w14:textId="77777777" w:rsidR="003A3DD3" w:rsidRDefault="00546B15"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Phillips, </w:t>
      </w:r>
      <w:proofErr w:type="spellStart"/>
      <w:r w:rsidRPr="00546B15">
        <w:rPr>
          <w:rFonts w:asciiTheme="majorHAnsi" w:hAnsiTheme="majorHAnsi"/>
          <w:sz w:val="20"/>
          <w:szCs w:val="20"/>
          <w:lang w:val="en-US"/>
        </w:rPr>
        <w:t>Nj</w:t>
      </w:r>
      <w:proofErr w:type="spellEnd"/>
      <w:r w:rsidRPr="00546B15">
        <w:rPr>
          <w:rFonts w:asciiTheme="majorHAnsi" w:hAnsiTheme="majorHAnsi"/>
          <w:sz w:val="20"/>
          <w:szCs w:val="20"/>
          <w:lang w:val="en-US"/>
        </w:rPr>
        <w:t xml:space="preserve">. 1987. </w:t>
      </w:r>
      <w:r w:rsidR="003A3DD3" w:rsidRPr="00546B15">
        <w:rPr>
          <w:rFonts w:asciiTheme="majorHAnsi" w:hAnsiTheme="majorHAnsi"/>
          <w:sz w:val="20"/>
          <w:szCs w:val="20"/>
          <w:lang w:val="en-US"/>
        </w:rPr>
        <w:t xml:space="preserve">The breeding biology of White-tailed Tropicbirds </w:t>
      </w:r>
      <w:r w:rsidR="003A3DD3" w:rsidRPr="00546B15">
        <w:rPr>
          <w:rFonts w:asciiTheme="majorHAnsi" w:hAnsiTheme="majorHAnsi"/>
          <w:i/>
          <w:sz w:val="20"/>
          <w:szCs w:val="20"/>
          <w:lang w:val="en-US"/>
        </w:rPr>
        <w:t>Phaethon lepturus</w:t>
      </w:r>
      <w:r w:rsidRPr="00546B15">
        <w:rPr>
          <w:rFonts w:asciiTheme="majorHAnsi" w:hAnsiTheme="majorHAnsi"/>
          <w:sz w:val="20"/>
          <w:szCs w:val="20"/>
          <w:lang w:val="en-US"/>
        </w:rPr>
        <w:t xml:space="preserve"> at </w:t>
      </w:r>
      <w:r w:rsidRPr="00546B15">
        <w:rPr>
          <w:rFonts w:asciiTheme="majorHAnsi" w:hAnsiTheme="majorHAnsi"/>
          <w:sz w:val="20"/>
          <w:szCs w:val="20"/>
          <w:lang w:val="en-US"/>
        </w:rPr>
        <w:tab/>
        <w:t>Cousin Island, Seychelles.</w:t>
      </w:r>
      <w:r w:rsidR="003A3DD3" w:rsidRPr="00546B15">
        <w:rPr>
          <w:rFonts w:asciiTheme="majorHAnsi" w:hAnsiTheme="majorHAnsi"/>
          <w:sz w:val="20"/>
          <w:szCs w:val="20"/>
          <w:lang w:val="en-US"/>
        </w:rPr>
        <w:t xml:space="preserve"> </w:t>
      </w:r>
      <w:r w:rsidR="003A3DD3" w:rsidRPr="00546B15">
        <w:rPr>
          <w:rFonts w:asciiTheme="majorHAnsi" w:hAnsiTheme="majorHAnsi"/>
          <w:i/>
          <w:sz w:val="20"/>
          <w:szCs w:val="20"/>
          <w:lang w:val="en-US"/>
        </w:rPr>
        <w:t>Ibis</w:t>
      </w:r>
      <w:r w:rsidR="003A3DD3" w:rsidRPr="00546B15">
        <w:rPr>
          <w:rFonts w:asciiTheme="majorHAnsi" w:hAnsiTheme="majorHAnsi"/>
          <w:sz w:val="20"/>
          <w:szCs w:val="20"/>
          <w:lang w:val="en-US"/>
        </w:rPr>
        <w:t xml:space="preserve"> 129 (January 1983): 10–24. doi:</w:t>
      </w:r>
      <w:hyperlink r:id="rId18">
        <w:r w:rsidR="003A3DD3" w:rsidRPr="00546B15">
          <w:rPr>
            <w:rStyle w:val="Hyperlink"/>
            <w:rFonts w:asciiTheme="majorHAnsi" w:hAnsiTheme="majorHAnsi"/>
            <w:sz w:val="20"/>
            <w:szCs w:val="20"/>
            <w:lang w:val="en-US"/>
          </w:rPr>
          <w:t>10.1111/j.1474-</w:t>
        </w:r>
        <w:r w:rsidR="003A3DD3" w:rsidRPr="00546B15">
          <w:rPr>
            <w:rStyle w:val="Hyperlink"/>
            <w:rFonts w:asciiTheme="majorHAnsi" w:hAnsiTheme="majorHAnsi"/>
            <w:sz w:val="20"/>
            <w:szCs w:val="20"/>
            <w:lang w:val="en-US"/>
          </w:rPr>
          <w:tab/>
          <w:t>919X.1987.tb03156.x</w:t>
        </w:r>
      </w:hyperlink>
      <w:r w:rsidR="003A3DD3" w:rsidRPr="00546B15">
        <w:rPr>
          <w:rFonts w:asciiTheme="majorHAnsi" w:hAnsiTheme="majorHAnsi"/>
          <w:sz w:val="20"/>
          <w:szCs w:val="20"/>
          <w:lang w:val="en-US"/>
        </w:rPr>
        <w:t>.</w:t>
      </w:r>
    </w:p>
    <w:p w14:paraId="41F79DA7" w14:textId="77777777" w:rsidR="00643EBB" w:rsidRDefault="00643EBB" w:rsidP="003A3DD3">
      <w:pPr>
        <w:spacing w:line="360" w:lineRule="auto"/>
        <w:rPr>
          <w:rFonts w:asciiTheme="majorHAnsi" w:hAnsiTheme="majorHAnsi"/>
          <w:sz w:val="20"/>
          <w:szCs w:val="20"/>
          <w:lang w:val="en-US"/>
        </w:rPr>
      </w:pPr>
    </w:p>
    <w:p w14:paraId="4979393D" w14:textId="49497BDC" w:rsidR="00643EBB" w:rsidRPr="008E79EF" w:rsidRDefault="00643EBB" w:rsidP="003A3DD3">
      <w:pPr>
        <w:spacing w:line="360" w:lineRule="auto"/>
        <w:rPr>
          <w:rFonts w:asciiTheme="majorHAnsi" w:hAnsiTheme="majorHAnsi"/>
          <w:sz w:val="20"/>
          <w:szCs w:val="20"/>
        </w:rPr>
      </w:pPr>
      <w:proofErr w:type="spellStart"/>
      <w:r w:rsidRPr="00643EBB">
        <w:rPr>
          <w:rFonts w:asciiTheme="majorHAnsi" w:hAnsiTheme="majorHAnsi"/>
          <w:sz w:val="20"/>
          <w:szCs w:val="20"/>
        </w:rPr>
        <w:t>Piatt</w:t>
      </w:r>
      <w:proofErr w:type="spellEnd"/>
      <w:r w:rsidRPr="00643EBB">
        <w:rPr>
          <w:rFonts w:asciiTheme="majorHAnsi" w:hAnsiTheme="majorHAnsi"/>
          <w:sz w:val="20"/>
          <w:szCs w:val="20"/>
        </w:rPr>
        <w:t xml:space="preserve">, J., Harding, A., Shultz, M., </w:t>
      </w:r>
      <w:proofErr w:type="spellStart"/>
      <w:r w:rsidRPr="00643EBB">
        <w:rPr>
          <w:rFonts w:asciiTheme="majorHAnsi" w:hAnsiTheme="majorHAnsi"/>
          <w:sz w:val="20"/>
          <w:szCs w:val="20"/>
        </w:rPr>
        <w:t>Speckman</w:t>
      </w:r>
      <w:proofErr w:type="spellEnd"/>
      <w:r w:rsidRPr="00643EBB">
        <w:rPr>
          <w:rFonts w:asciiTheme="majorHAnsi" w:hAnsiTheme="majorHAnsi"/>
          <w:sz w:val="20"/>
          <w:szCs w:val="20"/>
        </w:rPr>
        <w:t>, S., Van Pelt, T., Drew, G., &amp; Kettle, A. (2007). Seabirds as indicators of marine food supplies: Cairns revisited. </w:t>
      </w:r>
      <w:r w:rsidRPr="00643EBB">
        <w:rPr>
          <w:rFonts w:asciiTheme="majorHAnsi" w:hAnsiTheme="majorHAnsi"/>
          <w:i/>
          <w:iCs/>
          <w:sz w:val="20"/>
          <w:szCs w:val="20"/>
        </w:rPr>
        <w:t>Marine Ecology Progress Series,352</w:t>
      </w:r>
      <w:r w:rsidRPr="00643EBB">
        <w:rPr>
          <w:rFonts w:asciiTheme="majorHAnsi" w:hAnsiTheme="majorHAnsi"/>
          <w:sz w:val="20"/>
          <w:szCs w:val="20"/>
        </w:rPr>
        <w:t>, 221-234. Retrieved from http://www.jstor.org/stable/24872147</w:t>
      </w:r>
    </w:p>
    <w:p w14:paraId="75840A59" w14:textId="77777777" w:rsidR="00546B15" w:rsidRPr="00546B15" w:rsidRDefault="00546B15" w:rsidP="003A3DD3">
      <w:pPr>
        <w:spacing w:line="360" w:lineRule="auto"/>
        <w:rPr>
          <w:rFonts w:asciiTheme="majorHAnsi" w:hAnsiTheme="majorHAnsi"/>
          <w:sz w:val="20"/>
          <w:szCs w:val="20"/>
          <w:lang w:val="en-US"/>
        </w:rPr>
      </w:pPr>
    </w:p>
    <w:p w14:paraId="658DE354" w14:textId="77777777" w:rsidR="003A3DD3" w:rsidRPr="00546B15" w:rsidRDefault="003A3DD3" w:rsidP="003A3DD3">
      <w:pPr>
        <w:spacing w:line="360" w:lineRule="auto"/>
        <w:rPr>
          <w:rFonts w:asciiTheme="majorHAnsi" w:hAnsiTheme="majorHAnsi"/>
          <w:sz w:val="20"/>
          <w:szCs w:val="20"/>
          <w:lang w:val="en-US"/>
        </w:rPr>
      </w:pPr>
      <w:proofErr w:type="spellStart"/>
      <w:r w:rsidRPr="00546B15">
        <w:rPr>
          <w:rFonts w:asciiTheme="majorHAnsi" w:hAnsiTheme="majorHAnsi"/>
          <w:sz w:val="20"/>
          <w:szCs w:val="20"/>
          <w:lang w:val="en-US"/>
        </w:rPr>
        <w:t>Prys</w:t>
      </w:r>
      <w:proofErr w:type="spellEnd"/>
      <w:r w:rsidRPr="00546B15">
        <w:rPr>
          <w:rFonts w:asciiTheme="majorHAnsi" w:hAnsiTheme="majorHAnsi"/>
          <w:sz w:val="20"/>
          <w:szCs w:val="20"/>
          <w:lang w:val="en-US"/>
        </w:rPr>
        <w:t>-Jo</w:t>
      </w:r>
      <w:r w:rsidR="00546B15" w:rsidRPr="00546B15">
        <w:rPr>
          <w:rFonts w:asciiTheme="majorHAnsi" w:hAnsiTheme="majorHAnsi"/>
          <w:sz w:val="20"/>
          <w:szCs w:val="20"/>
          <w:lang w:val="en-US"/>
        </w:rPr>
        <w:t xml:space="preserve">nes, R. P., and C. </w:t>
      </w:r>
      <w:proofErr w:type="spellStart"/>
      <w:r w:rsidR="00546B15" w:rsidRPr="00546B15">
        <w:rPr>
          <w:rFonts w:asciiTheme="majorHAnsi" w:hAnsiTheme="majorHAnsi"/>
          <w:sz w:val="20"/>
          <w:szCs w:val="20"/>
          <w:lang w:val="en-US"/>
        </w:rPr>
        <w:t>Peet</w:t>
      </w:r>
      <w:proofErr w:type="spellEnd"/>
      <w:r w:rsidR="00546B15" w:rsidRPr="00546B15">
        <w:rPr>
          <w:rFonts w:asciiTheme="majorHAnsi" w:hAnsiTheme="majorHAnsi"/>
          <w:sz w:val="20"/>
          <w:szCs w:val="20"/>
          <w:lang w:val="en-US"/>
        </w:rPr>
        <w:t xml:space="preserve">. 1980. </w:t>
      </w:r>
      <w:r w:rsidRPr="00546B15">
        <w:rPr>
          <w:rFonts w:asciiTheme="majorHAnsi" w:hAnsiTheme="majorHAnsi"/>
          <w:sz w:val="20"/>
          <w:szCs w:val="20"/>
          <w:lang w:val="en-US"/>
        </w:rPr>
        <w:t>Breeding periodicity,</w:t>
      </w:r>
      <w:r w:rsidR="00546B15" w:rsidRPr="00546B15">
        <w:rPr>
          <w:rFonts w:asciiTheme="majorHAnsi" w:hAnsiTheme="majorHAnsi"/>
          <w:sz w:val="20"/>
          <w:szCs w:val="20"/>
          <w:lang w:val="en-US"/>
        </w:rPr>
        <w:t xml:space="preserve"> nesting success and nest site </w:t>
      </w:r>
      <w:r w:rsidRPr="00546B15">
        <w:rPr>
          <w:rFonts w:asciiTheme="majorHAnsi" w:hAnsiTheme="majorHAnsi"/>
          <w:sz w:val="20"/>
          <w:szCs w:val="20"/>
          <w:lang w:val="en-US"/>
        </w:rPr>
        <w:t xml:space="preserve">selection among red-tailed tropicbirds Phaethon </w:t>
      </w:r>
      <w:proofErr w:type="spellStart"/>
      <w:r w:rsidRPr="00546B15">
        <w:rPr>
          <w:rFonts w:asciiTheme="majorHAnsi" w:hAnsiTheme="majorHAnsi"/>
          <w:sz w:val="20"/>
          <w:szCs w:val="20"/>
          <w:lang w:val="en-US"/>
        </w:rPr>
        <w:t>rubricauda</w:t>
      </w:r>
      <w:proofErr w:type="spellEnd"/>
      <w:r w:rsidRPr="00546B15">
        <w:rPr>
          <w:rFonts w:asciiTheme="majorHAnsi" w:hAnsiTheme="majorHAnsi"/>
          <w:sz w:val="20"/>
          <w:szCs w:val="20"/>
          <w:lang w:val="en-US"/>
        </w:rPr>
        <w:t xml:space="preserve"> and white-tailed tropicbirds</w:t>
      </w:r>
      <w:r w:rsidR="00546B15" w:rsidRPr="00546B15">
        <w:rPr>
          <w:rFonts w:asciiTheme="majorHAnsi" w:hAnsiTheme="majorHAnsi"/>
          <w:sz w:val="20"/>
          <w:szCs w:val="20"/>
          <w:lang w:val="en-US"/>
        </w:rPr>
        <w:t xml:space="preserve"> </w:t>
      </w:r>
      <w:r w:rsidR="00546B15" w:rsidRPr="00546B15">
        <w:rPr>
          <w:rFonts w:asciiTheme="majorHAnsi" w:hAnsiTheme="majorHAnsi"/>
          <w:sz w:val="20"/>
          <w:szCs w:val="20"/>
          <w:lang w:val="en-US"/>
        </w:rPr>
        <w:tab/>
        <w:t>P. lepturus on Aldabra Atoll.</w:t>
      </w:r>
      <w:r w:rsidRPr="00546B15">
        <w:rPr>
          <w:rFonts w:asciiTheme="majorHAnsi" w:hAnsiTheme="majorHAnsi"/>
          <w:sz w:val="20"/>
          <w:szCs w:val="20"/>
          <w:lang w:val="en-US"/>
        </w:rPr>
        <w:t xml:space="preserve"> </w:t>
      </w:r>
      <w:r w:rsidRPr="00546B15">
        <w:rPr>
          <w:rFonts w:asciiTheme="majorHAnsi" w:hAnsiTheme="majorHAnsi"/>
          <w:i/>
          <w:sz w:val="20"/>
          <w:szCs w:val="20"/>
          <w:lang w:val="en-US"/>
        </w:rPr>
        <w:t>Ibis</w:t>
      </w:r>
      <w:r w:rsidRPr="00546B15">
        <w:rPr>
          <w:rFonts w:asciiTheme="majorHAnsi" w:hAnsiTheme="majorHAnsi"/>
          <w:sz w:val="20"/>
          <w:szCs w:val="20"/>
          <w:lang w:val="en-US"/>
        </w:rPr>
        <w:t xml:space="preserve"> 122 (1): 76–81. doi:</w:t>
      </w:r>
      <w:hyperlink r:id="rId19">
        <w:r w:rsidRPr="00546B15">
          <w:rPr>
            <w:rStyle w:val="Hyperlink"/>
            <w:rFonts w:asciiTheme="majorHAnsi" w:hAnsiTheme="majorHAnsi"/>
            <w:sz w:val="20"/>
            <w:szCs w:val="20"/>
            <w:lang w:val="en-US"/>
          </w:rPr>
          <w:t>10.1111</w:t>
        </w:r>
        <w:r w:rsidR="006C73FC">
          <w:rPr>
            <w:rStyle w:val="Hyperlink"/>
            <w:rFonts w:asciiTheme="majorHAnsi" w:hAnsiTheme="majorHAnsi"/>
            <w:sz w:val="20"/>
            <w:szCs w:val="20"/>
            <w:lang w:val="en-US"/>
          </w:rPr>
          <w:t>/j.1474-</w:t>
        </w:r>
        <w:r w:rsidRPr="00546B15">
          <w:rPr>
            <w:rStyle w:val="Hyperlink"/>
            <w:rFonts w:asciiTheme="majorHAnsi" w:hAnsiTheme="majorHAnsi"/>
            <w:sz w:val="20"/>
            <w:szCs w:val="20"/>
            <w:lang w:val="en-US"/>
          </w:rPr>
          <w:t>919X.1980.tb00873.x</w:t>
        </w:r>
      </w:hyperlink>
      <w:r w:rsidRPr="00546B15">
        <w:rPr>
          <w:rFonts w:asciiTheme="majorHAnsi" w:hAnsiTheme="majorHAnsi"/>
          <w:sz w:val="20"/>
          <w:szCs w:val="20"/>
          <w:lang w:val="en-US"/>
        </w:rPr>
        <w:t>.</w:t>
      </w:r>
    </w:p>
    <w:p w14:paraId="0F56F60B" w14:textId="77777777" w:rsidR="00546B15" w:rsidRPr="00546B15" w:rsidRDefault="00546B15" w:rsidP="003A3DD3">
      <w:pPr>
        <w:spacing w:line="360" w:lineRule="auto"/>
        <w:rPr>
          <w:rFonts w:asciiTheme="majorHAnsi" w:hAnsiTheme="majorHAnsi"/>
          <w:sz w:val="20"/>
          <w:szCs w:val="20"/>
          <w:lang w:val="en-US"/>
        </w:rPr>
      </w:pPr>
    </w:p>
    <w:p w14:paraId="5BAC74E4" w14:textId="5275A20D" w:rsidR="001575F2" w:rsidRPr="00546B15" w:rsidRDefault="001575F2"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Olson, C.R., </w:t>
      </w:r>
      <w:proofErr w:type="spellStart"/>
      <w:r w:rsidRPr="00546B15">
        <w:rPr>
          <w:rFonts w:asciiTheme="majorHAnsi" w:hAnsiTheme="majorHAnsi"/>
          <w:sz w:val="20"/>
          <w:szCs w:val="20"/>
          <w:lang w:val="en-US"/>
        </w:rPr>
        <w:t>Vleck</w:t>
      </w:r>
      <w:proofErr w:type="spellEnd"/>
      <w:r w:rsidRPr="00546B15">
        <w:rPr>
          <w:rFonts w:asciiTheme="majorHAnsi" w:hAnsiTheme="majorHAnsi"/>
          <w:sz w:val="20"/>
          <w:szCs w:val="20"/>
          <w:lang w:val="en-US"/>
        </w:rPr>
        <w:t xml:space="preserve">, C.M., </w:t>
      </w:r>
      <w:proofErr w:type="spellStart"/>
      <w:r w:rsidRPr="00546B15">
        <w:rPr>
          <w:rFonts w:asciiTheme="majorHAnsi" w:hAnsiTheme="majorHAnsi"/>
          <w:sz w:val="20"/>
          <w:szCs w:val="20"/>
          <w:lang w:val="en-US"/>
        </w:rPr>
        <w:t>Vleck</w:t>
      </w:r>
      <w:proofErr w:type="spellEnd"/>
      <w:r w:rsidRPr="00546B15">
        <w:rPr>
          <w:rFonts w:asciiTheme="majorHAnsi" w:hAnsiTheme="majorHAnsi"/>
          <w:sz w:val="20"/>
          <w:szCs w:val="20"/>
          <w:lang w:val="en-US"/>
        </w:rPr>
        <w:t>, D., 2006. Periodic c</w:t>
      </w:r>
      <w:r w:rsidR="00546B15" w:rsidRPr="00546B15">
        <w:rPr>
          <w:rFonts w:asciiTheme="majorHAnsi" w:hAnsiTheme="majorHAnsi"/>
          <w:sz w:val="20"/>
          <w:szCs w:val="20"/>
          <w:lang w:val="en-US"/>
        </w:rPr>
        <w:t>ooling of bird eggs reduces em</w:t>
      </w:r>
      <w:r w:rsidRPr="00546B15">
        <w:rPr>
          <w:rFonts w:asciiTheme="majorHAnsi" w:hAnsiTheme="majorHAnsi"/>
          <w:sz w:val="20"/>
          <w:szCs w:val="20"/>
          <w:lang w:val="en-US"/>
        </w:rPr>
        <w:t xml:space="preserve">bryonic growth efficiency. Physiol. </w:t>
      </w:r>
      <w:proofErr w:type="spellStart"/>
      <w:r w:rsidRPr="00546B15">
        <w:rPr>
          <w:rFonts w:asciiTheme="majorHAnsi" w:hAnsiTheme="majorHAnsi"/>
          <w:sz w:val="20"/>
          <w:szCs w:val="20"/>
          <w:lang w:val="en-US"/>
        </w:rPr>
        <w:t>Biochem</w:t>
      </w:r>
      <w:proofErr w:type="spellEnd"/>
      <w:r w:rsidRPr="00546B15">
        <w:rPr>
          <w:rFonts w:asciiTheme="majorHAnsi" w:hAnsiTheme="majorHAnsi"/>
          <w:sz w:val="20"/>
          <w:szCs w:val="20"/>
          <w:lang w:val="en-US"/>
        </w:rPr>
        <w:t>. Zool. 79, 927–936. </w:t>
      </w:r>
    </w:p>
    <w:p w14:paraId="020D4020" w14:textId="77777777" w:rsidR="001575F2" w:rsidRPr="00546B15" w:rsidRDefault="001575F2" w:rsidP="003A3DD3">
      <w:pPr>
        <w:spacing w:line="360" w:lineRule="auto"/>
        <w:rPr>
          <w:rFonts w:asciiTheme="majorHAnsi" w:hAnsiTheme="majorHAnsi"/>
          <w:sz w:val="20"/>
          <w:szCs w:val="20"/>
          <w:lang w:val="en-US"/>
        </w:rPr>
      </w:pPr>
    </w:p>
    <w:p w14:paraId="5161B150"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Ramos, Jaime A., and Carlos Pacheco. 2003. “Chick growth and provisioning of surviving and </w:t>
      </w:r>
      <w:r w:rsidRPr="00546B15">
        <w:rPr>
          <w:rFonts w:asciiTheme="majorHAnsi" w:hAnsiTheme="majorHAnsi"/>
          <w:sz w:val="20"/>
          <w:szCs w:val="20"/>
          <w:lang w:val="en-US"/>
        </w:rPr>
        <w:tab/>
      </w:r>
      <w:proofErr w:type="spellStart"/>
      <w:r w:rsidRPr="00546B15">
        <w:rPr>
          <w:rFonts w:asciiTheme="majorHAnsi" w:hAnsiTheme="majorHAnsi"/>
          <w:sz w:val="20"/>
          <w:szCs w:val="20"/>
          <w:lang w:val="en-US"/>
        </w:rPr>
        <w:t>nonsurviving</w:t>
      </w:r>
      <w:proofErr w:type="spellEnd"/>
      <w:r w:rsidRPr="00546B15">
        <w:rPr>
          <w:rFonts w:asciiTheme="majorHAnsi" w:hAnsiTheme="majorHAnsi"/>
          <w:sz w:val="20"/>
          <w:szCs w:val="20"/>
          <w:lang w:val="en-US"/>
        </w:rPr>
        <w:t xml:space="preserve"> white-tailed tropicbirds (Phaethon lepturus).” </w:t>
      </w:r>
      <w:r w:rsidRPr="00546B15">
        <w:rPr>
          <w:rFonts w:asciiTheme="majorHAnsi" w:hAnsiTheme="majorHAnsi"/>
          <w:i/>
          <w:sz w:val="20"/>
          <w:szCs w:val="20"/>
          <w:lang w:val="en-US"/>
        </w:rPr>
        <w:t>The Wilson Bulletin</w:t>
      </w:r>
      <w:r w:rsidR="006C73FC">
        <w:rPr>
          <w:rFonts w:asciiTheme="majorHAnsi" w:hAnsiTheme="majorHAnsi"/>
          <w:sz w:val="20"/>
          <w:szCs w:val="20"/>
          <w:lang w:val="en-US"/>
        </w:rPr>
        <w:t xml:space="preserve"> 115 (4): </w:t>
      </w:r>
      <w:r w:rsidRPr="00546B15">
        <w:rPr>
          <w:rFonts w:asciiTheme="majorHAnsi" w:hAnsiTheme="majorHAnsi"/>
          <w:sz w:val="20"/>
          <w:szCs w:val="20"/>
          <w:lang w:val="en-US"/>
        </w:rPr>
        <w:t>414–22. doi:</w:t>
      </w:r>
      <w:hyperlink r:id="rId20">
        <w:r w:rsidRPr="00546B15">
          <w:rPr>
            <w:rStyle w:val="Hyperlink"/>
            <w:rFonts w:asciiTheme="majorHAnsi" w:hAnsiTheme="majorHAnsi"/>
            <w:sz w:val="20"/>
            <w:szCs w:val="20"/>
            <w:lang w:val="en-US"/>
          </w:rPr>
          <w:t>10.1676/03-052</w:t>
        </w:r>
      </w:hyperlink>
      <w:r w:rsidRPr="00546B15">
        <w:rPr>
          <w:rFonts w:asciiTheme="majorHAnsi" w:hAnsiTheme="majorHAnsi"/>
          <w:sz w:val="20"/>
          <w:szCs w:val="20"/>
          <w:lang w:val="en-US"/>
        </w:rPr>
        <w:t>.</w:t>
      </w:r>
    </w:p>
    <w:p w14:paraId="2BDC31EB" w14:textId="77777777" w:rsidR="00546B15" w:rsidRPr="00546B15" w:rsidRDefault="00546B15" w:rsidP="003A3DD3">
      <w:pPr>
        <w:spacing w:line="360" w:lineRule="auto"/>
        <w:rPr>
          <w:rFonts w:asciiTheme="majorHAnsi" w:hAnsiTheme="majorHAnsi"/>
          <w:sz w:val="20"/>
          <w:szCs w:val="20"/>
        </w:rPr>
      </w:pPr>
    </w:p>
    <w:p w14:paraId="3973C569" w14:textId="77777777" w:rsidR="003A3DD3" w:rsidRPr="00546B15" w:rsidRDefault="003A3DD3" w:rsidP="003A3DD3">
      <w:pPr>
        <w:spacing w:line="360" w:lineRule="auto"/>
        <w:rPr>
          <w:rFonts w:asciiTheme="majorHAnsi" w:hAnsiTheme="majorHAnsi"/>
          <w:sz w:val="20"/>
          <w:szCs w:val="20"/>
        </w:rPr>
      </w:pPr>
      <w:r w:rsidRPr="00546B15">
        <w:rPr>
          <w:rFonts w:asciiTheme="majorHAnsi" w:hAnsiTheme="majorHAnsi"/>
          <w:sz w:val="20"/>
          <w:szCs w:val="20"/>
        </w:rPr>
        <w:t xml:space="preserve">Ramos JA, Bowler J, Betts M, Pacheco C, </w:t>
      </w:r>
      <w:proofErr w:type="spellStart"/>
      <w:r w:rsidRPr="00546B15">
        <w:rPr>
          <w:rFonts w:asciiTheme="majorHAnsi" w:hAnsiTheme="majorHAnsi"/>
          <w:sz w:val="20"/>
          <w:szCs w:val="20"/>
        </w:rPr>
        <w:t>Agombar</w:t>
      </w:r>
      <w:proofErr w:type="spellEnd"/>
      <w:r w:rsidRPr="00546B15">
        <w:rPr>
          <w:rFonts w:asciiTheme="majorHAnsi" w:hAnsiTheme="majorHAnsi"/>
          <w:sz w:val="20"/>
          <w:szCs w:val="20"/>
        </w:rPr>
        <w:t xml:space="preserve"> J, </w:t>
      </w:r>
      <w:r w:rsidR="00546B15" w:rsidRPr="00546B15">
        <w:rPr>
          <w:rFonts w:asciiTheme="majorHAnsi" w:hAnsiTheme="majorHAnsi"/>
          <w:sz w:val="20"/>
          <w:szCs w:val="20"/>
        </w:rPr>
        <w:t xml:space="preserve">Bullock I, </w:t>
      </w:r>
      <w:proofErr w:type="spellStart"/>
      <w:r w:rsidR="00546B15" w:rsidRPr="00546B15">
        <w:rPr>
          <w:rFonts w:asciiTheme="majorHAnsi" w:hAnsiTheme="majorHAnsi"/>
          <w:sz w:val="20"/>
          <w:szCs w:val="20"/>
        </w:rPr>
        <w:t>Monticelli</w:t>
      </w:r>
      <w:proofErr w:type="spellEnd"/>
      <w:r w:rsidR="00546B15" w:rsidRPr="00546B15">
        <w:rPr>
          <w:rFonts w:asciiTheme="majorHAnsi" w:hAnsiTheme="majorHAnsi"/>
          <w:sz w:val="20"/>
          <w:szCs w:val="20"/>
        </w:rPr>
        <w:t xml:space="preserve"> D. 2005. </w:t>
      </w:r>
      <w:r w:rsidRPr="00546B15">
        <w:rPr>
          <w:rFonts w:asciiTheme="majorHAnsi" w:hAnsiTheme="majorHAnsi"/>
          <w:sz w:val="20"/>
          <w:szCs w:val="20"/>
        </w:rPr>
        <w:t xml:space="preserve">Productivity of White-tailed Tropicbird on Aride Island, Seychelles. </w:t>
      </w:r>
      <w:proofErr w:type="spellStart"/>
      <w:r w:rsidRPr="00546B15">
        <w:rPr>
          <w:rFonts w:asciiTheme="majorHAnsi" w:hAnsiTheme="majorHAnsi"/>
          <w:sz w:val="20"/>
          <w:szCs w:val="20"/>
        </w:rPr>
        <w:t>Waterbirds</w:t>
      </w:r>
      <w:proofErr w:type="spellEnd"/>
      <w:r w:rsidRPr="00546B15">
        <w:rPr>
          <w:rFonts w:asciiTheme="majorHAnsi" w:hAnsiTheme="majorHAnsi"/>
          <w:sz w:val="20"/>
          <w:szCs w:val="20"/>
        </w:rPr>
        <w:t xml:space="preserve"> 28: 405–</w:t>
      </w:r>
      <w:r w:rsidRPr="00546B15">
        <w:rPr>
          <w:rFonts w:asciiTheme="majorHAnsi" w:hAnsiTheme="majorHAnsi"/>
          <w:sz w:val="20"/>
          <w:szCs w:val="20"/>
        </w:rPr>
        <w:tab/>
        <w:t>542.</w:t>
      </w:r>
    </w:p>
    <w:p w14:paraId="29691A19" w14:textId="77777777" w:rsidR="00546B15" w:rsidRPr="00546B15" w:rsidRDefault="00546B15" w:rsidP="003A3DD3">
      <w:pPr>
        <w:spacing w:line="360" w:lineRule="auto"/>
        <w:rPr>
          <w:rFonts w:asciiTheme="majorHAnsi" w:hAnsiTheme="majorHAnsi"/>
          <w:sz w:val="20"/>
          <w:szCs w:val="20"/>
        </w:rPr>
      </w:pPr>
    </w:p>
    <w:p w14:paraId="401AF977" w14:textId="77777777" w:rsidR="003A3DD3" w:rsidRDefault="003A3DD3" w:rsidP="00546B15">
      <w:pPr>
        <w:spacing w:line="360" w:lineRule="auto"/>
        <w:rPr>
          <w:rFonts w:asciiTheme="majorHAnsi" w:hAnsiTheme="majorHAnsi"/>
          <w:sz w:val="20"/>
          <w:szCs w:val="20"/>
        </w:rPr>
      </w:pPr>
      <w:r w:rsidRPr="00546B15">
        <w:rPr>
          <w:rFonts w:asciiTheme="majorHAnsi" w:hAnsiTheme="majorHAnsi"/>
          <w:sz w:val="20"/>
          <w:szCs w:val="20"/>
        </w:rPr>
        <w:t xml:space="preserve">F. </w:t>
      </w:r>
      <w:proofErr w:type="spellStart"/>
      <w:r w:rsidRPr="00546B15">
        <w:rPr>
          <w:rFonts w:asciiTheme="majorHAnsi" w:hAnsiTheme="majorHAnsi"/>
          <w:sz w:val="20"/>
          <w:szCs w:val="20"/>
        </w:rPr>
        <w:t>Ramírez</w:t>
      </w:r>
      <w:proofErr w:type="spellEnd"/>
      <w:r w:rsidRPr="00546B15">
        <w:rPr>
          <w:rFonts w:asciiTheme="majorHAnsi" w:hAnsiTheme="majorHAnsi"/>
          <w:sz w:val="20"/>
          <w:szCs w:val="20"/>
        </w:rPr>
        <w:t xml:space="preserve">, I. </w:t>
      </w:r>
      <w:proofErr w:type="spellStart"/>
      <w:r w:rsidRPr="00546B15">
        <w:rPr>
          <w:rFonts w:asciiTheme="majorHAnsi" w:hAnsiTheme="majorHAnsi"/>
          <w:sz w:val="20"/>
          <w:szCs w:val="20"/>
        </w:rPr>
        <w:t>Afán</w:t>
      </w:r>
      <w:proofErr w:type="spellEnd"/>
      <w:r w:rsidRPr="00546B15">
        <w:rPr>
          <w:rFonts w:asciiTheme="majorHAnsi" w:hAnsiTheme="majorHAnsi"/>
          <w:sz w:val="20"/>
          <w:szCs w:val="20"/>
        </w:rPr>
        <w:t xml:space="preserve">, L. S. Davis, A. </w:t>
      </w:r>
      <w:proofErr w:type="spellStart"/>
      <w:r w:rsidRPr="00546B15">
        <w:rPr>
          <w:rFonts w:asciiTheme="majorHAnsi" w:hAnsiTheme="majorHAnsi"/>
          <w:sz w:val="20"/>
          <w:szCs w:val="20"/>
        </w:rPr>
        <w:t>Chiaradia</w:t>
      </w:r>
      <w:proofErr w:type="spellEnd"/>
      <w:r w:rsidRPr="00546B15">
        <w:rPr>
          <w:rFonts w:asciiTheme="majorHAnsi" w:hAnsiTheme="majorHAnsi"/>
          <w:sz w:val="20"/>
          <w:szCs w:val="20"/>
        </w:rPr>
        <w:t>, Climate impacts on global hot spots of</w:t>
      </w:r>
      <w:r w:rsidR="00546B15" w:rsidRPr="00546B15">
        <w:rPr>
          <w:rFonts w:asciiTheme="majorHAnsi" w:hAnsiTheme="majorHAnsi"/>
          <w:sz w:val="20"/>
          <w:szCs w:val="20"/>
        </w:rPr>
        <w:t xml:space="preserve"> </w:t>
      </w:r>
      <w:r w:rsidRPr="00546B15">
        <w:rPr>
          <w:rFonts w:asciiTheme="majorHAnsi" w:hAnsiTheme="majorHAnsi"/>
          <w:sz w:val="20"/>
          <w:szCs w:val="20"/>
        </w:rPr>
        <w:t>marine biodiversity. Sci. Adv. 3, e1601198 (2017).</w:t>
      </w:r>
    </w:p>
    <w:p w14:paraId="4AC03B45" w14:textId="77777777" w:rsidR="00A73023" w:rsidRDefault="00A73023" w:rsidP="00546B15">
      <w:pPr>
        <w:spacing w:line="360" w:lineRule="auto"/>
        <w:rPr>
          <w:rFonts w:asciiTheme="majorHAnsi" w:hAnsiTheme="majorHAnsi"/>
          <w:sz w:val="20"/>
          <w:szCs w:val="20"/>
        </w:rPr>
      </w:pPr>
    </w:p>
    <w:p w14:paraId="65E10F8A" w14:textId="4C29E4A0" w:rsidR="00114F4A" w:rsidRDefault="00A73023" w:rsidP="00114F4A">
      <w:pPr>
        <w:spacing w:line="360" w:lineRule="auto"/>
        <w:rPr>
          <w:rFonts w:asciiTheme="majorHAnsi" w:hAnsiTheme="majorHAnsi"/>
          <w:sz w:val="20"/>
          <w:szCs w:val="20"/>
          <w:lang w:val="en-US"/>
        </w:rPr>
      </w:pPr>
      <w:r w:rsidRPr="00A73023">
        <w:rPr>
          <w:rFonts w:asciiTheme="majorHAnsi" w:hAnsiTheme="majorHAnsi"/>
          <w:sz w:val="20"/>
          <w:szCs w:val="20"/>
          <w:lang w:val="en-US"/>
        </w:rPr>
        <w:t xml:space="preserve">Regan, H. M., </w:t>
      </w:r>
      <w:proofErr w:type="spellStart"/>
      <w:r w:rsidRPr="00A73023">
        <w:rPr>
          <w:rFonts w:asciiTheme="majorHAnsi" w:hAnsiTheme="majorHAnsi"/>
          <w:sz w:val="20"/>
          <w:szCs w:val="20"/>
          <w:lang w:val="en-US"/>
        </w:rPr>
        <w:t>Hierl</w:t>
      </w:r>
      <w:proofErr w:type="spellEnd"/>
      <w:r w:rsidRPr="00A73023">
        <w:rPr>
          <w:rFonts w:asciiTheme="majorHAnsi" w:hAnsiTheme="majorHAnsi"/>
          <w:sz w:val="20"/>
          <w:szCs w:val="20"/>
          <w:lang w:val="en-US"/>
        </w:rPr>
        <w:t xml:space="preserve">, L. A., Franklin, J., </w:t>
      </w:r>
      <w:proofErr w:type="spellStart"/>
      <w:r w:rsidRPr="00A73023">
        <w:rPr>
          <w:rFonts w:asciiTheme="majorHAnsi" w:hAnsiTheme="majorHAnsi"/>
          <w:sz w:val="20"/>
          <w:szCs w:val="20"/>
          <w:lang w:val="en-US"/>
        </w:rPr>
        <w:t>Deutschman</w:t>
      </w:r>
      <w:proofErr w:type="spellEnd"/>
      <w:r w:rsidRPr="00A73023">
        <w:rPr>
          <w:rFonts w:asciiTheme="majorHAnsi" w:hAnsiTheme="majorHAnsi"/>
          <w:sz w:val="20"/>
          <w:szCs w:val="20"/>
          <w:lang w:val="en-US"/>
        </w:rPr>
        <w:t xml:space="preserve">, D. H., </w:t>
      </w:r>
      <w:proofErr w:type="spellStart"/>
      <w:r w:rsidRPr="00A73023">
        <w:rPr>
          <w:rFonts w:asciiTheme="majorHAnsi" w:hAnsiTheme="majorHAnsi"/>
          <w:sz w:val="20"/>
          <w:szCs w:val="20"/>
          <w:lang w:val="en-US"/>
        </w:rPr>
        <w:t>Schmalbach</w:t>
      </w:r>
      <w:proofErr w:type="spellEnd"/>
      <w:r w:rsidRPr="00A73023">
        <w:rPr>
          <w:rFonts w:asciiTheme="majorHAnsi" w:hAnsiTheme="majorHAnsi"/>
          <w:sz w:val="20"/>
          <w:szCs w:val="20"/>
          <w:lang w:val="en-US"/>
        </w:rPr>
        <w:t xml:space="preserve">, H. L., Winchell, C. S., &amp; Johnson, B. S. (2008). Species prioritization for monitoring and management in regional multiple species conservation plans. </w:t>
      </w:r>
      <w:r w:rsidRPr="00A73023">
        <w:rPr>
          <w:rFonts w:asciiTheme="majorHAnsi" w:hAnsiTheme="majorHAnsi"/>
          <w:i/>
          <w:iCs/>
          <w:sz w:val="20"/>
          <w:szCs w:val="20"/>
          <w:lang w:val="en-US"/>
        </w:rPr>
        <w:t>Diversity and Distributions</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14</w:t>
      </w:r>
      <w:r w:rsidRPr="00A73023">
        <w:rPr>
          <w:rFonts w:asciiTheme="majorHAnsi" w:hAnsiTheme="majorHAnsi"/>
          <w:sz w:val="20"/>
          <w:szCs w:val="20"/>
          <w:lang w:val="en-US"/>
        </w:rPr>
        <w:t xml:space="preserve">(3), 462–471. </w:t>
      </w:r>
      <w:hyperlink r:id="rId21" w:history="1">
        <w:r w:rsidRPr="0085744B">
          <w:rPr>
            <w:rStyle w:val="Hyperlink"/>
            <w:rFonts w:asciiTheme="majorHAnsi" w:hAnsiTheme="majorHAnsi"/>
            <w:sz w:val="20"/>
            <w:szCs w:val="20"/>
            <w:lang w:val="en-US"/>
          </w:rPr>
          <w:t>https://doi.org/10.1111/j.1472-4642.2007.00447.x</w:t>
        </w:r>
      </w:hyperlink>
    </w:p>
    <w:p w14:paraId="59A2E9A6" w14:textId="77777777" w:rsidR="00A73023" w:rsidRPr="00A73023" w:rsidRDefault="00A73023" w:rsidP="00114F4A">
      <w:pPr>
        <w:spacing w:line="360" w:lineRule="auto"/>
        <w:rPr>
          <w:rFonts w:asciiTheme="majorHAnsi" w:hAnsiTheme="majorHAnsi"/>
          <w:sz w:val="20"/>
          <w:szCs w:val="20"/>
          <w:lang w:val="en-US"/>
        </w:rPr>
      </w:pPr>
    </w:p>
    <w:p w14:paraId="061DFBA6" w14:textId="77777777" w:rsidR="00114F4A" w:rsidRPr="00546B15" w:rsidRDefault="00114F4A" w:rsidP="00114F4A">
      <w:pPr>
        <w:spacing w:line="360" w:lineRule="auto"/>
        <w:rPr>
          <w:rFonts w:asciiTheme="majorHAnsi" w:hAnsiTheme="majorHAnsi"/>
          <w:sz w:val="20"/>
          <w:szCs w:val="20"/>
        </w:rPr>
      </w:pPr>
      <w:r w:rsidRPr="00546B15">
        <w:rPr>
          <w:rFonts w:asciiTheme="majorHAnsi" w:hAnsiTheme="majorHAnsi"/>
          <w:sz w:val="20"/>
          <w:szCs w:val="20"/>
        </w:rPr>
        <w:t>Reynolds, J. H., Knutson, M. G., Newman, K. B., Silverman, E. D., &amp; Thompson, W. L. (2016) A Road Map for designing and implementing a biological monitoring program. </w:t>
      </w:r>
      <w:r w:rsidR="00546B15" w:rsidRPr="00546B15">
        <w:rPr>
          <w:rFonts w:asciiTheme="majorHAnsi" w:hAnsiTheme="majorHAnsi"/>
          <w:i/>
          <w:iCs/>
          <w:sz w:val="20"/>
          <w:szCs w:val="20"/>
        </w:rPr>
        <w:t xml:space="preserve">Environmental Monitoring and </w:t>
      </w:r>
      <w:r w:rsidRPr="00546B15">
        <w:rPr>
          <w:rFonts w:asciiTheme="majorHAnsi" w:hAnsiTheme="majorHAnsi"/>
          <w:i/>
          <w:iCs/>
          <w:sz w:val="20"/>
          <w:szCs w:val="20"/>
        </w:rPr>
        <w:t>Assessment</w:t>
      </w:r>
      <w:r w:rsidRPr="00546B15">
        <w:rPr>
          <w:rFonts w:asciiTheme="majorHAnsi" w:hAnsiTheme="majorHAnsi"/>
          <w:sz w:val="20"/>
          <w:szCs w:val="20"/>
        </w:rPr>
        <w:t> (July) </w:t>
      </w:r>
      <w:r w:rsidRPr="00546B15">
        <w:rPr>
          <w:rFonts w:asciiTheme="majorHAnsi" w:hAnsiTheme="majorHAnsi"/>
          <w:b/>
          <w:bCs/>
          <w:sz w:val="20"/>
          <w:szCs w:val="20"/>
        </w:rPr>
        <w:t>188</w:t>
      </w:r>
      <w:r w:rsidRPr="00546B15">
        <w:rPr>
          <w:rFonts w:asciiTheme="majorHAnsi" w:hAnsiTheme="majorHAnsi"/>
          <w:sz w:val="20"/>
          <w:szCs w:val="20"/>
        </w:rPr>
        <w:t>:399–424.</w:t>
      </w:r>
    </w:p>
    <w:p w14:paraId="474BD2F7" w14:textId="77777777" w:rsidR="00114F4A" w:rsidRPr="00546B15" w:rsidRDefault="00114F4A" w:rsidP="00114F4A">
      <w:pPr>
        <w:spacing w:line="360" w:lineRule="auto"/>
        <w:rPr>
          <w:rFonts w:asciiTheme="majorHAnsi" w:hAnsiTheme="majorHAnsi"/>
          <w:sz w:val="20"/>
          <w:szCs w:val="20"/>
        </w:rPr>
      </w:pPr>
    </w:p>
    <w:p w14:paraId="42E92865" w14:textId="77777777" w:rsidR="003A3DD3" w:rsidRDefault="003A3DD3" w:rsidP="003A3DD3">
      <w:pPr>
        <w:spacing w:line="360" w:lineRule="auto"/>
        <w:rPr>
          <w:rFonts w:asciiTheme="majorHAnsi" w:hAnsiTheme="majorHAnsi"/>
          <w:sz w:val="20"/>
          <w:szCs w:val="20"/>
          <w:lang w:val="en-US"/>
        </w:rPr>
      </w:pPr>
      <w:proofErr w:type="spellStart"/>
      <w:r w:rsidRPr="00546B15">
        <w:rPr>
          <w:rFonts w:asciiTheme="majorHAnsi" w:hAnsiTheme="majorHAnsi"/>
          <w:sz w:val="20"/>
          <w:szCs w:val="20"/>
          <w:lang w:val="en-US"/>
        </w:rPr>
        <w:t>Ringler</w:t>
      </w:r>
      <w:proofErr w:type="spellEnd"/>
      <w:r w:rsidRPr="00546B15">
        <w:rPr>
          <w:rFonts w:asciiTheme="majorHAnsi" w:hAnsiTheme="majorHAnsi"/>
          <w:sz w:val="20"/>
          <w:szCs w:val="20"/>
          <w:lang w:val="en-US"/>
        </w:rPr>
        <w:t xml:space="preserve">, David, James C. Russell, and </w:t>
      </w:r>
      <w:proofErr w:type="spellStart"/>
      <w:r w:rsidRPr="00546B15">
        <w:rPr>
          <w:rFonts w:asciiTheme="majorHAnsi" w:hAnsiTheme="majorHAnsi"/>
          <w:sz w:val="20"/>
          <w:szCs w:val="20"/>
          <w:lang w:val="en-US"/>
        </w:rPr>
        <w:t>Matthieu</w:t>
      </w:r>
      <w:proofErr w:type="spellEnd"/>
      <w:r w:rsidRPr="00546B15">
        <w:rPr>
          <w:rFonts w:asciiTheme="majorHAnsi" w:hAnsiTheme="majorHAnsi"/>
          <w:sz w:val="20"/>
          <w:szCs w:val="20"/>
          <w:lang w:val="en-US"/>
        </w:rPr>
        <w:t xml:space="preserve"> Le </w:t>
      </w:r>
      <w:proofErr w:type="spellStart"/>
      <w:r w:rsidRPr="00546B15">
        <w:rPr>
          <w:rFonts w:asciiTheme="majorHAnsi" w:hAnsiTheme="majorHAnsi"/>
          <w:sz w:val="20"/>
          <w:szCs w:val="20"/>
          <w:lang w:val="en-US"/>
        </w:rPr>
        <w:t>Corre</w:t>
      </w:r>
      <w:proofErr w:type="spellEnd"/>
      <w:r w:rsidRPr="00546B15">
        <w:rPr>
          <w:rFonts w:asciiTheme="majorHAnsi" w:hAnsiTheme="majorHAnsi"/>
          <w:sz w:val="20"/>
          <w:szCs w:val="20"/>
          <w:lang w:val="en-US"/>
        </w:rPr>
        <w:t>. 2015. “T</w:t>
      </w:r>
      <w:r w:rsidR="00546B15" w:rsidRPr="00546B15">
        <w:rPr>
          <w:rFonts w:asciiTheme="majorHAnsi" w:hAnsiTheme="majorHAnsi"/>
          <w:sz w:val="20"/>
          <w:szCs w:val="20"/>
          <w:lang w:val="en-US"/>
        </w:rPr>
        <w:t xml:space="preserve">rophic roles of black rats and </w:t>
      </w:r>
      <w:r w:rsidRPr="00546B15">
        <w:rPr>
          <w:rFonts w:asciiTheme="majorHAnsi" w:hAnsiTheme="majorHAnsi"/>
          <w:sz w:val="20"/>
          <w:szCs w:val="20"/>
          <w:lang w:val="en-US"/>
        </w:rPr>
        <w:t xml:space="preserve">seabird impacts on tropical islands: </w:t>
      </w:r>
      <w:proofErr w:type="spellStart"/>
      <w:r w:rsidRPr="00546B15">
        <w:rPr>
          <w:rFonts w:asciiTheme="majorHAnsi" w:hAnsiTheme="majorHAnsi"/>
          <w:sz w:val="20"/>
          <w:szCs w:val="20"/>
          <w:lang w:val="en-US"/>
        </w:rPr>
        <w:t>Mesopredator</w:t>
      </w:r>
      <w:proofErr w:type="spellEnd"/>
      <w:r w:rsidRPr="00546B15">
        <w:rPr>
          <w:rFonts w:asciiTheme="majorHAnsi" w:hAnsiTheme="majorHAnsi"/>
          <w:sz w:val="20"/>
          <w:szCs w:val="20"/>
          <w:lang w:val="en-US"/>
        </w:rPr>
        <w:t xml:space="preserve"> release or </w:t>
      </w:r>
      <w:proofErr w:type="spellStart"/>
      <w:r w:rsidRPr="00546B15">
        <w:rPr>
          <w:rFonts w:asciiTheme="majorHAnsi" w:hAnsiTheme="majorHAnsi"/>
          <w:sz w:val="20"/>
          <w:szCs w:val="20"/>
          <w:lang w:val="en-US"/>
        </w:rPr>
        <w:t>hyperpredation</w:t>
      </w:r>
      <w:proofErr w:type="spellEnd"/>
      <w:r w:rsidRPr="00546B15">
        <w:rPr>
          <w:rFonts w:asciiTheme="majorHAnsi" w:hAnsiTheme="majorHAnsi"/>
          <w:sz w:val="20"/>
          <w:szCs w:val="20"/>
          <w:lang w:val="en-US"/>
        </w:rPr>
        <w:t xml:space="preserve">?” </w:t>
      </w:r>
      <w:r w:rsidRPr="00546B15">
        <w:rPr>
          <w:rFonts w:asciiTheme="majorHAnsi" w:hAnsiTheme="majorHAnsi"/>
          <w:i/>
          <w:sz w:val="20"/>
          <w:szCs w:val="20"/>
          <w:lang w:val="en-US"/>
        </w:rPr>
        <w:t xml:space="preserve">Biological </w:t>
      </w:r>
      <w:r w:rsidRPr="00546B15">
        <w:rPr>
          <w:rFonts w:asciiTheme="majorHAnsi" w:hAnsiTheme="majorHAnsi"/>
          <w:i/>
          <w:sz w:val="20"/>
          <w:szCs w:val="20"/>
          <w:lang w:val="en-US"/>
        </w:rPr>
        <w:tab/>
        <w:t>Conservation</w:t>
      </w:r>
      <w:r w:rsidRPr="00546B15">
        <w:rPr>
          <w:rFonts w:asciiTheme="majorHAnsi" w:hAnsiTheme="majorHAnsi"/>
          <w:sz w:val="20"/>
          <w:szCs w:val="20"/>
          <w:lang w:val="en-US"/>
        </w:rPr>
        <w:t xml:space="preserve"> 185. Elsevier Ltd: 75–84. doi:</w:t>
      </w:r>
      <w:hyperlink r:id="rId22">
        <w:r w:rsidRPr="00546B15">
          <w:rPr>
            <w:rStyle w:val="Hyperlink"/>
            <w:rFonts w:asciiTheme="majorHAnsi" w:hAnsiTheme="majorHAnsi"/>
            <w:sz w:val="20"/>
            <w:szCs w:val="20"/>
            <w:lang w:val="en-US"/>
          </w:rPr>
          <w:t>10.1016/j.biocon.2014.12.014</w:t>
        </w:r>
      </w:hyperlink>
      <w:r w:rsidRPr="00546B15">
        <w:rPr>
          <w:rFonts w:asciiTheme="majorHAnsi" w:hAnsiTheme="majorHAnsi"/>
          <w:sz w:val="20"/>
          <w:szCs w:val="20"/>
          <w:lang w:val="en-US"/>
        </w:rPr>
        <w:t>.</w:t>
      </w:r>
    </w:p>
    <w:p w14:paraId="78B14666" w14:textId="77777777" w:rsidR="00CE1AE9" w:rsidRDefault="00CE1AE9" w:rsidP="003A3DD3">
      <w:pPr>
        <w:spacing w:line="360" w:lineRule="auto"/>
        <w:rPr>
          <w:rFonts w:asciiTheme="majorHAnsi" w:hAnsiTheme="majorHAnsi"/>
          <w:sz w:val="20"/>
          <w:szCs w:val="20"/>
          <w:lang w:val="en-US"/>
        </w:rPr>
      </w:pPr>
    </w:p>
    <w:p w14:paraId="68DD27ED" w14:textId="77777777" w:rsidR="00CE1AE9" w:rsidRPr="00CE1AE9" w:rsidRDefault="00CE1AE9" w:rsidP="00CE1AE9">
      <w:pPr>
        <w:spacing w:line="360" w:lineRule="auto"/>
        <w:rPr>
          <w:rFonts w:asciiTheme="majorHAnsi" w:hAnsiTheme="majorHAnsi"/>
          <w:sz w:val="20"/>
          <w:szCs w:val="20"/>
        </w:rPr>
      </w:pPr>
      <w:proofErr w:type="spellStart"/>
      <w:r w:rsidRPr="00CE1AE9">
        <w:rPr>
          <w:rFonts w:asciiTheme="majorHAnsi" w:hAnsiTheme="majorHAnsi"/>
          <w:sz w:val="20"/>
          <w:szCs w:val="20"/>
        </w:rPr>
        <w:t>Rocamora</w:t>
      </w:r>
      <w:proofErr w:type="spellEnd"/>
      <w:r w:rsidRPr="00CE1AE9">
        <w:rPr>
          <w:rFonts w:asciiTheme="majorHAnsi" w:hAnsiTheme="majorHAnsi"/>
          <w:sz w:val="20"/>
          <w:szCs w:val="20"/>
        </w:rPr>
        <w:t xml:space="preserve">, G., </w:t>
      </w:r>
      <w:proofErr w:type="spellStart"/>
      <w:r w:rsidRPr="00CE1AE9">
        <w:rPr>
          <w:rFonts w:asciiTheme="majorHAnsi" w:hAnsiTheme="majorHAnsi"/>
          <w:sz w:val="20"/>
          <w:szCs w:val="20"/>
        </w:rPr>
        <w:t>Feare</w:t>
      </w:r>
      <w:proofErr w:type="spellEnd"/>
      <w:r w:rsidRPr="00CE1AE9">
        <w:rPr>
          <w:rFonts w:asciiTheme="majorHAnsi" w:hAnsiTheme="majorHAnsi"/>
          <w:sz w:val="20"/>
          <w:szCs w:val="20"/>
        </w:rPr>
        <w:t xml:space="preserve">, C., </w:t>
      </w:r>
      <w:proofErr w:type="spellStart"/>
      <w:r w:rsidRPr="00CE1AE9">
        <w:rPr>
          <w:rFonts w:asciiTheme="majorHAnsi" w:hAnsiTheme="majorHAnsi"/>
          <w:sz w:val="20"/>
          <w:szCs w:val="20"/>
        </w:rPr>
        <w:t>Skerrett</w:t>
      </w:r>
      <w:proofErr w:type="spellEnd"/>
      <w:r w:rsidRPr="00CE1AE9">
        <w:rPr>
          <w:rFonts w:asciiTheme="majorHAnsi" w:hAnsiTheme="majorHAnsi"/>
          <w:sz w:val="20"/>
          <w:szCs w:val="20"/>
        </w:rPr>
        <w:t xml:space="preserve">, A., </w:t>
      </w:r>
      <w:proofErr w:type="spellStart"/>
      <w:r w:rsidRPr="00CE1AE9">
        <w:rPr>
          <w:rFonts w:asciiTheme="majorHAnsi" w:hAnsiTheme="majorHAnsi"/>
          <w:sz w:val="20"/>
          <w:szCs w:val="20"/>
        </w:rPr>
        <w:t>Athanase</w:t>
      </w:r>
      <w:proofErr w:type="spellEnd"/>
      <w:r w:rsidRPr="00CE1AE9">
        <w:rPr>
          <w:rFonts w:asciiTheme="majorHAnsi" w:hAnsiTheme="majorHAnsi"/>
          <w:sz w:val="20"/>
          <w:szCs w:val="20"/>
        </w:rPr>
        <w:t xml:space="preserve">, M., &amp; </w:t>
      </w:r>
      <w:proofErr w:type="spellStart"/>
      <w:r w:rsidRPr="00CE1AE9">
        <w:rPr>
          <w:rFonts w:asciiTheme="majorHAnsi" w:hAnsiTheme="majorHAnsi"/>
          <w:sz w:val="20"/>
          <w:szCs w:val="20"/>
        </w:rPr>
        <w:t>Greig</w:t>
      </w:r>
      <w:proofErr w:type="spellEnd"/>
      <w:r w:rsidRPr="00CE1AE9">
        <w:rPr>
          <w:rFonts w:asciiTheme="majorHAnsi" w:hAnsiTheme="majorHAnsi"/>
          <w:sz w:val="20"/>
          <w:szCs w:val="20"/>
        </w:rPr>
        <w:t xml:space="preserve">, E. (2003). The breeding avifauna of </w:t>
      </w:r>
      <w:proofErr w:type="spellStart"/>
      <w:r w:rsidRPr="00CE1AE9">
        <w:rPr>
          <w:rFonts w:asciiTheme="majorHAnsi" w:hAnsiTheme="majorHAnsi"/>
          <w:sz w:val="20"/>
          <w:szCs w:val="20"/>
        </w:rPr>
        <w:t>Cosmoledo</w:t>
      </w:r>
      <w:proofErr w:type="spellEnd"/>
      <w:r w:rsidRPr="00CE1AE9">
        <w:rPr>
          <w:rFonts w:asciiTheme="majorHAnsi" w:hAnsiTheme="majorHAnsi"/>
          <w:sz w:val="20"/>
          <w:szCs w:val="20"/>
        </w:rPr>
        <w:t xml:space="preserve"> Atoll (Seychelles) with special reference to seabirds: Conservation status and international importance. </w:t>
      </w:r>
      <w:r w:rsidRPr="00CE1AE9">
        <w:rPr>
          <w:rFonts w:asciiTheme="majorHAnsi" w:hAnsiTheme="majorHAnsi"/>
          <w:i/>
          <w:iCs/>
          <w:sz w:val="20"/>
          <w:szCs w:val="20"/>
        </w:rPr>
        <w:t>Bird Conservation International,</w:t>
      </w:r>
      <w:r w:rsidRPr="00CE1AE9">
        <w:rPr>
          <w:rFonts w:asciiTheme="majorHAnsi" w:hAnsiTheme="majorHAnsi"/>
          <w:sz w:val="20"/>
          <w:szCs w:val="20"/>
        </w:rPr>
        <w:t> </w:t>
      </w:r>
      <w:r w:rsidRPr="00CE1AE9">
        <w:rPr>
          <w:rFonts w:asciiTheme="majorHAnsi" w:hAnsiTheme="majorHAnsi"/>
          <w:i/>
          <w:iCs/>
          <w:sz w:val="20"/>
          <w:szCs w:val="20"/>
        </w:rPr>
        <w:t>13</w:t>
      </w:r>
      <w:r w:rsidRPr="00CE1AE9">
        <w:rPr>
          <w:rFonts w:asciiTheme="majorHAnsi" w:hAnsiTheme="majorHAnsi"/>
          <w:sz w:val="20"/>
          <w:szCs w:val="20"/>
        </w:rPr>
        <w:t>(2), 151-174. doi:10.1017/S0959270903003137</w:t>
      </w:r>
    </w:p>
    <w:p w14:paraId="05BF7C4B" w14:textId="77777777" w:rsidR="00546B15" w:rsidRPr="00546B15" w:rsidRDefault="00546B15" w:rsidP="003A3DD3">
      <w:pPr>
        <w:spacing w:line="360" w:lineRule="auto"/>
        <w:rPr>
          <w:rFonts w:asciiTheme="majorHAnsi" w:hAnsiTheme="majorHAnsi"/>
          <w:sz w:val="20"/>
          <w:szCs w:val="20"/>
          <w:lang w:val="en-US"/>
        </w:rPr>
      </w:pPr>
    </w:p>
    <w:p w14:paraId="1E0FF54E" w14:textId="77777777" w:rsidR="00114F4A" w:rsidRPr="00546B15" w:rsidRDefault="00114F4A" w:rsidP="00114F4A">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RODRIGUES, A.S., T.M. BROOKS, S.H. BUTCHART, J. CHANSON, N. COX, M. HOFFMAN &amp; S.N. STUART. 2014. Spatially explicit trends in the global conservation status of vertebrates. </w:t>
      </w:r>
      <w:proofErr w:type="spellStart"/>
      <w:r w:rsidRPr="00546B15">
        <w:rPr>
          <w:rFonts w:asciiTheme="majorHAnsi" w:hAnsiTheme="majorHAnsi"/>
          <w:sz w:val="20"/>
          <w:szCs w:val="20"/>
          <w:lang w:val="en-US"/>
        </w:rPr>
        <w:t>PloS</w:t>
      </w:r>
      <w:proofErr w:type="spellEnd"/>
      <w:r w:rsidRPr="00546B15">
        <w:rPr>
          <w:rFonts w:asciiTheme="majorHAnsi" w:hAnsiTheme="majorHAnsi"/>
          <w:sz w:val="20"/>
          <w:szCs w:val="20"/>
          <w:lang w:val="en-US"/>
        </w:rPr>
        <w:t xml:space="preserve"> ONE 9: e113934. </w:t>
      </w:r>
    </w:p>
    <w:p w14:paraId="654283AE" w14:textId="77777777" w:rsidR="004A1347" w:rsidRPr="00546B15" w:rsidRDefault="004A1347" w:rsidP="003A3DD3">
      <w:pPr>
        <w:spacing w:line="360" w:lineRule="auto"/>
        <w:rPr>
          <w:rFonts w:asciiTheme="majorHAnsi" w:hAnsiTheme="majorHAnsi"/>
          <w:sz w:val="20"/>
          <w:szCs w:val="20"/>
          <w:lang w:val="en-US"/>
        </w:rPr>
      </w:pPr>
    </w:p>
    <w:p w14:paraId="43C29BF4" w14:textId="77777777" w:rsidR="004A1347"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RUSSELL, J.C. and LE CORRE, M., 2009. Introduced mammal impacts on seabirds in the </w:t>
      </w:r>
      <w:proofErr w:type="spellStart"/>
      <w:r w:rsidRPr="00546B15">
        <w:rPr>
          <w:rFonts w:asciiTheme="majorHAnsi" w:hAnsiTheme="majorHAnsi"/>
          <w:sz w:val="20"/>
          <w:szCs w:val="20"/>
          <w:lang w:val="en-US"/>
        </w:rPr>
        <w:t>Îles</w:t>
      </w:r>
      <w:proofErr w:type="spellEnd"/>
      <w:r w:rsidRPr="00546B15">
        <w:rPr>
          <w:rFonts w:asciiTheme="majorHAnsi" w:hAnsiTheme="majorHAnsi"/>
          <w:sz w:val="20"/>
          <w:szCs w:val="20"/>
          <w:lang w:val="en-US"/>
        </w:rPr>
        <w:t xml:space="preserve"> </w:t>
      </w:r>
      <w:proofErr w:type="spellStart"/>
      <w:r w:rsidRPr="00546B15">
        <w:rPr>
          <w:rFonts w:asciiTheme="majorHAnsi" w:hAnsiTheme="majorHAnsi"/>
          <w:sz w:val="20"/>
          <w:szCs w:val="20"/>
          <w:lang w:val="en-US"/>
        </w:rPr>
        <w:t>Éparses</w:t>
      </w:r>
      <w:proofErr w:type="spellEnd"/>
      <w:r w:rsidRPr="00546B15">
        <w:rPr>
          <w:rFonts w:asciiTheme="majorHAnsi" w:hAnsiTheme="majorHAnsi"/>
          <w:sz w:val="20"/>
          <w:szCs w:val="20"/>
          <w:lang w:val="en-US"/>
        </w:rPr>
        <w:t xml:space="preserve">, Western Indian Ocean. </w:t>
      </w:r>
      <w:r w:rsidRPr="00546B15">
        <w:rPr>
          <w:rFonts w:asciiTheme="majorHAnsi" w:hAnsiTheme="majorHAnsi"/>
          <w:i/>
          <w:iCs/>
          <w:sz w:val="20"/>
          <w:szCs w:val="20"/>
          <w:lang w:val="en-US"/>
        </w:rPr>
        <w:t>Marine Ornithology</w:t>
      </w:r>
      <w:r w:rsidRPr="00546B15">
        <w:rPr>
          <w:rFonts w:asciiTheme="majorHAnsi" w:hAnsiTheme="majorHAnsi"/>
          <w:sz w:val="20"/>
          <w:szCs w:val="20"/>
          <w:lang w:val="en-US"/>
        </w:rPr>
        <w:t xml:space="preserve">, vol. 37, pp. 121-129. </w:t>
      </w:r>
    </w:p>
    <w:p w14:paraId="05BF9125" w14:textId="77777777" w:rsidR="001F531E" w:rsidRDefault="001F531E" w:rsidP="004A1347">
      <w:pPr>
        <w:spacing w:line="360" w:lineRule="auto"/>
        <w:rPr>
          <w:rFonts w:asciiTheme="majorHAnsi" w:hAnsiTheme="majorHAnsi"/>
          <w:sz w:val="20"/>
          <w:szCs w:val="20"/>
          <w:lang w:val="en-US"/>
        </w:rPr>
      </w:pPr>
    </w:p>
    <w:p w14:paraId="26812672" w14:textId="53C80017" w:rsidR="001F531E" w:rsidRPr="001F531E" w:rsidRDefault="001F531E" w:rsidP="004A1347">
      <w:pPr>
        <w:spacing w:line="360" w:lineRule="auto"/>
        <w:rPr>
          <w:rFonts w:asciiTheme="majorHAnsi" w:hAnsiTheme="majorHAnsi"/>
          <w:sz w:val="20"/>
          <w:szCs w:val="20"/>
        </w:rPr>
      </w:pPr>
      <w:r w:rsidRPr="001F531E">
        <w:rPr>
          <w:rFonts w:asciiTheme="majorHAnsi" w:hAnsiTheme="majorHAnsi"/>
          <w:sz w:val="20"/>
          <w:szCs w:val="20"/>
        </w:rPr>
        <w:t xml:space="preserve">Safford R. and Hawkins F. 2013. The birds of Africa: </w:t>
      </w:r>
      <w:proofErr w:type="spellStart"/>
      <w:r w:rsidRPr="001F531E">
        <w:rPr>
          <w:rFonts w:asciiTheme="majorHAnsi" w:hAnsiTheme="majorHAnsi"/>
          <w:sz w:val="20"/>
          <w:szCs w:val="20"/>
        </w:rPr>
        <w:t>Vollume</w:t>
      </w:r>
      <w:proofErr w:type="spellEnd"/>
      <w:r w:rsidRPr="001F531E">
        <w:rPr>
          <w:rFonts w:asciiTheme="majorHAnsi" w:hAnsiTheme="majorHAnsi"/>
          <w:sz w:val="20"/>
          <w:szCs w:val="20"/>
        </w:rPr>
        <w:t xml:space="preserve"> III: The Malagasy region, 1</w:t>
      </w:r>
      <w:r w:rsidRPr="001F531E">
        <w:rPr>
          <w:rFonts w:asciiTheme="majorHAnsi" w:hAnsiTheme="majorHAnsi"/>
          <w:sz w:val="20"/>
          <w:szCs w:val="20"/>
          <w:vertAlign w:val="superscript"/>
        </w:rPr>
        <w:t>st</w:t>
      </w:r>
      <w:r w:rsidRPr="001F531E">
        <w:rPr>
          <w:rFonts w:asciiTheme="majorHAnsi" w:hAnsiTheme="majorHAnsi"/>
          <w:sz w:val="20"/>
          <w:szCs w:val="20"/>
        </w:rPr>
        <w:t xml:space="preserve"> edition. Bloomsbury Publishing Plc, London, UK.</w:t>
      </w:r>
    </w:p>
    <w:p w14:paraId="49349A2D" w14:textId="77777777" w:rsidR="00D37326" w:rsidRDefault="00D37326" w:rsidP="004A1347">
      <w:pPr>
        <w:spacing w:line="360" w:lineRule="auto"/>
        <w:rPr>
          <w:rFonts w:asciiTheme="majorHAnsi" w:hAnsiTheme="majorHAnsi"/>
          <w:sz w:val="20"/>
          <w:szCs w:val="20"/>
          <w:lang w:val="en-US"/>
        </w:rPr>
      </w:pPr>
    </w:p>
    <w:p w14:paraId="5B423706" w14:textId="77777777" w:rsidR="00D37326" w:rsidRPr="00D37326" w:rsidRDefault="00D37326" w:rsidP="00D37326">
      <w:pPr>
        <w:spacing w:line="360" w:lineRule="auto"/>
        <w:rPr>
          <w:rFonts w:asciiTheme="majorHAnsi" w:hAnsiTheme="majorHAnsi"/>
          <w:sz w:val="20"/>
          <w:szCs w:val="20"/>
          <w:lang w:val="en-US"/>
        </w:rPr>
      </w:pPr>
      <w:r w:rsidRPr="00D37326">
        <w:rPr>
          <w:rFonts w:asciiTheme="majorHAnsi" w:hAnsiTheme="majorHAnsi"/>
          <w:sz w:val="20"/>
          <w:szCs w:val="20"/>
          <w:lang w:val="en-US"/>
        </w:rPr>
        <w:t>SARMENTO, R., BRITO, D., LADLE, R.J., LEAL, G.R. and EFE, M.A., 2014. Invasive house (</w:t>
      </w:r>
      <w:proofErr w:type="spellStart"/>
      <w:r w:rsidRPr="00D37326">
        <w:rPr>
          <w:rFonts w:asciiTheme="majorHAnsi" w:hAnsiTheme="majorHAnsi"/>
          <w:i/>
          <w:iCs/>
          <w:sz w:val="20"/>
          <w:szCs w:val="20"/>
          <w:lang w:val="en-US"/>
        </w:rPr>
        <w:t>Rattus</w:t>
      </w:r>
      <w:proofErr w:type="spellEnd"/>
      <w:r w:rsidRPr="00D37326">
        <w:rPr>
          <w:rFonts w:asciiTheme="majorHAnsi" w:hAnsiTheme="majorHAnsi"/>
          <w:i/>
          <w:iCs/>
          <w:sz w:val="20"/>
          <w:szCs w:val="20"/>
          <w:lang w:val="en-US"/>
        </w:rPr>
        <w:t xml:space="preserve"> </w:t>
      </w:r>
      <w:proofErr w:type="spellStart"/>
      <w:r w:rsidRPr="00D37326">
        <w:rPr>
          <w:rFonts w:asciiTheme="majorHAnsi" w:hAnsiTheme="majorHAnsi"/>
          <w:i/>
          <w:iCs/>
          <w:sz w:val="20"/>
          <w:szCs w:val="20"/>
          <w:lang w:val="en-US"/>
        </w:rPr>
        <w:t>rattus</w:t>
      </w:r>
      <w:proofErr w:type="spellEnd"/>
      <w:r w:rsidRPr="00D37326">
        <w:rPr>
          <w:rFonts w:asciiTheme="majorHAnsi" w:hAnsiTheme="majorHAnsi"/>
          <w:sz w:val="20"/>
          <w:szCs w:val="20"/>
          <w:lang w:val="en-US"/>
        </w:rPr>
        <w:t>) and brown rats (</w:t>
      </w:r>
      <w:proofErr w:type="spellStart"/>
      <w:r w:rsidRPr="00D37326">
        <w:rPr>
          <w:rFonts w:asciiTheme="majorHAnsi" w:hAnsiTheme="majorHAnsi"/>
          <w:i/>
          <w:iCs/>
          <w:sz w:val="20"/>
          <w:szCs w:val="20"/>
          <w:lang w:val="en-US"/>
        </w:rPr>
        <w:t>Rattus</w:t>
      </w:r>
      <w:proofErr w:type="spellEnd"/>
      <w:r w:rsidRPr="00D37326">
        <w:rPr>
          <w:rFonts w:asciiTheme="majorHAnsi" w:hAnsiTheme="majorHAnsi"/>
          <w:i/>
          <w:iCs/>
          <w:sz w:val="20"/>
          <w:szCs w:val="20"/>
          <w:lang w:val="en-US"/>
        </w:rPr>
        <w:t xml:space="preserve"> </w:t>
      </w:r>
      <w:proofErr w:type="spellStart"/>
      <w:r w:rsidRPr="00D37326">
        <w:rPr>
          <w:rFonts w:asciiTheme="majorHAnsi" w:hAnsiTheme="majorHAnsi"/>
          <w:i/>
          <w:iCs/>
          <w:sz w:val="20"/>
          <w:szCs w:val="20"/>
          <w:lang w:val="en-US"/>
        </w:rPr>
        <w:t>norvegicus</w:t>
      </w:r>
      <w:proofErr w:type="spellEnd"/>
      <w:r w:rsidRPr="00D37326">
        <w:rPr>
          <w:rFonts w:asciiTheme="majorHAnsi" w:hAnsiTheme="majorHAnsi"/>
          <w:sz w:val="20"/>
          <w:szCs w:val="20"/>
          <w:lang w:val="en-US"/>
        </w:rPr>
        <w:t>) threaten the viability of red-billed tropicbird (</w:t>
      </w:r>
      <w:r w:rsidRPr="00D37326">
        <w:rPr>
          <w:rFonts w:asciiTheme="majorHAnsi" w:hAnsiTheme="majorHAnsi"/>
          <w:i/>
          <w:iCs/>
          <w:sz w:val="20"/>
          <w:szCs w:val="20"/>
          <w:lang w:val="en-US"/>
        </w:rPr>
        <w:t xml:space="preserve">Phaethon </w:t>
      </w:r>
      <w:proofErr w:type="spellStart"/>
      <w:r w:rsidRPr="00D37326">
        <w:rPr>
          <w:rFonts w:asciiTheme="majorHAnsi" w:hAnsiTheme="majorHAnsi"/>
          <w:i/>
          <w:iCs/>
          <w:sz w:val="20"/>
          <w:szCs w:val="20"/>
          <w:lang w:val="en-US"/>
        </w:rPr>
        <w:t>aethereus</w:t>
      </w:r>
      <w:proofErr w:type="spellEnd"/>
      <w:r w:rsidRPr="00D37326">
        <w:rPr>
          <w:rFonts w:asciiTheme="majorHAnsi" w:hAnsiTheme="majorHAnsi"/>
          <w:sz w:val="20"/>
          <w:szCs w:val="20"/>
          <w:lang w:val="en-US"/>
        </w:rPr>
        <w:t xml:space="preserve">) in </w:t>
      </w:r>
      <w:proofErr w:type="spellStart"/>
      <w:r w:rsidRPr="00D37326">
        <w:rPr>
          <w:rFonts w:asciiTheme="majorHAnsi" w:hAnsiTheme="majorHAnsi"/>
          <w:sz w:val="20"/>
          <w:szCs w:val="20"/>
          <w:lang w:val="en-US"/>
        </w:rPr>
        <w:t>Abrolhos</w:t>
      </w:r>
      <w:proofErr w:type="spellEnd"/>
      <w:r w:rsidRPr="00D37326">
        <w:rPr>
          <w:rFonts w:asciiTheme="majorHAnsi" w:hAnsiTheme="majorHAnsi"/>
          <w:sz w:val="20"/>
          <w:szCs w:val="20"/>
          <w:lang w:val="en-US"/>
        </w:rPr>
        <w:t xml:space="preserve"> National Park, Brazil. </w:t>
      </w:r>
      <w:r w:rsidRPr="00D37326">
        <w:rPr>
          <w:rFonts w:asciiTheme="majorHAnsi" w:hAnsiTheme="majorHAnsi"/>
          <w:i/>
          <w:iCs/>
          <w:sz w:val="20"/>
          <w:szCs w:val="20"/>
          <w:lang w:val="en-US"/>
        </w:rPr>
        <w:t>Tropical Conservation Science</w:t>
      </w:r>
      <w:r w:rsidRPr="00D37326">
        <w:rPr>
          <w:rFonts w:asciiTheme="majorHAnsi" w:hAnsiTheme="majorHAnsi"/>
          <w:sz w:val="20"/>
          <w:szCs w:val="20"/>
          <w:lang w:val="en-US"/>
        </w:rPr>
        <w:t xml:space="preserve">, vol. 7, pp. 614-627. </w:t>
      </w:r>
    </w:p>
    <w:p w14:paraId="43B54596" w14:textId="77777777" w:rsidR="00D37326" w:rsidRDefault="00D37326" w:rsidP="004A1347">
      <w:pPr>
        <w:spacing w:line="360" w:lineRule="auto"/>
        <w:rPr>
          <w:rFonts w:asciiTheme="majorHAnsi" w:hAnsiTheme="majorHAnsi"/>
          <w:sz w:val="20"/>
          <w:szCs w:val="20"/>
          <w:lang w:val="en-US"/>
        </w:rPr>
      </w:pPr>
    </w:p>
    <w:p w14:paraId="1CD8C82A" w14:textId="77777777" w:rsidR="00716191" w:rsidRPr="00716191" w:rsidRDefault="00716191" w:rsidP="00716191">
      <w:pPr>
        <w:spacing w:line="360" w:lineRule="auto"/>
        <w:rPr>
          <w:rFonts w:asciiTheme="majorHAnsi" w:hAnsiTheme="majorHAnsi"/>
          <w:sz w:val="20"/>
          <w:szCs w:val="20"/>
          <w:lang w:val="en-US"/>
        </w:rPr>
      </w:pPr>
      <w:r w:rsidRPr="00716191">
        <w:rPr>
          <w:rFonts w:asciiTheme="majorHAnsi" w:hAnsiTheme="majorHAnsi"/>
          <w:sz w:val="20"/>
          <w:szCs w:val="20"/>
          <w:lang w:val="en-US"/>
        </w:rPr>
        <w:t>SCHAFFNER, F.C., 1991. Nest-site selection and nesting success of white-tailed tropicbirds (</w:t>
      </w:r>
      <w:r w:rsidRPr="00716191">
        <w:rPr>
          <w:rFonts w:asciiTheme="majorHAnsi" w:hAnsiTheme="majorHAnsi"/>
          <w:i/>
          <w:iCs/>
          <w:sz w:val="20"/>
          <w:szCs w:val="20"/>
          <w:lang w:val="en-US"/>
        </w:rPr>
        <w:t xml:space="preserve">Phaethon </w:t>
      </w:r>
      <w:proofErr w:type="spellStart"/>
      <w:r w:rsidRPr="00716191">
        <w:rPr>
          <w:rFonts w:asciiTheme="majorHAnsi" w:hAnsiTheme="majorHAnsi"/>
          <w:i/>
          <w:iCs/>
          <w:sz w:val="20"/>
          <w:szCs w:val="20"/>
          <w:lang w:val="en-US"/>
        </w:rPr>
        <w:t>lepturus</w:t>
      </w:r>
      <w:proofErr w:type="spellEnd"/>
      <w:r w:rsidRPr="00716191">
        <w:rPr>
          <w:rFonts w:asciiTheme="majorHAnsi" w:hAnsiTheme="majorHAnsi"/>
          <w:sz w:val="20"/>
          <w:szCs w:val="20"/>
          <w:lang w:val="en-US"/>
        </w:rPr>
        <w:t xml:space="preserve">) at </w:t>
      </w:r>
      <w:proofErr w:type="spellStart"/>
      <w:r w:rsidRPr="00716191">
        <w:rPr>
          <w:rFonts w:asciiTheme="majorHAnsi" w:hAnsiTheme="majorHAnsi"/>
          <w:sz w:val="20"/>
          <w:szCs w:val="20"/>
          <w:lang w:val="en-US"/>
        </w:rPr>
        <w:t>Cayo</w:t>
      </w:r>
      <w:proofErr w:type="spellEnd"/>
      <w:r w:rsidRPr="00716191">
        <w:rPr>
          <w:rFonts w:asciiTheme="majorHAnsi" w:hAnsiTheme="majorHAnsi"/>
          <w:sz w:val="20"/>
          <w:szCs w:val="20"/>
          <w:lang w:val="en-US"/>
        </w:rPr>
        <w:t xml:space="preserve"> Luis Pena, Puerto Rico. </w:t>
      </w:r>
      <w:r w:rsidRPr="00716191">
        <w:rPr>
          <w:rFonts w:asciiTheme="majorHAnsi" w:hAnsiTheme="majorHAnsi"/>
          <w:i/>
          <w:iCs/>
          <w:sz w:val="20"/>
          <w:szCs w:val="20"/>
          <w:lang w:val="en-US"/>
        </w:rPr>
        <w:t>The Auk</w:t>
      </w:r>
      <w:r w:rsidRPr="00716191">
        <w:rPr>
          <w:rFonts w:asciiTheme="majorHAnsi" w:hAnsiTheme="majorHAnsi"/>
          <w:sz w:val="20"/>
          <w:szCs w:val="20"/>
          <w:lang w:val="en-US"/>
        </w:rPr>
        <w:t xml:space="preserve">, vol. 108, pp. 911-922. </w:t>
      </w:r>
    </w:p>
    <w:p w14:paraId="2EF2E88A" w14:textId="77777777" w:rsidR="005953AC" w:rsidRPr="00546B15" w:rsidRDefault="005953AC" w:rsidP="005953AC">
      <w:pPr>
        <w:spacing w:line="360" w:lineRule="auto"/>
        <w:rPr>
          <w:rFonts w:asciiTheme="majorHAnsi" w:hAnsiTheme="majorHAnsi"/>
          <w:sz w:val="20"/>
          <w:szCs w:val="20"/>
          <w:lang w:val="en-US"/>
        </w:rPr>
      </w:pPr>
    </w:p>
    <w:p w14:paraId="3C14D854" w14:textId="16A84A6C" w:rsidR="00D74B86" w:rsidRDefault="005953AC" w:rsidP="005953AC">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Schreiber RW, Clapp RB (1987) </w:t>
      </w:r>
      <w:proofErr w:type="spellStart"/>
      <w:r w:rsidRPr="00546B15">
        <w:rPr>
          <w:rFonts w:asciiTheme="majorHAnsi" w:hAnsiTheme="majorHAnsi"/>
          <w:sz w:val="20"/>
          <w:szCs w:val="20"/>
          <w:lang w:val="en-US"/>
        </w:rPr>
        <w:t>Pelecaniform</w:t>
      </w:r>
      <w:proofErr w:type="spellEnd"/>
      <w:r w:rsidRPr="00546B15">
        <w:rPr>
          <w:rFonts w:asciiTheme="majorHAnsi" w:hAnsiTheme="majorHAnsi"/>
          <w:sz w:val="20"/>
          <w:szCs w:val="20"/>
          <w:lang w:val="en-US"/>
        </w:rPr>
        <w:t xml:space="preserve"> feeding ecology. In: </w:t>
      </w:r>
      <w:proofErr w:type="spellStart"/>
      <w:r w:rsidRPr="00546B15">
        <w:rPr>
          <w:rFonts w:asciiTheme="majorHAnsi" w:hAnsiTheme="majorHAnsi"/>
          <w:sz w:val="20"/>
          <w:szCs w:val="20"/>
          <w:lang w:val="en-US"/>
        </w:rPr>
        <w:t>Croxall</w:t>
      </w:r>
      <w:proofErr w:type="spellEnd"/>
      <w:r w:rsidRPr="00546B15">
        <w:rPr>
          <w:rFonts w:asciiTheme="majorHAnsi" w:hAnsiTheme="majorHAnsi"/>
          <w:sz w:val="20"/>
          <w:szCs w:val="20"/>
          <w:lang w:val="en-US"/>
        </w:rPr>
        <w:t xml:space="preserve"> JP (</w:t>
      </w:r>
      <w:proofErr w:type="spellStart"/>
      <w:r w:rsidRPr="00546B15">
        <w:rPr>
          <w:rFonts w:asciiTheme="majorHAnsi" w:hAnsiTheme="majorHAnsi"/>
          <w:sz w:val="20"/>
          <w:szCs w:val="20"/>
          <w:lang w:val="en-US"/>
        </w:rPr>
        <w:t>ed</w:t>
      </w:r>
      <w:proofErr w:type="spellEnd"/>
      <w:r w:rsidRPr="00546B15">
        <w:rPr>
          <w:rFonts w:asciiTheme="majorHAnsi" w:hAnsiTheme="majorHAnsi"/>
          <w:sz w:val="20"/>
          <w:szCs w:val="20"/>
          <w:lang w:val="en-US"/>
        </w:rPr>
        <w:t xml:space="preserve">) Seabirds: feeding ecology and role in marine ecosystems. Cambridge University Press, Cam- bridge, p 173–188 </w:t>
      </w:r>
    </w:p>
    <w:p w14:paraId="70D40B6C" w14:textId="77777777" w:rsidR="001F531E" w:rsidRDefault="001F531E" w:rsidP="005953AC">
      <w:pPr>
        <w:spacing w:line="360" w:lineRule="auto"/>
        <w:rPr>
          <w:rFonts w:asciiTheme="majorHAnsi" w:hAnsiTheme="majorHAnsi"/>
          <w:sz w:val="20"/>
          <w:szCs w:val="20"/>
          <w:lang w:val="en-US"/>
        </w:rPr>
      </w:pPr>
    </w:p>
    <w:p w14:paraId="6BC96C62" w14:textId="77777777" w:rsidR="001F531E" w:rsidRPr="001F531E" w:rsidRDefault="001F531E" w:rsidP="001F531E">
      <w:pPr>
        <w:spacing w:line="360" w:lineRule="auto"/>
        <w:rPr>
          <w:rFonts w:asciiTheme="majorHAnsi" w:hAnsiTheme="majorHAnsi"/>
          <w:sz w:val="20"/>
          <w:szCs w:val="20"/>
          <w:lang w:val="en-US"/>
        </w:rPr>
      </w:pPr>
      <w:proofErr w:type="spellStart"/>
      <w:r w:rsidRPr="001F531E">
        <w:rPr>
          <w:rFonts w:asciiTheme="majorHAnsi" w:hAnsiTheme="majorHAnsi"/>
          <w:sz w:val="20"/>
          <w:szCs w:val="20"/>
          <w:lang w:val="en-US"/>
        </w:rPr>
        <w:t>Skerrett</w:t>
      </w:r>
      <w:proofErr w:type="spellEnd"/>
      <w:r w:rsidRPr="001F531E">
        <w:rPr>
          <w:rFonts w:asciiTheme="majorHAnsi" w:hAnsiTheme="majorHAnsi"/>
          <w:sz w:val="20"/>
          <w:szCs w:val="20"/>
          <w:lang w:val="en-US"/>
        </w:rPr>
        <w:t xml:space="preserve">, A., Bullock, I. and </w:t>
      </w:r>
      <w:proofErr w:type="spellStart"/>
      <w:r w:rsidRPr="001F531E">
        <w:rPr>
          <w:rFonts w:asciiTheme="majorHAnsi" w:hAnsiTheme="majorHAnsi"/>
          <w:sz w:val="20"/>
          <w:szCs w:val="20"/>
          <w:lang w:val="en-US"/>
        </w:rPr>
        <w:t>Disley</w:t>
      </w:r>
      <w:proofErr w:type="spellEnd"/>
      <w:r w:rsidRPr="001F531E">
        <w:rPr>
          <w:rFonts w:asciiTheme="majorHAnsi" w:hAnsiTheme="majorHAnsi"/>
          <w:sz w:val="20"/>
          <w:szCs w:val="20"/>
          <w:lang w:val="en-US"/>
        </w:rPr>
        <w:t xml:space="preserve">, A. (2001) </w:t>
      </w:r>
      <w:r w:rsidRPr="001F531E">
        <w:rPr>
          <w:rFonts w:asciiTheme="majorHAnsi" w:hAnsiTheme="majorHAnsi"/>
          <w:i/>
          <w:iCs/>
          <w:sz w:val="20"/>
          <w:szCs w:val="20"/>
          <w:lang w:val="en-US"/>
        </w:rPr>
        <w:t>Birds of Seychelles</w:t>
      </w:r>
      <w:r w:rsidRPr="001F531E">
        <w:rPr>
          <w:rFonts w:asciiTheme="majorHAnsi" w:hAnsiTheme="majorHAnsi"/>
          <w:sz w:val="20"/>
          <w:szCs w:val="20"/>
          <w:lang w:val="en-US"/>
        </w:rPr>
        <w:t xml:space="preserve">. London, UK: Helm Books. </w:t>
      </w:r>
    </w:p>
    <w:p w14:paraId="10F840C8" w14:textId="77777777" w:rsidR="001F531E" w:rsidRDefault="001F531E" w:rsidP="005953AC">
      <w:pPr>
        <w:spacing w:line="360" w:lineRule="auto"/>
        <w:rPr>
          <w:rFonts w:asciiTheme="majorHAnsi" w:hAnsiTheme="majorHAnsi"/>
          <w:sz w:val="20"/>
          <w:szCs w:val="20"/>
          <w:lang w:val="en-US"/>
        </w:rPr>
      </w:pPr>
    </w:p>
    <w:p w14:paraId="2023607A" w14:textId="77777777" w:rsidR="00CE1AE9" w:rsidRPr="00CE1AE9" w:rsidRDefault="00CE1AE9" w:rsidP="00CE1AE9">
      <w:pPr>
        <w:spacing w:line="360" w:lineRule="auto"/>
        <w:rPr>
          <w:rFonts w:asciiTheme="majorHAnsi" w:hAnsiTheme="majorHAnsi"/>
          <w:sz w:val="20"/>
          <w:szCs w:val="20"/>
        </w:rPr>
      </w:pPr>
      <w:r w:rsidRPr="00CE1AE9">
        <w:rPr>
          <w:rFonts w:asciiTheme="majorHAnsi" w:hAnsiTheme="majorHAnsi"/>
          <w:sz w:val="20"/>
          <w:szCs w:val="20"/>
        </w:rPr>
        <w:lastRenderedPageBreak/>
        <w:br/>
        <w:t xml:space="preserve">ŠÚR, M., BUNBURY, N., &amp; VAN DE CROMMENACKER, J. (2013). </w:t>
      </w:r>
      <w:proofErr w:type="spellStart"/>
      <w:r w:rsidRPr="00CE1AE9">
        <w:rPr>
          <w:rFonts w:asciiTheme="majorHAnsi" w:hAnsiTheme="majorHAnsi"/>
          <w:sz w:val="20"/>
          <w:szCs w:val="20"/>
        </w:rPr>
        <w:t>Frigatebirds</w:t>
      </w:r>
      <w:proofErr w:type="spellEnd"/>
      <w:r w:rsidRPr="00CE1AE9">
        <w:rPr>
          <w:rFonts w:asciiTheme="majorHAnsi" w:hAnsiTheme="majorHAnsi"/>
          <w:sz w:val="20"/>
          <w:szCs w:val="20"/>
        </w:rPr>
        <w:t xml:space="preserve"> on Aldabra Atoll: Population census, recommended monitoring protocol and sustainable tourism guidelines. </w:t>
      </w:r>
      <w:r w:rsidRPr="00CE1AE9">
        <w:rPr>
          <w:rFonts w:asciiTheme="majorHAnsi" w:hAnsiTheme="majorHAnsi"/>
          <w:i/>
          <w:iCs/>
          <w:sz w:val="20"/>
          <w:szCs w:val="20"/>
        </w:rPr>
        <w:t>Bird Conservation International,</w:t>
      </w:r>
      <w:r w:rsidRPr="00CE1AE9">
        <w:rPr>
          <w:rFonts w:asciiTheme="majorHAnsi" w:hAnsiTheme="majorHAnsi"/>
          <w:sz w:val="20"/>
          <w:szCs w:val="20"/>
        </w:rPr>
        <w:t> </w:t>
      </w:r>
      <w:r w:rsidRPr="00CE1AE9">
        <w:rPr>
          <w:rFonts w:asciiTheme="majorHAnsi" w:hAnsiTheme="majorHAnsi"/>
          <w:i/>
          <w:iCs/>
          <w:sz w:val="20"/>
          <w:szCs w:val="20"/>
        </w:rPr>
        <w:t>23</w:t>
      </w:r>
      <w:r w:rsidRPr="00CE1AE9">
        <w:rPr>
          <w:rFonts w:asciiTheme="majorHAnsi" w:hAnsiTheme="majorHAnsi"/>
          <w:sz w:val="20"/>
          <w:szCs w:val="20"/>
        </w:rPr>
        <w:t>(2), 214-220. doi:10.1017/S0959270913000087</w:t>
      </w:r>
    </w:p>
    <w:p w14:paraId="36AD2032" w14:textId="77777777" w:rsidR="005953AC" w:rsidRPr="00546B15" w:rsidRDefault="005953AC" w:rsidP="003A3DD3">
      <w:pPr>
        <w:spacing w:line="360" w:lineRule="auto"/>
        <w:rPr>
          <w:rFonts w:asciiTheme="majorHAnsi" w:hAnsiTheme="majorHAnsi"/>
          <w:sz w:val="20"/>
          <w:szCs w:val="20"/>
          <w:lang w:val="en-US"/>
        </w:rPr>
      </w:pPr>
    </w:p>
    <w:p w14:paraId="2AB8EECA"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Stonehouse, Bernard. 1962. “The Tropic Birds (</w:t>
      </w:r>
      <w:proofErr w:type="spellStart"/>
      <w:r w:rsidRPr="00546B15">
        <w:rPr>
          <w:rFonts w:asciiTheme="majorHAnsi" w:hAnsiTheme="majorHAnsi"/>
          <w:sz w:val="20"/>
          <w:szCs w:val="20"/>
          <w:lang w:val="en-US"/>
        </w:rPr>
        <w:t>Genusphaethon</w:t>
      </w:r>
      <w:proofErr w:type="spellEnd"/>
      <w:r w:rsidRPr="00546B15">
        <w:rPr>
          <w:rFonts w:asciiTheme="majorHAnsi" w:hAnsiTheme="majorHAnsi"/>
          <w:sz w:val="20"/>
          <w:szCs w:val="20"/>
          <w:lang w:val="en-US"/>
        </w:rPr>
        <w:t xml:space="preserve">) Of Ascension Island.” </w:t>
      </w:r>
      <w:r w:rsidRPr="00546B15">
        <w:rPr>
          <w:rFonts w:asciiTheme="majorHAnsi" w:hAnsiTheme="majorHAnsi"/>
          <w:i/>
          <w:sz w:val="20"/>
          <w:szCs w:val="20"/>
          <w:lang w:val="en-US"/>
        </w:rPr>
        <w:t>Ibis</w:t>
      </w:r>
      <w:r w:rsidR="006C73FC">
        <w:rPr>
          <w:rFonts w:asciiTheme="majorHAnsi" w:hAnsiTheme="majorHAnsi"/>
          <w:sz w:val="20"/>
          <w:szCs w:val="20"/>
          <w:lang w:val="en-US"/>
        </w:rPr>
        <w:t xml:space="preserve"> </w:t>
      </w:r>
      <w:r w:rsidRPr="00546B15">
        <w:rPr>
          <w:rFonts w:asciiTheme="majorHAnsi" w:hAnsiTheme="majorHAnsi"/>
          <w:sz w:val="20"/>
          <w:szCs w:val="20"/>
          <w:lang w:val="en-US"/>
        </w:rPr>
        <w:t>103B (2): 124–61. doi:</w:t>
      </w:r>
      <w:hyperlink r:id="rId23">
        <w:r w:rsidRPr="00546B15">
          <w:rPr>
            <w:rStyle w:val="Hyperlink"/>
            <w:rFonts w:asciiTheme="majorHAnsi" w:hAnsiTheme="majorHAnsi"/>
            <w:sz w:val="20"/>
            <w:szCs w:val="20"/>
            <w:lang w:val="en-US"/>
          </w:rPr>
          <w:t>10.1111/j.1474-919X.1962.tb07242.x</w:t>
        </w:r>
      </w:hyperlink>
      <w:r w:rsidRPr="00546B15">
        <w:rPr>
          <w:rFonts w:asciiTheme="majorHAnsi" w:hAnsiTheme="majorHAnsi"/>
          <w:sz w:val="20"/>
          <w:szCs w:val="20"/>
          <w:lang w:val="en-US"/>
        </w:rPr>
        <w:t>.</w:t>
      </w:r>
    </w:p>
    <w:p w14:paraId="13AD7FF2" w14:textId="77777777" w:rsidR="00D86349" w:rsidRDefault="00D86349" w:rsidP="003A3DD3">
      <w:pPr>
        <w:rPr>
          <w:rFonts w:asciiTheme="majorHAnsi" w:hAnsiTheme="majorHAnsi"/>
          <w:sz w:val="20"/>
          <w:szCs w:val="20"/>
        </w:rPr>
      </w:pPr>
    </w:p>
    <w:p w14:paraId="736C8AB5" w14:textId="77777777" w:rsidR="003A2969" w:rsidRDefault="003A2969" w:rsidP="003A3DD3">
      <w:pPr>
        <w:rPr>
          <w:rFonts w:asciiTheme="majorHAnsi" w:hAnsiTheme="majorHAnsi"/>
          <w:sz w:val="20"/>
          <w:szCs w:val="20"/>
        </w:rPr>
      </w:pPr>
    </w:p>
    <w:p w14:paraId="7E756DE8" w14:textId="77777777" w:rsidR="003A2969" w:rsidRDefault="003A2969" w:rsidP="003A3DD3">
      <w:pPr>
        <w:rPr>
          <w:rFonts w:asciiTheme="majorHAnsi" w:hAnsiTheme="majorHAnsi"/>
          <w:sz w:val="20"/>
          <w:szCs w:val="20"/>
        </w:rPr>
      </w:pPr>
    </w:p>
    <w:p w14:paraId="1AB0201E" w14:textId="77777777" w:rsidR="00A5601B" w:rsidRDefault="00A5601B" w:rsidP="003A3DD3">
      <w:pPr>
        <w:rPr>
          <w:rFonts w:asciiTheme="majorHAnsi" w:hAnsiTheme="majorHAnsi"/>
          <w:sz w:val="20"/>
          <w:szCs w:val="20"/>
        </w:rPr>
      </w:pPr>
    </w:p>
    <w:p w14:paraId="657025B8" w14:textId="77777777" w:rsidR="00A5601B" w:rsidRDefault="00A5601B" w:rsidP="003A3DD3">
      <w:pPr>
        <w:rPr>
          <w:rFonts w:asciiTheme="majorHAnsi" w:hAnsiTheme="majorHAnsi"/>
          <w:sz w:val="20"/>
          <w:szCs w:val="20"/>
        </w:rPr>
      </w:pPr>
    </w:p>
    <w:p w14:paraId="4202673C" w14:textId="77777777" w:rsidR="00730A05" w:rsidRDefault="00730A05" w:rsidP="00A5601B"/>
    <w:p w14:paraId="066CAA80" w14:textId="77777777" w:rsidR="00730A05" w:rsidRDefault="00730A05" w:rsidP="00A5601B"/>
    <w:p w14:paraId="51669AD3" w14:textId="77777777" w:rsidR="00730A05" w:rsidRDefault="00730A05" w:rsidP="00A5601B"/>
    <w:p w14:paraId="0D0EED70" w14:textId="77777777" w:rsidR="00730A05" w:rsidRDefault="00730A05" w:rsidP="00A5601B"/>
    <w:p w14:paraId="52F75A38" w14:textId="77777777" w:rsidR="00730A05" w:rsidRDefault="00730A05" w:rsidP="00A5601B"/>
    <w:p w14:paraId="1983B873" w14:textId="77777777" w:rsidR="00730A05" w:rsidRDefault="00730A05" w:rsidP="00A5601B"/>
    <w:p w14:paraId="62F657C8" w14:textId="77777777" w:rsidR="00730A05" w:rsidRDefault="00730A05" w:rsidP="00A5601B"/>
    <w:p w14:paraId="3835B6C4" w14:textId="77777777" w:rsidR="00730A05" w:rsidRDefault="00730A05" w:rsidP="00A5601B"/>
    <w:p w14:paraId="1E37B245" w14:textId="77777777" w:rsidR="00730A05" w:rsidRDefault="00730A05" w:rsidP="00A5601B"/>
    <w:p w14:paraId="490EA23D" w14:textId="77777777" w:rsidR="00730A05" w:rsidRDefault="00730A05" w:rsidP="00A5601B"/>
    <w:p w14:paraId="08CB4114" w14:textId="77777777" w:rsidR="00730A05" w:rsidRDefault="00730A05" w:rsidP="00A5601B"/>
    <w:p w14:paraId="16DC3FF6" w14:textId="77777777" w:rsidR="00730A05" w:rsidRDefault="00730A05" w:rsidP="00A5601B"/>
    <w:p w14:paraId="01BEEA1B" w14:textId="77777777" w:rsidR="00730A05" w:rsidRDefault="00730A05" w:rsidP="00A5601B"/>
    <w:p w14:paraId="43BF4F18" w14:textId="77777777" w:rsidR="00730A05" w:rsidRDefault="00730A05" w:rsidP="00A5601B"/>
    <w:p w14:paraId="34FA3631" w14:textId="77777777" w:rsidR="00730A05" w:rsidRDefault="00730A05" w:rsidP="00A5601B"/>
    <w:p w14:paraId="143462D6" w14:textId="77777777" w:rsidR="00730A05" w:rsidRDefault="00730A05" w:rsidP="00A5601B">
      <w:pPr>
        <w:sectPr w:rsidR="00730A05" w:rsidSect="000F547D">
          <w:headerReference w:type="even" r:id="rId24"/>
          <w:headerReference w:type="default" r:id="rId25"/>
          <w:headerReference w:type="first" r:id="rId26"/>
          <w:pgSz w:w="12240" w:h="15840"/>
          <w:pgMar w:top="1440" w:right="1440" w:bottom="1440" w:left="1440" w:header="720" w:footer="720" w:gutter="0"/>
          <w:lnNumType w:countBy="1" w:restart="continuous"/>
          <w:cols w:space="720"/>
          <w:docGrid w:linePitch="360"/>
        </w:sectPr>
      </w:pPr>
    </w:p>
    <w:tbl>
      <w:tblPr>
        <w:tblStyle w:val="TableGrid"/>
        <w:tblpPr w:leftFromText="180" w:rightFromText="180" w:vertAnchor="text" w:horzAnchor="page" w:tblpX="1450" w:tblpY="-65"/>
        <w:tblW w:w="13008" w:type="dxa"/>
        <w:tblLayout w:type="fixed"/>
        <w:tblLook w:val="04A0" w:firstRow="1" w:lastRow="0" w:firstColumn="1" w:lastColumn="0" w:noHBand="0" w:noVBand="1"/>
      </w:tblPr>
      <w:tblGrid>
        <w:gridCol w:w="1003"/>
        <w:gridCol w:w="2004"/>
        <w:gridCol w:w="929"/>
        <w:gridCol w:w="1134"/>
        <w:gridCol w:w="1275"/>
        <w:gridCol w:w="851"/>
        <w:gridCol w:w="1417"/>
        <w:gridCol w:w="1276"/>
        <w:gridCol w:w="1559"/>
        <w:gridCol w:w="1560"/>
      </w:tblGrid>
      <w:tr w:rsidR="00ED1E28" w:rsidRPr="002D47CC" w14:paraId="4CCE8EE7" w14:textId="77777777" w:rsidTr="00ED1E28">
        <w:tc>
          <w:tcPr>
            <w:tcW w:w="1003" w:type="dxa"/>
          </w:tcPr>
          <w:p w14:paraId="418E3053" w14:textId="77777777" w:rsidR="00ED1E28" w:rsidRPr="002D47CC" w:rsidRDefault="00ED1E28" w:rsidP="00ED1E28">
            <w:pPr>
              <w:outlineLvl w:val="0"/>
              <w:rPr>
                <w:b/>
              </w:rPr>
            </w:pPr>
            <w:r w:rsidRPr="002D47CC">
              <w:rPr>
                <w:b/>
              </w:rPr>
              <w:lastRenderedPageBreak/>
              <w:t>Island</w:t>
            </w:r>
          </w:p>
        </w:tc>
        <w:tc>
          <w:tcPr>
            <w:tcW w:w="2004" w:type="dxa"/>
          </w:tcPr>
          <w:p w14:paraId="06E0C2FD" w14:textId="77777777" w:rsidR="00ED1E28" w:rsidRDefault="00ED1E28" w:rsidP="00ED1E28">
            <w:pPr>
              <w:outlineLvl w:val="0"/>
              <w:rPr>
                <w:b/>
              </w:rPr>
            </w:pPr>
            <w:r>
              <w:rPr>
                <w:b/>
              </w:rPr>
              <w:t>Protected Status</w:t>
            </w:r>
          </w:p>
        </w:tc>
        <w:tc>
          <w:tcPr>
            <w:tcW w:w="929" w:type="dxa"/>
          </w:tcPr>
          <w:p w14:paraId="77A5076C" w14:textId="77777777" w:rsidR="00ED1E28" w:rsidRPr="002D47CC" w:rsidRDefault="00ED1E28" w:rsidP="00ED1E28">
            <w:pPr>
              <w:outlineLvl w:val="0"/>
              <w:rPr>
                <w:b/>
              </w:rPr>
            </w:pPr>
            <w:r>
              <w:rPr>
                <w:b/>
              </w:rPr>
              <w:t>Total land area (ha)</w:t>
            </w:r>
          </w:p>
        </w:tc>
        <w:tc>
          <w:tcPr>
            <w:tcW w:w="1134" w:type="dxa"/>
          </w:tcPr>
          <w:p w14:paraId="111ABE30" w14:textId="77777777" w:rsidR="00ED1E28" w:rsidRPr="002D47CC" w:rsidRDefault="00ED1E28" w:rsidP="00ED1E28">
            <w:pPr>
              <w:outlineLvl w:val="0"/>
              <w:rPr>
                <w:b/>
              </w:rPr>
            </w:pPr>
            <w:proofErr w:type="spellStart"/>
            <w:r>
              <w:rPr>
                <w:b/>
              </w:rPr>
              <w:t>Geomor-phology</w:t>
            </w:r>
            <w:proofErr w:type="spellEnd"/>
          </w:p>
        </w:tc>
        <w:tc>
          <w:tcPr>
            <w:tcW w:w="1275" w:type="dxa"/>
          </w:tcPr>
          <w:p w14:paraId="49FEE5F8" w14:textId="77777777" w:rsidR="00ED1E28" w:rsidRPr="002D47CC" w:rsidRDefault="00ED1E28" w:rsidP="00ED1E28">
            <w:pPr>
              <w:outlineLvl w:val="0"/>
              <w:rPr>
                <w:b/>
              </w:rPr>
            </w:pPr>
            <w:r>
              <w:rPr>
                <w:b/>
              </w:rPr>
              <w:t>Location</w:t>
            </w:r>
          </w:p>
        </w:tc>
        <w:tc>
          <w:tcPr>
            <w:tcW w:w="851" w:type="dxa"/>
          </w:tcPr>
          <w:p w14:paraId="52C92D37" w14:textId="77777777" w:rsidR="00ED1E28" w:rsidRPr="002D47CC" w:rsidRDefault="00ED1E28" w:rsidP="00ED1E28">
            <w:pPr>
              <w:outlineLvl w:val="0"/>
              <w:rPr>
                <w:b/>
              </w:rPr>
            </w:pPr>
            <w:r>
              <w:rPr>
                <w:b/>
              </w:rPr>
              <w:t xml:space="preserve">Max height </w:t>
            </w:r>
            <w:proofErr w:type="spellStart"/>
            <w:r>
              <w:rPr>
                <w:b/>
              </w:rPr>
              <w:t>asl</w:t>
            </w:r>
            <w:proofErr w:type="spellEnd"/>
            <w:r>
              <w:rPr>
                <w:b/>
              </w:rPr>
              <w:t xml:space="preserve"> (m)</w:t>
            </w:r>
          </w:p>
        </w:tc>
        <w:tc>
          <w:tcPr>
            <w:tcW w:w="1417" w:type="dxa"/>
          </w:tcPr>
          <w:p w14:paraId="0AD873D2" w14:textId="77777777" w:rsidR="00ED1E28" w:rsidRPr="002D47CC" w:rsidRDefault="00ED1E28" w:rsidP="00ED1E28">
            <w:pPr>
              <w:outlineLvl w:val="0"/>
              <w:rPr>
                <w:b/>
              </w:rPr>
            </w:pPr>
            <w:r>
              <w:rPr>
                <w:b/>
              </w:rPr>
              <w:t>General management</w:t>
            </w:r>
          </w:p>
        </w:tc>
        <w:tc>
          <w:tcPr>
            <w:tcW w:w="1276" w:type="dxa"/>
          </w:tcPr>
          <w:p w14:paraId="2CDFF4CA" w14:textId="77777777" w:rsidR="00ED1E28" w:rsidRPr="002D47CC" w:rsidRDefault="00ED1E28" w:rsidP="00ED1E28">
            <w:pPr>
              <w:outlineLvl w:val="0"/>
              <w:rPr>
                <w:b/>
              </w:rPr>
            </w:pPr>
            <w:r w:rsidRPr="00063E64">
              <w:rPr>
                <w:b/>
                <w:sz w:val="21"/>
                <w:szCs w:val="22"/>
              </w:rPr>
              <w:t>Population estimates</w:t>
            </w:r>
          </w:p>
        </w:tc>
        <w:tc>
          <w:tcPr>
            <w:tcW w:w="1559" w:type="dxa"/>
          </w:tcPr>
          <w:p w14:paraId="26BEB763" w14:textId="77777777" w:rsidR="00ED1E28" w:rsidRPr="002D47CC" w:rsidRDefault="00ED1E28" w:rsidP="00ED1E28">
            <w:pPr>
              <w:outlineLvl w:val="0"/>
              <w:rPr>
                <w:b/>
              </w:rPr>
            </w:pPr>
            <w:r>
              <w:rPr>
                <w:b/>
                <w:sz w:val="21"/>
                <w:szCs w:val="22"/>
              </w:rPr>
              <w:t>Nest</w:t>
            </w:r>
            <w:r w:rsidRPr="00063E64">
              <w:rPr>
                <w:b/>
                <w:sz w:val="21"/>
                <w:szCs w:val="22"/>
              </w:rPr>
              <w:t xml:space="preserve"> predators</w:t>
            </w:r>
          </w:p>
        </w:tc>
        <w:tc>
          <w:tcPr>
            <w:tcW w:w="1560" w:type="dxa"/>
          </w:tcPr>
          <w:p w14:paraId="7D8E07CF" w14:textId="77777777" w:rsidR="00ED1E28" w:rsidRPr="002D47CC" w:rsidRDefault="00ED1E28" w:rsidP="00ED1E28">
            <w:pPr>
              <w:outlineLvl w:val="0"/>
              <w:rPr>
                <w:b/>
              </w:rPr>
            </w:pPr>
            <w:r>
              <w:rPr>
                <w:b/>
                <w:sz w:val="21"/>
                <w:szCs w:val="22"/>
              </w:rPr>
              <w:t>Other D</w:t>
            </w:r>
            <w:r w:rsidRPr="00063E64">
              <w:rPr>
                <w:b/>
                <w:sz w:val="21"/>
                <w:szCs w:val="22"/>
              </w:rPr>
              <w:t>isruptive</w:t>
            </w:r>
            <w:r>
              <w:rPr>
                <w:b/>
                <w:sz w:val="21"/>
                <w:szCs w:val="22"/>
              </w:rPr>
              <w:t>*</w:t>
            </w:r>
            <w:r w:rsidRPr="00063E64">
              <w:rPr>
                <w:b/>
                <w:sz w:val="21"/>
                <w:szCs w:val="22"/>
              </w:rPr>
              <w:t xml:space="preserve"> species</w:t>
            </w:r>
          </w:p>
        </w:tc>
      </w:tr>
      <w:tr w:rsidR="00ED1E28" w14:paraId="147A92E5" w14:textId="77777777" w:rsidTr="00ED1E28">
        <w:tc>
          <w:tcPr>
            <w:tcW w:w="1003" w:type="dxa"/>
          </w:tcPr>
          <w:p w14:paraId="2B4D13C1" w14:textId="77777777" w:rsidR="00ED1E28" w:rsidRDefault="00ED1E28" w:rsidP="00ED1E28">
            <w:pPr>
              <w:outlineLvl w:val="0"/>
            </w:pPr>
            <w:r>
              <w:t>Aldabra Atoll</w:t>
            </w:r>
          </w:p>
        </w:tc>
        <w:tc>
          <w:tcPr>
            <w:tcW w:w="2004" w:type="dxa"/>
          </w:tcPr>
          <w:p w14:paraId="46FB92CD" w14:textId="77777777" w:rsidR="00ED1E28" w:rsidRDefault="00ED1E28" w:rsidP="00ED1E28">
            <w:pPr>
              <w:outlineLvl w:val="0"/>
            </w:pPr>
            <w:r>
              <w:t>UNESCO World Heritage site (1982); Special Reserve (1975)</w:t>
            </w:r>
          </w:p>
        </w:tc>
        <w:tc>
          <w:tcPr>
            <w:tcW w:w="929" w:type="dxa"/>
          </w:tcPr>
          <w:p w14:paraId="3C3BAB73" w14:textId="77777777" w:rsidR="00ED1E28" w:rsidRDefault="00ED1E28" w:rsidP="00ED1E28">
            <w:pPr>
              <w:outlineLvl w:val="0"/>
            </w:pPr>
            <w:r w:rsidRPr="000420CE">
              <w:t>15</w:t>
            </w:r>
            <w:r>
              <w:t>,</w:t>
            </w:r>
            <w:r w:rsidRPr="000420CE">
              <w:t>254</w:t>
            </w:r>
          </w:p>
        </w:tc>
        <w:tc>
          <w:tcPr>
            <w:tcW w:w="1134" w:type="dxa"/>
          </w:tcPr>
          <w:p w14:paraId="582D209C" w14:textId="77777777" w:rsidR="00ED1E28" w:rsidRDefault="00ED1E28" w:rsidP="00ED1E28">
            <w:pPr>
              <w:outlineLvl w:val="0"/>
            </w:pPr>
            <w:r>
              <w:t xml:space="preserve">Coralline </w:t>
            </w:r>
          </w:p>
        </w:tc>
        <w:tc>
          <w:tcPr>
            <w:tcW w:w="1275" w:type="dxa"/>
          </w:tcPr>
          <w:p w14:paraId="5648E599" w14:textId="77777777" w:rsidR="00ED1E28" w:rsidRPr="00C83F8B" w:rsidRDefault="00ED1E28" w:rsidP="00ED1E28">
            <w:pPr>
              <w:outlineLvl w:val="0"/>
            </w:pPr>
            <w:r w:rsidRPr="00C83F8B">
              <w:rPr>
                <w:rFonts w:hint="eastAsia"/>
              </w:rPr>
              <w:t>9</w:t>
            </w:r>
            <w:r>
              <w:rPr>
                <w:lang w:val="en-US"/>
              </w:rPr>
              <w:t>.</w:t>
            </w:r>
            <w:r w:rsidRPr="00C83F8B">
              <w:rPr>
                <w:rFonts w:hint="eastAsia"/>
              </w:rPr>
              <w:t>2255</w:t>
            </w:r>
            <w:r w:rsidRPr="00A50632">
              <w:rPr>
                <w:b/>
              </w:rPr>
              <w:t>°</w:t>
            </w:r>
            <w:r w:rsidRPr="00A50632">
              <w:t>S</w:t>
            </w:r>
            <w:r>
              <w:t>,</w:t>
            </w:r>
            <w:r w:rsidRPr="00C83F8B">
              <w:rPr>
                <w:rFonts w:hint="eastAsia"/>
              </w:rPr>
              <w:t xml:space="preserve"> </w:t>
            </w:r>
          </w:p>
          <w:p w14:paraId="459D121F" w14:textId="77777777" w:rsidR="00ED1E28" w:rsidRPr="0070017F" w:rsidRDefault="00ED1E28" w:rsidP="00ED1E28">
            <w:pPr>
              <w:outlineLvl w:val="0"/>
              <w:rPr>
                <w:lang w:val="en-US"/>
              </w:rPr>
            </w:pPr>
            <w:r>
              <w:rPr>
                <w:rFonts w:hint="eastAsia"/>
              </w:rPr>
              <w:t>46.</w:t>
            </w:r>
            <w:r w:rsidRPr="00C83F8B">
              <w:rPr>
                <w:rFonts w:hint="eastAsia"/>
              </w:rPr>
              <w:t>1310</w:t>
            </w:r>
            <w:r w:rsidRPr="00FA45BC">
              <w:rPr>
                <w:b/>
              </w:rPr>
              <w:t>°</w:t>
            </w:r>
            <w:r w:rsidRPr="00FA45BC">
              <w:t>E</w:t>
            </w:r>
          </w:p>
        </w:tc>
        <w:tc>
          <w:tcPr>
            <w:tcW w:w="851" w:type="dxa"/>
          </w:tcPr>
          <w:p w14:paraId="35CD0C8C" w14:textId="77777777" w:rsidR="00ED1E28" w:rsidRDefault="00ED1E28" w:rsidP="00ED1E28">
            <w:pPr>
              <w:outlineLvl w:val="0"/>
            </w:pPr>
            <w:r>
              <w:t>8</w:t>
            </w:r>
          </w:p>
        </w:tc>
        <w:tc>
          <w:tcPr>
            <w:tcW w:w="1417" w:type="dxa"/>
          </w:tcPr>
          <w:p w14:paraId="1667362C" w14:textId="77777777" w:rsidR="00ED1E28" w:rsidRDefault="00ED1E28" w:rsidP="00ED1E28">
            <w:pPr>
              <w:outlineLvl w:val="0"/>
            </w:pPr>
            <w:r>
              <w:t>Public Trust</w:t>
            </w:r>
          </w:p>
        </w:tc>
        <w:tc>
          <w:tcPr>
            <w:tcW w:w="1276" w:type="dxa"/>
          </w:tcPr>
          <w:p w14:paraId="1095EB43" w14:textId="77777777" w:rsidR="00ED1E28" w:rsidRPr="00A5601B" w:rsidRDefault="00ED1E28" w:rsidP="00ED1E28">
            <w:pPr>
              <w:outlineLvl w:val="0"/>
              <w:rPr>
                <w:vertAlign w:val="superscript"/>
              </w:rPr>
            </w:pPr>
            <w:r>
              <w:rPr>
                <w:sz w:val="21"/>
                <w:szCs w:val="22"/>
              </w:rPr>
              <w:t xml:space="preserve">2000 pairs </w:t>
            </w:r>
            <w:r>
              <w:rPr>
                <w:sz w:val="21"/>
                <w:szCs w:val="22"/>
                <w:vertAlign w:val="superscript"/>
              </w:rPr>
              <w:t>1</w:t>
            </w:r>
          </w:p>
        </w:tc>
        <w:tc>
          <w:tcPr>
            <w:tcW w:w="1559" w:type="dxa"/>
          </w:tcPr>
          <w:p w14:paraId="626F226F" w14:textId="77777777" w:rsidR="00ED1E28" w:rsidRDefault="00ED1E28" w:rsidP="00ED1E28">
            <w:pPr>
              <w:outlineLvl w:val="0"/>
              <w:rPr>
                <w:sz w:val="21"/>
                <w:szCs w:val="22"/>
                <w:vertAlign w:val="superscript"/>
              </w:rPr>
            </w:pPr>
            <w:r w:rsidRPr="00063E64">
              <w:rPr>
                <w:sz w:val="21"/>
                <w:szCs w:val="22"/>
              </w:rPr>
              <w:t xml:space="preserve">Black </w:t>
            </w:r>
            <w:r>
              <w:rPr>
                <w:sz w:val="21"/>
                <w:szCs w:val="22"/>
              </w:rPr>
              <w:t>r</w:t>
            </w:r>
            <w:r w:rsidRPr="00063E64">
              <w:rPr>
                <w:sz w:val="21"/>
                <w:szCs w:val="22"/>
              </w:rPr>
              <w:t>at</w:t>
            </w:r>
            <w:r w:rsidRPr="00063E64">
              <w:rPr>
                <w:i/>
                <w:sz w:val="21"/>
                <w:szCs w:val="22"/>
              </w:rPr>
              <w:t xml:space="preserve">, </w:t>
            </w:r>
            <w:r>
              <w:rPr>
                <w:sz w:val="21"/>
                <w:szCs w:val="22"/>
              </w:rPr>
              <w:t>g</w:t>
            </w:r>
            <w:r w:rsidRPr="00063E64">
              <w:rPr>
                <w:sz w:val="21"/>
                <w:szCs w:val="22"/>
              </w:rPr>
              <w:t>rey</w:t>
            </w:r>
            <w:r>
              <w:rPr>
                <w:sz w:val="21"/>
                <w:szCs w:val="22"/>
              </w:rPr>
              <w:t xml:space="preserve"> h</w:t>
            </w:r>
            <w:r w:rsidRPr="00063E64">
              <w:rPr>
                <w:sz w:val="21"/>
                <w:szCs w:val="22"/>
              </w:rPr>
              <w:t>eron</w:t>
            </w:r>
            <w:r>
              <w:rPr>
                <w:sz w:val="21"/>
                <w:szCs w:val="22"/>
              </w:rPr>
              <w:t>, Aldabra d</w:t>
            </w:r>
            <w:r w:rsidRPr="00063E64">
              <w:rPr>
                <w:sz w:val="21"/>
                <w:szCs w:val="22"/>
              </w:rPr>
              <w:t>rongo</w:t>
            </w:r>
            <w:r>
              <w:rPr>
                <w:sz w:val="21"/>
                <w:szCs w:val="22"/>
                <w:vertAlign w:val="superscript"/>
              </w:rPr>
              <w:t>4</w:t>
            </w:r>
          </w:p>
          <w:p w14:paraId="5C88E5E6" w14:textId="77777777" w:rsidR="00ED1E28" w:rsidRPr="00E5312C" w:rsidRDefault="00ED1E28" w:rsidP="00ED1E28">
            <w:pPr>
              <w:outlineLvl w:val="0"/>
              <w:rPr>
                <w:vertAlign w:val="superscript"/>
              </w:rPr>
            </w:pPr>
            <w:r>
              <w:rPr>
                <w:sz w:val="21"/>
                <w:szCs w:val="22"/>
              </w:rPr>
              <w:t>Coconut crab</w:t>
            </w:r>
            <w:r>
              <w:rPr>
                <w:sz w:val="21"/>
                <w:szCs w:val="22"/>
                <w:vertAlign w:val="superscript"/>
              </w:rPr>
              <w:t>1</w:t>
            </w:r>
          </w:p>
        </w:tc>
        <w:tc>
          <w:tcPr>
            <w:tcW w:w="1560" w:type="dxa"/>
          </w:tcPr>
          <w:p w14:paraId="0AE87FC6" w14:textId="77777777" w:rsidR="00ED1E28" w:rsidRPr="00ED1E28" w:rsidRDefault="00ED1E28" w:rsidP="00ED1E28">
            <w:pPr>
              <w:outlineLvl w:val="0"/>
              <w:rPr>
                <w:sz w:val="21"/>
                <w:szCs w:val="21"/>
              </w:rPr>
            </w:pPr>
            <w:r w:rsidRPr="00ED1E28">
              <w:rPr>
                <w:sz w:val="21"/>
                <w:szCs w:val="21"/>
              </w:rPr>
              <w:t>Red-tailed tropicbirds</w:t>
            </w:r>
          </w:p>
        </w:tc>
      </w:tr>
      <w:tr w:rsidR="00ED1E28" w14:paraId="4F6FC62E" w14:textId="77777777" w:rsidTr="00ED1E28">
        <w:tc>
          <w:tcPr>
            <w:tcW w:w="1003" w:type="dxa"/>
          </w:tcPr>
          <w:p w14:paraId="3D620500" w14:textId="77777777" w:rsidR="00ED1E28" w:rsidRDefault="00ED1E28" w:rsidP="00ED1E28">
            <w:pPr>
              <w:outlineLvl w:val="0"/>
            </w:pPr>
            <w:proofErr w:type="spellStart"/>
            <w:r>
              <w:t>Aride</w:t>
            </w:r>
            <w:proofErr w:type="spellEnd"/>
          </w:p>
        </w:tc>
        <w:tc>
          <w:tcPr>
            <w:tcW w:w="2004" w:type="dxa"/>
          </w:tcPr>
          <w:p w14:paraId="7466B879" w14:textId="77777777" w:rsidR="00ED1E28" w:rsidRDefault="00ED1E28" w:rsidP="00ED1E28">
            <w:pPr>
              <w:outlineLvl w:val="0"/>
            </w:pPr>
            <w:r>
              <w:t>Special Reserve (1975)</w:t>
            </w:r>
          </w:p>
        </w:tc>
        <w:tc>
          <w:tcPr>
            <w:tcW w:w="929" w:type="dxa"/>
          </w:tcPr>
          <w:p w14:paraId="23BFF43E" w14:textId="77777777" w:rsidR="00ED1E28" w:rsidRDefault="00ED1E28" w:rsidP="00ED1E28">
            <w:pPr>
              <w:outlineLvl w:val="0"/>
            </w:pPr>
            <w:r>
              <w:t>74</w:t>
            </w:r>
          </w:p>
        </w:tc>
        <w:tc>
          <w:tcPr>
            <w:tcW w:w="1134" w:type="dxa"/>
          </w:tcPr>
          <w:p w14:paraId="1609B2C9" w14:textId="77777777" w:rsidR="00ED1E28" w:rsidRDefault="00ED1E28" w:rsidP="00ED1E28">
            <w:pPr>
              <w:outlineLvl w:val="0"/>
            </w:pPr>
            <w:r>
              <w:t>Granitic</w:t>
            </w:r>
          </w:p>
        </w:tc>
        <w:tc>
          <w:tcPr>
            <w:tcW w:w="1275" w:type="dxa"/>
          </w:tcPr>
          <w:p w14:paraId="0D1C8EB5" w14:textId="77777777" w:rsidR="00ED1E28" w:rsidRDefault="00ED1E28" w:rsidP="00ED1E28">
            <w:pPr>
              <w:outlineLvl w:val="0"/>
            </w:pPr>
            <w:r w:rsidRPr="00A50632">
              <w:t>4.2000</w:t>
            </w:r>
            <w:r w:rsidRPr="00A50632">
              <w:rPr>
                <w:b/>
              </w:rPr>
              <w:t>°</w:t>
            </w:r>
            <w:r w:rsidRPr="00A50632">
              <w:t>S</w:t>
            </w:r>
            <w:r>
              <w:t>,</w:t>
            </w:r>
            <w:r w:rsidRPr="00A50632">
              <w:t xml:space="preserve"> 55.6667</w:t>
            </w:r>
            <w:r w:rsidRPr="00A50632">
              <w:rPr>
                <w:b/>
              </w:rPr>
              <w:t>°</w:t>
            </w:r>
            <w:r w:rsidRPr="00A50632">
              <w:t>E</w:t>
            </w:r>
          </w:p>
        </w:tc>
        <w:tc>
          <w:tcPr>
            <w:tcW w:w="851" w:type="dxa"/>
          </w:tcPr>
          <w:p w14:paraId="1B9B6663" w14:textId="77777777" w:rsidR="00ED1E28" w:rsidRDefault="00ED1E28" w:rsidP="00ED1E28">
            <w:pPr>
              <w:tabs>
                <w:tab w:val="left" w:pos="816"/>
              </w:tabs>
              <w:outlineLvl w:val="0"/>
            </w:pPr>
            <w:r>
              <w:t>134</w:t>
            </w:r>
          </w:p>
        </w:tc>
        <w:tc>
          <w:tcPr>
            <w:tcW w:w="1417" w:type="dxa"/>
          </w:tcPr>
          <w:p w14:paraId="33B39305" w14:textId="77777777" w:rsidR="00ED1E28" w:rsidRDefault="00ED1E28" w:rsidP="00ED1E28">
            <w:pPr>
              <w:outlineLvl w:val="0"/>
            </w:pPr>
            <w:r>
              <w:t>NGO</w:t>
            </w:r>
          </w:p>
        </w:tc>
        <w:tc>
          <w:tcPr>
            <w:tcW w:w="1276" w:type="dxa"/>
          </w:tcPr>
          <w:p w14:paraId="0B1C035B" w14:textId="77777777" w:rsidR="00ED1E28" w:rsidRDefault="00ED1E28" w:rsidP="00ED1E28">
            <w:pPr>
              <w:outlineLvl w:val="0"/>
            </w:pPr>
            <w:r w:rsidRPr="00063E64">
              <w:rPr>
                <w:rFonts w:eastAsia="Calibri"/>
                <w:sz w:val="21"/>
                <w:szCs w:val="22"/>
                <w:lang w:val="en-US" w:eastAsia="en-US"/>
              </w:rPr>
              <w:t>1,446 pair</w:t>
            </w:r>
            <w:r>
              <w:rPr>
                <w:rFonts w:eastAsia="Calibri"/>
                <w:sz w:val="21"/>
                <w:szCs w:val="22"/>
                <w:lang w:val="en-US" w:eastAsia="en-US"/>
              </w:rPr>
              <w:t xml:space="preserve">s </w:t>
            </w:r>
            <w:r>
              <w:rPr>
                <w:rFonts w:eastAsia="Calibri"/>
                <w:sz w:val="21"/>
                <w:szCs w:val="22"/>
                <w:vertAlign w:val="superscript"/>
                <w:lang w:val="en-US" w:eastAsia="en-US"/>
              </w:rPr>
              <w:t>2</w:t>
            </w:r>
            <w:r>
              <w:rPr>
                <w:rFonts w:eastAsia="Calibri"/>
                <w:sz w:val="21"/>
                <w:szCs w:val="22"/>
                <w:lang w:val="en-US" w:eastAsia="en-US"/>
              </w:rPr>
              <w:t xml:space="preserve"> </w:t>
            </w:r>
          </w:p>
        </w:tc>
        <w:tc>
          <w:tcPr>
            <w:tcW w:w="1559" w:type="dxa"/>
          </w:tcPr>
          <w:p w14:paraId="4CB97A0C" w14:textId="77777777" w:rsidR="00ED1E28" w:rsidRPr="004049C8" w:rsidRDefault="00ED1E28" w:rsidP="00ED1E28">
            <w:pPr>
              <w:rPr>
                <w:sz w:val="21"/>
                <w:szCs w:val="22"/>
              </w:rPr>
            </w:pPr>
            <w:r w:rsidRPr="00063E64">
              <w:rPr>
                <w:sz w:val="21"/>
                <w:szCs w:val="22"/>
              </w:rPr>
              <w:t>Seychelles skink</w:t>
            </w:r>
            <w:r>
              <w:rPr>
                <w:sz w:val="21"/>
                <w:szCs w:val="22"/>
              </w:rPr>
              <w:t>, w</w:t>
            </w:r>
            <w:r w:rsidRPr="00063E64">
              <w:rPr>
                <w:sz w:val="21"/>
                <w:szCs w:val="22"/>
              </w:rPr>
              <w:t>right’s</w:t>
            </w:r>
            <w:r>
              <w:rPr>
                <w:sz w:val="21"/>
                <w:szCs w:val="22"/>
              </w:rPr>
              <w:t xml:space="preserve"> </w:t>
            </w:r>
            <w:r w:rsidRPr="00063E64">
              <w:rPr>
                <w:sz w:val="21"/>
                <w:szCs w:val="22"/>
              </w:rPr>
              <w:t xml:space="preserve">skink </w:t>
            </w:r>
            <w:r>
              <w:rPr>
                <w:sz w:val="21"/>
                <w:szCs w:val="22"/>
              </w:rPr>
              <w:t>and Seychelles f</w:t>
            </w:r>
            <w:r w:rsidRPr="00063E64">
              <w:rPr>
                <w:sz w:val="21"/>
                <w:szCs w:val="22"/>
              </w:rPr>
              <w:t>ody</w:t>
            </w:r>
            <w:r>
              <w:rPr>
                <w:sz w:val="21"/>
                <w:szCs w:val="22"/>
                <w:vertAlign w:val="superscript"/>
              </w:rPr>
              <w:t>5</w:t>
            </w:r>
            <w:r w:rsidRPr="00063E64">
              <w:rPr>
                <w:sz w:val="21"/>
                <w:szCs w:val="22"/>
              </w:rPr>
              <w:t xml:space="preserve"> </w:t>
            </w:r>
          </w:p>
        </w:tc>
        <w:tc>
          <w:tcPr>
            <w:tcW w:w="1560" w:type="dxa"/>
          </w:tcPr>
          <w:p w14:paraId="028BFCD9" w14:textId="77777777" w:rsidR="00ED1E28" w:rsidRDefault="00ED1E28" w:rsidP="00ED1E28">
            <w:pPr>
              <w:outlineLvl w:val="0"/>
            </w:pPr>
            <w:proofErr w:type="spellStart"/>
            <w:r w:rsidRPr="00F401EA">
              <w:rPr>
                <w:i/>
                <w:sz w:val="21"/>
                <w:szCs w:val="22"/>
              </w:rPr>
              <w:t>Pisonia</w:t>
            </w:r>
            <w:proofErr w:type="spellEnd"/>
            <w:r w:rsidRPr="00F401EA">
              <w:rPr>
                <w:i/>
                <w:sz w:val="21"/>
                <w:szCs w:val="22"/>
              </w:rPr>
              <w:t xml:space="preserve"> </w:t>
            </w:r>
            <w:proofErr w:type="spellStart"/>
            <w:r w:rsidRPr="00F401EA">
              <w:rPr>
                <w:i/>
                <w:sz w:val="21"/>
                <w:szCs w:val="22"/>
              </w:rPr>
              <w:t>grandis</w:t>
            </w:r>
            <w:proofErr w:type="spellEnd"/>
            <w:r>
              <w:rPr>
                <w:sz w:val="21"/>
                <w:szCs w:val="22"/>
              </w:rPr>
              <w:t xml:space="preserve"> (bird-catcher tree), big </w:t>
            </w:r>
            <w:r w:rsidRPr="00063E64">
              <w:rPr>
                <w:sz w:val="21"/>
                <w:szCs w:val="22"/>
              </w:rPr>
              <w:t>headed ants</w:t>
            </w:r>
            <w:r>
              <w:rPr>
                <w:sz w:val="21"/>
                <w:szCs w:val="22"/>
              </w:rPr>
              <w:t xml:space="preserve"> (until 2016), ticks.</w:t>
            </w:r>
            <w:r w:rsidRPr="00063E64">
              <w:rPr>
                <w:sz w:val="21"/>
                <w:szCs w:val="22"/>
              </w:rPr>
              <w:t xml:space="preserve"> </w:t>
            </w:r>
          </w:p>
        </w:tc>
      </w:tr>
      <w:tr w:rsidR="00ED1E28" w14:paraId="6C83E3D5" w14:textId="77777777" w:rsidTr="00ED1E28">
        <w:tc>
          <w:tcPr>
            <w:tcW w:w="1003" w:type="dxa"/>
          </w:tcPr>
          <w:p w14:paraId="0E12B925" w14:textId="77777777" w:rsidR="00ED1E28" w:rsidRDefault="00ED1E28" w:rsidP="00ED1E28">
            <w:pPr>
              <w:outlineLvl w:val="0"/>
            </w:pPr>
            <w:r>
              <w:t>Cousin</w:t>
            </w:r>
          </w:p>
        </w:tc>
        <w:tc>
          <w:tcPr>
            <w:tcW w:w="2004" w:type="dxa"/>
          </w:tcPr>
          <w:p w14:paraId="7F55702B" w14:textId="77777777" w:rsidR="00ED1E28" w:rsidRDefault="00ED1E28" w:rsidP="00ED1E28">
            <w:pPr>
              <w:outlineLvl w:val="0"/>
            </w:pPr>
            <w:r w:rsidRPr="00FA45BC">
              <w:t>I</w:t>
            </w:r>
            <w:r>
              <w:t>UCN class 1A Special Reserve (</w:t>
            </w:r>
            <w:r w:rsidRPr="00FA45BC">
              <w:t>1975</w:t>
            </w:r>
            <w:r>
              <w:t>)</w:t>
            </w:r>
          </w:p>
        </w:tc>
        <w:tc>
          <w:tcPr>
            <w:tcW w:w="929" w:type="dxa"/>
          </w:tcPr>
          <w:p w14:paraId="0BBD1683" w14:textId="77777777" w:rsidR="00ED1E28" w:rsidRDefault="00ED1E28" w:rsidP="00ED1E28">
            <w:pPr>
              <w:outlineLvl w:val="0"/>
            </w:pPr>
            <w:r>
              <w:t>27</w:t>
            </w:r>
          </w:p>
        </w:tc>
        <w:tc>
          <w:tcPr>
            <w:tcW w:w="1134" w:type="dxa"/>
          </w:tcPr>
          <w:p w14:paraId="701560DA" w14:textId="77777777" w:rsidR="00ED1E28" w:rsidRDefault="00ED1E28" w:rsidP="00ED1E28">
            <w:pPr>
              <w:outlineLvl w:val="0"/>
            </w:pPr>
            <w:r>
              <w:t>Granitic</w:t>
            </w:r>
          </w:p>
        </w:tc>
        <w:tc>
          <w:tcPr>
            <w:tcW w:w="1275" w:type="dxa"/>
          </w:tcPr>
          <w:p w14:paraId="7F316D0C" w14:textId="77777777" w:rsidR="00ED1E28" w:rsidRDefault="00ED1E28" w:rsidP="00ED1E28">
            <w:pPr>
              <w:outlineLvl w:val="0"/>
            </w:pPr>
            <w:r w:rsidRPr="00FA45BC">
              <w:t>4.3314</w:t>
            </w:r>
            <w:r w:rsidRPr="00FA45BC">
              <w:rPr>
                <w:b/>
              </w:rPr>
              <w:t>°</w:t>
            </w:r>
            <w:r w:rsidRPr="00FA45BC">
              <w:t>S, 55.6631</w:t>
            </w:r>
            <w:r w:rsidRPr="00FA45BC">
              <w:rPr>
                <w:b/>
              </w:rPr>
              <w:t>°</w:t>
            </w:r>
            <w:r w:rsidRPr="00FA45BC">
              <w:t>E</w:t>
            </w:r>
          </w:p>
        </w:tc>
        <w:tc>
          <w:tcPr>
            <w:tcW w:w="851" w:type="dxa"/>
          </w:tcPr>
          <w:p w14:paraId="26316E41" w14:textId="77777777" w:rsidR="00ED1E28" w:rsidRDefault="00ED1E28" w:rsidP="00ED1E28">
            <w:pPr>
              <w:outlineLvl w:val="0"/>
            </w:pPr>
            <w:r>
              <w:t>69</w:t>
            </w:r>
          </w:p>
        </w:tc>
        <w:tc>
          <w:tcPr>
            <w:tcW w:w="1417" w:type="dxa"/>
          </w:tcPr>
          <w:p w14:paraId="515F880F" w14:textId="77777777" w:rsidR="00ED1E28" w:rsidRDefault="00ED1E28" w:rsidP="00ED1E28">
            <w:pPr>
              <w:outlineLvl w:val="0"/>
            </w:pPr>
            <w:r>
              <w:t>NGO</w:t>
            </w:r>
          </w:p>
        </w:tc>
        <w:tc>
          <w:tcPr>
            <w:tcW w:w="1276" w:type="dxa"/>
          </w:tcPr>
          <w:p w14:paraId="58F3761F" w14:textId="77777777" w:rsidR="00ED1E28" w:rsidRPr="00A5601B" w:rsidRDefault="00ED1E28" w:rsidP="00ED1E28">
            <w:pPr>
              <w:outlineLvl w:val="0"/>
              <w:rPr>
                <w:vertAlign w:val="superscript"/>
              </w:rPr>
            </w:pPr>
            <w:r w:rsidRPr="00063E64">
              <w:rPr>
                <w:sz w:val="21"/>
                <w:szCs w:val="22"/>
              </w:rPr>
              <w:t>21</w:t>
            </w:r>
            <w:r>
              <w:rPr>
                <w:sz w:val="21"/>
                <w:szCs w:val="22"/>
              </w:rPr>
              <w:t xml:space="preserve">10 pairs </w:t>
            </w:r>
            <w:r>
              <w:rPr>
                <w:sz w:val="21"/>
                <w:szCs w:val="22"/>
                <w:vertAlign w:val="superscript"/>
              </w:rPr>
              <w:t>3</w:t>
            </w:r>
          </w:p>
        </w:tc>
        <w:tc>
          <w:tcPr>
            <w:tcW w:w="1559" w:type="dxa"/>
          </w:tcPr>
          <w:p w14:paraId="0F0778D4" w14:textId="77777777" w:rsidR="00ED1E28" w:rsidRPr="00A5601B" w:rsidRDefault="00ED1E28" w:rsidP="00ED1E28">
            <w:pPr>
              <w:rPr>
                <w:sz w:val="21"/>
                <w:szCs w:val="22"/>
              </w:rPr>
            </w:pPr>
            <w:r w:rsidRPr="00063E64">
              <w:rPr>
                <w:sz w:val="21"/>
                <w:szCs w:val="22"/>
              </w:rPr>
              <w:t>Seychelles skink</w:t>
            </w:r>
            <w:r>
              <w:rPr>
                <w:sz w:val="21"/>
                <w:szCs w:val="22"/>
              </w:rPr>
              <w:t>, w</w:t>
            </w:r>
            <w:r w:rsidRPr="00063E64">
              <w:rPr>
                <w:sz w:val="21"/>
                <w:szCs w:val="22"/>
              </w:rPr>
              <w:t>right’s</w:t>
            </w:r>
            <w:r>
              <w:rPr>
                <w:sz w:val="21"/>
                <w:szCs w:val="22"/>
              </w:rPr>
              <w:t xml:space="preserve"> </w:t>
            </w:r>
            <w:r w:rsidRPr="00063E64">
              <w:rPr>
                <w:sz w:val="21"/>
                <w:szCs w:val="22"/>
              </w:rPr>
              <w:t xml:space="preserve">skink </w:t>
            </w:r>
            <w:r>
              <w:rPr>
                <w:sz w:val="21"/>
                <w:szCs w:val="22"/>
              </w:rPr>
              <w:t xml:space="preserve">and Seychelles </w:t>
            </w:r>
            <w:proofErr w:type="spellStart"/>
            <w:r>
              <w:rPr>
                <w:sz w:val="21"/>
                <w:szCs w:val="22"/>
              </w:rPr>
              <w:t>f</w:t>
            </w:r>
            <w:r w:rsidRPr="00063E64">
              <w:rPr>
                <w:sz w:val="21"/>
                <w:szCs w:val="22"/>
              </w:rPr>
              <w:t>ody</w:t>
            </w:r>
            <w:proofErr w:type="spellEnd"/>
            <w:r>
              <w:rPr>
                <w:sz w:val="21"/>
                <w:szCs w:val="22"/>
              </w:rPr>
              <w:t>, ghost crabs</w:t>
            </w:r>
            <w:r>
              <w:rPr>
                <w:sz w:val="21"/>
                <w:szCs w:val="22"/>
                <w:vertAlign w:val="superscript"/>
              </w:rPr>
              <w:t>6</w:t>
            </w:r>
          </w:p>
        </w:tc>
        <w:tc>
          <w:tcPr>
            <w:tcW w:w="1560" w:type="dxa"/>
          </w:tcPr>
          <w:p w14:paraId="2CB31045" w14:textId="77777777" w:rsidR="00ED1E28" w:rsidRDefault="00ED1E28" w:rsidP="00ED1E28">
            <w:pPr>
              <w:outlineLvl w:val="0"/>
            </w:pPr>
            <w:proofErr w:type="spellStart"/>
            <w:r w:rsidRPr="00063E64">
              <w:rPr>
                <w:i/>
                <w:sz w:val="21"/>
                <w:szCs w:val="22"/>
              </w:rPr>
              <w:t>Pisonia</w:t>
            </w:r>
            <w:proofErr w:type="spellEnd"/>
            <w:r w:rsidRPr="00063E64">
              <w:rPr>
                <w:i/>
                <w:sz w:val="21"/>
                <w:szCs w:val="22"/>
              </w:rPr>
              <w:t xml:space="preserve"> </w:t>
            </w:r>
            <w:proofErr w:type="spellStart"/>
            <w:r w:rsidRPr="00063E64">
              <w:rPr>
                <w:i/>
                <w:sz w:val="21"/>
                <w:szCs w:val="22"/>
              </w:rPr>
              <w:t>grandis</w:t>
            </w:r>
            <w:proofErr w:type="spellEnd"/>
          </w:p>
        </w:tc>
      </w:tr>
      <w:tr w:rsidR="00ED1E28" w14:paraId="53C906BB" w14:textId="77777777" w:rsidTr="00ED1E28">
        <w:tc>
          <w:tcPr>
            <w:tcW w:w="1003" w:type="dxa"/>
          </w:tcPr>
          <w:p w14:paraId="1AC84822" w14:textId="77777777" w:rsidR="00ED1E28" w:rsidRDefault="00ED1E28" w:rsidP="00ED1E28">
            <w:pPr>
              <w:outlineLvl w:val="0"/>
            </w:pPr>
            <w:proofErr w:type="spellStart"/>
            <w:r>
              <w:t>Cousine</w:t>
            </w:r>
            <w:proofErr w:type="spellEnd"/>
          </w:p>
        </w:tc>
        <w:tc>
          <w:tcPr>
            <w:tcW w:w="2004" w:type="dxa"/>
          </w:tcPr>
          <w:p w14:paraId="10840D9B" w14:textId="77777777" w:rsidR="00ED1E28" w:rsidRDefault="00ED1E28" w:rsidP="00ED1E28">
            <w:pPr>
              <w:outlineLvl w:val="0"/>
            </w:pPr>
            <w:r>
              <w:t>Privately owned</w:t>
            </w:r>
          </w:p>
        </w:tc>
        <w:tc>
          <w:tcPr>
            <w:tcW w:w="929" w:type="dxa"/>
          </w:tcPr>
          <w:p w14:paraId="350AB133" w14:textId="77777777" w:rsidR="00ED1E28" w:rsidRDefault="00ED1E28" w:rsidP="00ED1E28">
            <w:pPr>
              <w:outlineLvl w:val="0"/>
            </w:pPr>
            <w:r>
              <w:t>26</w:t>
            </w:r>
          </w:p>
        </w:tc>
        <w:tc>
          <w:tcPr>
            <w:tcW w:w="1134" w:type="dxa"/>
          </w:tcPr>
          <w:p w14:paraId="763CCCB6" w14:textId="77777777" w:rsidR="00ED1E28" w:rsidRDefault="00ED1E28" w:rsidP="00ED1E28">
            <w:pPr>
              <w:outlineLvl w:val="0"/>
            </w:pPr>
            <w:r>
              <w:t>Granitic</w:t>
            </w:r>
          </w:p>
        </w:tc>
        <w:tc>
          <w:tcPr>
            <w:tcW w:w="1275" w:type="dxa"/>
          </w:tcPr>
          <w:p w14:paraId="1586647F" w14:textId="77777777" w:rsidR="00ED1E28" w:rsidRDefault="00ED1E28" w:rsidP="00ED1E28">
            <w:pPr>
              <w:outlineLvl w:val="0"/>
            </w:pPr>
            <w:r w:rsidRPr="00857CD4">
              <w:t>4.3500</w:t>
            </w:r>
            <w:r w:rsidRPr="00857CD4">
              <w:rPr>
                <w:b/>
              </w:rPr>
              <w:t>°</w:t>
            </w:r>
            <w:r w:rsidRPr="00857CD4">
              <w:t>S, 55.6333</w:t>
            </w:r>
            <w:r w:rsidRPr="00857CD4">
              <w:rPr>
                <w:b/>
              </w:rPr>
              <w:t>°</w:t>
            </w:r>
            <w:r w:rsidRPr="00857CD4">
              <w:t>E</w:t>
            </w:r>
          </w:p>
        </w:tc>
        <w:tc>
          <w:tcPr>
            <w:tcW w:w="851" w:type="dxa"/>
          </w:tcPr>
          <w:p w14:paraId="5FCA11B5" w14:textId="77777777" w:rsidR="00ED1E28" w:rsidRDefault="00ED1E28" w:rsidP="00ED1E28">
            <w:pPr>
              <w:outlineLvl w:val="0"/>
            </w:pPr>
            <w:r>
              <w:t>72</w:t>
            </w:r>
          </w:p>
        </w:tc>
        <w:tc>
          <w:tcPr>
            <w:tcW w:w="1417" w:type="dxa"/>
          </w:tcPr>
          <w:p w14:paraId="66164815" w14:textId="77777777" w:rsidR="00ED1E28" w:rsidRDefault="00ED1E28" w:rsidP="00ED1E28">
            <w:pPr>
              <w:outlineLvl w:val="0"/>
            </w:pPr>
            <w:r>
              <w:t>Private</w:t>
            </w:r>
          </w:p>
        </w:tc>
        <w:tc>
          <w:tcPr>
            <w:tcW w:w="1276" w:type="dxa"/>
          </w:tcPr>
          <w:p w14:paraId="7FD84D14" w14:textId="77777777" w:rsidR="00ED1E28" w:rsidRPr="001F531E" w:rsidRDefault="00ED1E28" w:rsidP="00ED1E28">
            <w:pPr>
              <w:outlineLvl w:val="0"/>
              <w:rPr>
                <w:vertAlign w:val="superscript"/>
              </w:rPr>
            </w:pPr>
            <w:r>
              <w:rPr>
                <w:sz w:val="21"/>
              </w:rPr>
              <w:t>450–850 pairs</w:t>
            </w:r>
            <w:r>
              <w:rPr>
                <w:sz w:val="21"/>
                <w:vertAlign w:val="superscript"/>
              </w:rPr>
              <w:t>8</w:t>
            </w:r>
          </w:p>
        </w:tc>
        <w:tc>
          <w:tcPr>
            <w:tcW w:w="1559" w:type="dxa"/>
          </w:tcPr>
          <w:p w14:paraId="2811F759" w14:textId="77777777" w:rsidR="00ED1E28" w:rsidRPr="00730A05" w:rsidRDefault="00ED1E28" w:rsidP="00ED1E28">
            <w:pPr>
              <w:rPr>
                <w:sz w:val="21"/>
                <w:szCs w:val="22"/>
              </w:rPr>
            </w:pPr>
            <w:r w:rsidRPr="00063E64">
              <w:rPr>
                <w:sz w:val="21"/>
                <w:szCs w:val="22"/>
              </w:rPr>
              <w:t>Seychelles skink</w:t>
            </w:r>
            <w:r>
              <w:rPr>
                <w:sz w:val="21"/>
                <w:szCs w:val="22"/>
              </w:rPr>
              <w:t>, w</w:t>
            </w:r>
            <w:r w:rsidRPr="00063E64">
              <w:rPr>
                <w:sz w:val="21"/>
                <w:szCs w:val="22"/>
              </w:rPr>
              <w:t>right’s</w:t>
            </w:r>
            <w:r>
              <w:rPr>
                <w:sz w:val="21"/>
                <w:szCs w:val="22"/>
              </w:rPr>
              <w:t xml:space="preserve"> </w:t>
            </w:r>
            <w:r w:rsidRPr="00063E64">
              <w:rPr>
                <w:sz w:val="21"/>
                <w:szCs w:val="22"/>
              </w:rPr>
              <w:t xml:space="preserve">skink </w:t>
            </w:r>
            <w:r>
              <w:rPr>
                <w:sz w:val="21"/>
                <w:szCs w:val="22"/>
              </w:rPr>
              <w:t xml:space="preserve">and Seychelles </w:t>
            </w:r>
            <w:proofErr w:type="spellStart"/>
            <w:r>
              <w:rPr>
                <w:sz w:val="21"/>
                <w:szCs w:val="22"/>
              </w:rPr>
              <w:t>f</w:t>
            </w:r>
            <w:r w:rsidRPr="00063E64">
              <w:rPr>
                <w:sz w:val="21"/>
                <w:szCs w:val="22"/>
              </w:rPr>
              <w:t>ody</w:t>
            </w:r>
            <w:proofErr w:type="spellEnd"/>
            <w:r>
              <w:rPr>
                <w:sz w:val="21"/>
                <w:szCs w:val="22"/>
              </w:rPr>
              <w:t>, ghost crabs</w:t>
            </w:r>
            <w:r w:rsidRPr="00063E64">
              <w:rPr>
                <w:sz w:val="21"/>
                <w:szCs w:val="22"/>
              </w:rPr>
              <w:t xml:space="preserve"> </w:t>
            </w:r>
            <w:r>
              <w:rPr>
                <w:sz w:val="21"/>
                <w:szCs w:val="22"/>
                <w:vertAlign w:val="superscript"/>
              </w:rPr>
              <w:t>7</w:t>
            </w:r>
            <w:r>
              <w:rPr>
                <w:sz w:val="21"/>
                <w:szCs w:val="22"/>
              </w:rPr>
              <w:t>, Seychelles magpie-robin.</w:t>
            </w:r>
          </w:p>
        </w:tc>
        <w:tc>
          <w:tcPr>
            <w:tcW w:w="1560" w:type="dxa"/>
          </w:tcPr>
          <w:p w14:paraId="544AC734" w14:textId="77777777" w:rsidR="00ED1E28" w:rsidRPr="00730A05" w:rsidRDefault="00ED1E28" w:rsidP="00ED1E28">
            <w:pPr>
              <w:outlineLvl w:val="0"/>
            </w:pPr>
            <w:proofErr w:type="spellStart"/>
            <w:r w:rsidRPr="00063E64">
              <w:rPr>
                <w:i/>
                <w:sz w:val="21"/>
                <w:szCs w:val="22"/>
              </w:rPr>
              <w:t>Pisonia</w:t>
            </w:r>
            <w:proofErr w:type="spellEnd"/>
            <w:r w:rsidRPr="00063E64">
              <w:rPr>
                <w:i/>
                <w:sz w:val="21"/>
                <w:szCs w:val="22"/>
              </w:rPr>
              <w:t xml:space="preserve"> </w:t>
            </w:r>
            <w:proofErr w:type="spellStart"/>
            <w:r w:rsidRPr="00063E64">
              <w:rPr>
                <w:i/>
                <w:sz w:val="21"/>
                <w:szCs w:val="22"/>
              </w:rPr>
              <w:t>grandis</w:t>
            </w:r>
            <w:proofErr w:type="spellEnd"/>
            <w:r>
              <w:rPr>
                <w:i/>
                <w:sz w:val="21"/>
                <w:szCs w:val="22"/>
              </w:rPr>
              <w:t>, giant tortoise</w:t>
            </w:r>
            <w:commentRangeStart w:id="95"/>
            <w:r>
              <w:rPr>
                <w:i/>
                <w:sz w:val="21"/>
                <w:szCs w:val="22"/>
              </w:rPr>
              <w:t xml:space="preserve">, </w:t>
            </w:r>
            <w:r>
              <w:rPr>
                <w:sz w:val="21"/>
                <w:szCs w:val="22"/>
              </w:rPr>
              <w:t xml:space="preserve">big- </w:t>
            </w:r>
            <w:r w:rsidRPr="00063E64">
              <w:rPr>
                <w:sz w:val="21"/>
                <w:szCs w:val="22"/>
              </w:rPr>
              <w:t>headed ants</w:t>
            </w:r>
            <w:r>
              <w:rPr>
                <w:sz w:val="21"/>
                <w:szCs w:val="22"/>
              </w:rPr>
              <w:t>.</w:t>
            </w:r>
            <w:commentRangeEnd w:id="95"/>
            <w:r>
              <w:rPr>
                <w:rStyle w:val="CommentReference"/>
              </w:rPr>
              <w:commentReference w:id="95"/>
            </w:r>
          </w:p>
        </w:tc>
      </w:tr>
      <w:tr w:rsidR="00ED1E28" w14:paraId="060FEEC9" w14:textId="77777777" w:rsidTr="00ED1E28">
        <w:tc>
          <w:tcPr>
            <w:tcW w:w="1003" w:type="dxa"/>
          </w:tcPr>
          <w:p w14:paraId="621422E7" w14:textId="77777777" w:rsidR="00ED1E28" w:rsidRDefault="00ED1E28" w:rsidP="00ED1E28">
            <w:pPr>
              <w:outlineLvl w:val="0"/>
            </w:pPr>
            <w:r>
              <w:t>Denis</w:t>
            </w:r>
          </w:p>
        </w:tc>
        <w:tc>
          <w:tcPr>
            <w:tcW w:w="2004" w:type="dxa"/>
          </w:tcPr>
          <w:p w14:paraId="398BD222" w14:textId="77777777" w:rsidR="00ED1E28" w:rsidRDefault="00ED1E28" w:rsidP="00ED1E28">
            <w:pPr>
              <w:outlineLvl w:val="0"/>
            </w:pPr>
            <w:r>
              <w:t>Privately owned</w:t>
            </w:r>
          </w:p>
        </w:tc>
        <w:tc>
          <w:tcPr>
            <w:tcW w:w="929" w:type="dxa"/>
          </w:tcPr>
          <w:p w14:paraId="44093080" w14:textId="77777777" w:rsidR="00ED1E28" w:rsidRDefault="00ED1E28" w:rsidP="00ED1E28">
            <w:pPr>
              <w:outlineLvl w:val="0"/>
            </w:pPr>
            <w:r>
              <w:t>140</w:t>
            </w:r>
          </w:p>
        </w:tc>
        <w:tc>
          <w:tcPr>
            <w:tcW w:w="1134" w:type="dxa"/>
          </w:tcPr>
          <w:p w14:paraId="2F9689A6" w14:textId="77777777" w:rsidR="00ED1E28" w:rsidRDefault="00ED1E28" w:rsidP="00ED1E28">
            <w:pPr>
              <w:outlineLvl w:val="0"/>
            </w:pPr>
            <w:r>
              <w:t>Sand cay</w:t>
            </w:r>
          </w:p>
        </w:tc>
        <w:tc>
          <w:tcPr>
            <w:tcW w:w="1275" w:type="dxa"/>
          </w:tcPr>
          <w:p w14:paraId="3D2B7567" w14:textId="77777777" w:rsidR="00ED1E28" w:rsidRPr="00BE3559" w:rsidRDefault="00ED1E28" w:rsidP="00ED1E28">
            <w:pPr>
              <w:outlineLvl w:val="0"/>
            </w:pPr>
            <w:r w:rsidRPr="00BE3559">
              <w:t>3.8000</w:t>
            </w:r>
            <w:r w:rsidRPr="00BE3559">
              <w:rPr>
                <w:b/>
              </w:rPr>
              <w:t>°</w:t>
            </w:r>
            <w:r w:rsidRPr="00BE3559">
              <w:t>S, 55.6667</w:t>
            </w:r>
            <w:r w:rsidRPr="00BE3559">
              <w:rPr>
                <w:b/>
              </w:rPr>
              <w:t>°</w:t>
            </w:r>
            <w:r w:rsidRPr="00BE3559">
              <w:t>E</w:t>
            </w:r>
          </w:p>
        </w:tc>
        <w:tc>
          <w:tcPr>
            <w:tcW w:w="851" w:type="dxa"/>
          </w:tcPr>
          <w:p w14:paraId="4743D0ED" w14:textId="77777777" w:rsidR="00ED1E28" w:rsidRDefault="00ED1E28" w:rsidP="00ED1E28">
            <w:pPr>
              <w:outlineLvl w:val="0"/>
            </w:pPr>
            <w:r>
              <w:t>&lt;4</w:t>
            </w:r>
          </w:p>
        </w:tc>
        <w:tc>
          <w:tcPr>
            <w:tcW w:w="1417" w:type="dxa"/>
          </w:tcPr>
          <w:p w14:paraId="0FB2EC24" w14:textId="77777777" w:rsidR="00ED1E28" w:rsidRDefault="00ED1E28" w:rsidP="00ED1E28">
            <w:pPr>
              <w:outlineLvl w:val="0"/>
            </w:pPr>
            <w:r>
              <w:t>Private</w:t>
            </w:r>
          </w:p>
        </w:tc>
        <w:tc>
          <w:tcPr>
            <w:tcW w:w="1276" w:type="dxa"/>
          </w:tcPr>
          <w:p w14:paraId="5E19E4F6" w14:textId="77777777" w:rsidR="00ED1E28" w:rsidRDefault="00ED1E28" w:rsidP="00ED1E28">
            <w:pPr>
              <w:outlineLvl w:val="0"/>
              <w:rPr>
                <w:sz w:val="21"/>
              </w:rPr>
            </w:pPr>
            <w:r>
              <w:rPr>
                <w:sz w:val="21"/>
              </w:rPr>
              <w:t>Unknown?</w:t>
            </w:r>
          </w:p>
        </w:tc>
        <w:tc>
          <w:tcPr>
            <w:tcW w:w="1559" w:type="dxa"/>
          </w:tcPr>
          <w:p w14:paraId="2271A0F0" w14:textId="77777777" w:rsidR="00ED1E28" w:rsidRPr="00FE0724" w:rsidRDefault="00ED1E28" w:rsidP="00ED1E28">
            <w:pPr>
              <w:outlineLvl w:val="0"/>
              <w:rPr>
                <w:sz w:val="22"/>
                <w:szCs w:val="22"/>
              </w:rPr>
            </w:pPr>
            <w:commentRangeStart w:id="96"/>
            <w:r w:rsidRPr="00FE0724">
              <w:rPr>
                <w:sz w:val="22"/>
                <w:szCs w:val="22"/>
              </w:rPr>
              <w:t>None percei</w:t>
            </w:r>
            <w:r>
              <w:rPr>
                <w:sz w:val="22"/>
                <w:szCs w:val="22"/>
              </w:rPr>
              <w:t xml:space="preserve">ved, cats removed in 2000, rats </w:t>
            </w:r>
            <w:r w:rsidRPr="00FE0724">
              <w:rPr>
                <w:sz w:val="22"/>
                <w:szCs w:val="22"/>
              </w:rPr>
              <w:t>removed in 2002</w:t>
            </w:r>
            <w:r>
              <w:rPr>
                <w:sz w:val="22"/>
                <w:szCs w:val="22"/>
              </w:rPr>
              <w:t>.</w:t>
            </w:r>
            <w:commentRangeEnd w:id="96"/>
            <w:r>
              <w:rPr>
                <w:rStyle w:val="CommentReference"/>
              </w:rPr>
              <w:commentReference w:id="96"/>
            </w:r>
          </w:p>
        </w:tc>
        <w:tc>
          <w:tcPr>
            <w:tcW w:w="1560" w:type="dxa"/>
          </w:tcPr>
          <w:p w14:paraId="7C37DC6B" w14:textId="77777777" w:rsidR="00ED1E28" w:rsidRDefault="00ED1E28" w:rsidP="00ED1E28">
            <w:pPr>
              <w:outlineLvl w:val="0"/>
            </w:pPr>
          </w:p>
        </w:tc>
      </w:tr>
      <w:tr w:rsidR="00ED1E28" w14:paraId="27D8F5D5" w14:textId="77777777" w:rsidTr="00ED1E28">
        <w:tc>
          <w:tcPr>
            <w:tcW w:w="13008" w:type="dxa"/>
            <w:gridSpan w:val="10"/>
          </w:tcPr>
          <w:p w14:paraId="2C483684" w14:textId="77777777" w:rsidR="00ED1E28" w:rsidRPr="00B81930" w:rsidRDefault="00ED1E28" w:rsidP="00ED1E28">
            <w:pPr>
              <w:outlineLvl w:val="0"/>
              <w:rPr>
                <w:sz w:val="21"/>
                <w:szCs w:val="22"/>
              </w:rPr>
            </w:pPr>
            <w:r>
              <w:rPr>
                <w:vertAlign w:val="superscript"/>
              </w:rPr>
              <w:t>1</w:t>
            </w:r>
            <w:r>
              <w:rPr>
                <w:sz w:val="21"/>
                <w:szCs w:val="22"/>
              </w:rPr>
              <w:t xml:space="preserve">Diamond 1971, </w:t>
            </w:r>
            <w:r>
              <w:rPr>
                <w:rFonts w:eastAsia="Calibri"/>
                <w:sz w:val="21"/>
                <w:szCs w:val="22"/>
                <w:vertAlign w:val="superscript"/>
                <w:lang w:val="en-US" w:eastAsia="en-US"/>
              </w:rPr>
              <w:t>2</w:t>
            </w:r>
            <w:r>
              <w:rPr>
                <w:rFonts w:eastAsia="Calibri"/>
                <w:sz w:val="21"/>
                <w:szCs w:val="22"/>
                <w:lang w:val="en-US" w:eastAsia="en-US"/>
              </w:rPr>
              <w:t>Burger and Lawrence 2000,</w:t>
            </w:r>
            <w:r>
              <w:rPr>
                <w:sz w:val="21"/>
                <w:szCs w:val="22"/>
              </w:rPr>
              <w:t xml:space="preserve"> </w:t>
            </w:r>
            <w:r>
              <w:rPr>
                <w:sz w:val="21"/>
                <w:szCs w:val="22"/>
                <w:vertAlign w:val="superscript"/>
              </w:rPr>
              <w:t>3</w:t>
            </w:r>
            <w:r>
              <w:rPr>
                <w:sz w:val="21"/>
                <w:szCs w:val="22"/>
              </w:rPr>
              <w:t xml:space="preserve">Bowler et al. 2002, </w:t>
            </w:r>
            <w:r>
              <w:rPr>
                <w:vertAlign w:val="superscript"/>
              </w:rPr>
              <w:t>4</w:t>
            </w:r>
            <w:r>
              <w:t>Recorded but unpublished,</w:t>
            </w:r>
            <w:r>
              <w:rPr>
                <w:sz w:val="21"/>
                <w:szCs w:val="22"/>
              </w:rPr>
              <w:t xml:space="preserve"> </w:t>
            </w:r>
            <w:r>
              <w:rPr>
                <w:vertAlign w:val="superscript"/>
              </w:rPr>
              <w:t>5</w:t>
            </w:r>
            <w:r>
              <w:t>Observed but unpublished,</w:t>
            </w:r>
            <w:r>
              <w:rPr>
                <w:sz w:val="21"/>
                <w:szCs w:val="22"/>
              </w:rPr>
              <w:t xml:space="preserve"> </w:t>
            </w:r>
            <w:r>
              <w:rPr>
                <w:vertAlign w:val="superscript"/>
              </w:rPr>
              <w:t>6</w:t>
            </w:r>
            <w:r>
              <w:t>Phillips 1987,</w:t>
            </w:r>
          </w:p>
          <w:p w14:paraId="696020D8" w14:textId="77777777" w:rsidR="00ED1E28" w:rsidRDefault="00ED1E28" w:rsidP="00ED1E28">
            <w:pPr>
              <w:outlineLvl w:val="0"/>
            </w:pPr>
            <w:r>
              <w:rPr>
                <w:vertAlign w:val="superscript"/>
              </w:rPr>
              <w:t>7</w:t>
            </w:r>
            <w:r>
              <w:t xml:space="preserve">Malan et al. 2010, </w:t>
            </w:r>
            <w:r>
              <w:rPr>
                <w:vertAlign w:val="superscript"/>
              </w:rPr>
              <w:t>8</w:t>
            </w:r>
            <w:r>
              <w:t xml:space="preserve">Skerrett et al. 2001, *Observed to or thought to hinder fledging success by increasing nest desertion or causing </w:t>
            </w:r>
            <w:r>
              <w:lastRenderedPageBreak/>
              <w:t>parent mortality.</w:t>
            </w:r>
          </w:p>
        </w:tc>
      </w:tr>
    </w:tbl>
    <w:p w14:paraId="1E5DE84B" w14:textId="72B6A84C" w:rsidR="00A5601B" w:rsidRDefault="00A5601B" w:rsidP="00A5601B">
      <w:r>
        <w:lastRenderedPageBreak/>
        <w:t xml:space="preserve">Table 1: </w:t>
      </w:r>
      <w:r w:rsidR="000D3AE2">
        <w:t>Details</w:t>
      </w:r>
      <w:r>
        <w:t xml:space="preserve"> </w:t>
      </w:r>
      <w:r w:rsidR="000D3AE2">
        <w:t>of</w:t>
      </w:r>
      <w:r>
        <w:t xml:space="preserve"> the five islands in the study, including </w:t>
      </w:r>
      <w:r w:rsidR="000D3AE2">
        <w:t xml:space="preserve">protection status, </w:t>
      </w:r>
      <w:r>
        <w:t xml:space="preserve">size, </w:t>
      </w:r>
      <w:r w:rsidR="000D3AE2">
        <w:t xml:space="preserve">geomorphology, </w:t>
      </w:r>
      <w:r w:rsidR="003A6A1A">
        <w:t>location</w:t>
      </w:r>
      <w:r>
        <w:t>,</w:t>
      </w:r>
      <w:r w:rsidR="000D3AE2">
        <w:t xml:space="preserve"> management/ownership, population estimates, nest predators and other potentially disruptive species.</w:t>
      </w:r>
    </w:p>
    <w:p w14:paraId="5FC61C71" w14:textId="77777777" w:rsidR="00A5601B" w:rsidRDefault="00A5601B" w:rsidP="00A5601B">
      <w:pPr>
        <w:outlineLvl w:val="0"/>
      </w:pPr>
    </w:p>
    <w:p w14:paraId="05B14364" w14:textId="77777777" w:rsidR="00A5601B" w:rsidRDefault="00A5601B" w:rsidP="003A3DD3">
      <w:pPr>
        <w:rPr>
          <w:rFonts w:asciiTheme="majorHAnsi" w:hAnsiTheme="majorHAnsi"/>
          <w:sz w:val="20"/>
          <w:szCs w:val="20"/>
        </w:rPr>
      </w:pPr>
    </w:p>
    <w:p w14:paraId="47D09013" w14:textId="77777777" w:rsidR="000F547D" w:rsidRDefault="000F547D" w:rsidP="003A3DD3">
      <w:pPr>
        <w:rPr>
          <w:rFonts w:asciiTheme="majorHAnsi" w:hAnsiTheme="majorHAnsi"/>
          <w:sz w:val="20"/>
          <w:szCs w:val="20"/>
        </w:rPr>
      </w:pPr>
    </w:p>
    <w:p w14:paraId="7102CDA0" w14:textId="77777777" w:rsidR="000F547D" w:rsidRDefault="000F547D" w:rsidP="003A3DD3">
      <w:pPr>
        <w:rPr>
          <w:rFonts w:asciiTheme="majorHAnsi" w:hAnsiTheme="majorHAnsi"/>
          <w:sz w:val="20"/>
          <w:szCs w:val="20"/>
        </w:rPr>
      </w:pPr>
    </w:p>
    <w:p w14:paraId="533AF9BD" w14:textId="2A091126" w:rsidR="000F547D" w:rsidRDefault="000F547D" w:rsidP="000F547D">
      <w:pPr>
        <w:outlineLvl w:val="0"/>
      </w:pPr>
      <w:r>
        <w:t xml:space="preserve">Table 2. </w:t>
      </w:r>
      <w:proofErr w:type="spellStart"/>
      <w:proofErr w:type="gramStart"/>
      <w:r w:rsidR="003A6A1A" w:rsidRPr="003A6A1A">
        <w:rPr>
          <w:i/>
        </w:rPr>
        <w:t>P</w:t>
      </w:r>
      <w:r w:rsidR="003A6A1A">
        <w:t>.</w:t>
      </w:r>
      <w:r>
        <w:rPr>
          <w:i/>
        </w:rPr>
        <w:t>lepturus</w:t>
      </w:r>
      <w:proofErr w:type="spellEnd"/>
      <w:proofErr w:type="gramEnd"/>
      <w:r>
        <w:t xml:space="preserve"> monitoring information for the five islands in the study.</w:t>
      </w:r>
    </w:p>
    <w:tbl>
      <w:tblPr>
        <w:tblW w:w="13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1844"/>
        <w:gridCol w:w="2247"/>
        <w:gridCol w:w="2247"/>
        <w:gridCol w:w="1804"/>
        <w:gridCol w:w="1804"/>
        <w:gridCol w:w="1804"/>
      </w:tblGrid>
      <w:tr w:rsidR="000F547D" w:rsidRPr="00F132DE" w14:paraId="33D0031C" w14:textId="77777777" w:rsidTr="000F547D">
        <w:trPr>
          <w:trHeight w:val="463"/>
        </w:trPr>
        <w:tc>
          <w:tcPr>
            <w:tcW w:w="1797" w:type="dxa"/>
          </w:tcPr>
          <w:p w14:paraId="188BACE4" w14:textId="77777777" w:rsidR="000F547D" w:rsidRPr="00063E64" w:rsidRDefault="000F547D" w:rsidP="000F547D">
            <w:pPr>
              <w:rPr>
                <w:b/>
                <w:sz w:val="21"/>
              </w:rPr>
            </w:pPr>
            <w:r>
              <w:rPr>
                <w:b/>
                <w:sz w:val="21"/>
              </w:rPr>
              <w:t>Island</w:t>
            </w:r>
          </w:p>
        </w:tc>
        <w:tc>
          <w:tcPr>
            <w:tcW w:w="1844" w:type="dxa"/>
          </w:tcPr>
          <w:p w14:paraId="41746984" w14:textId="77777777" w:rsidR="000F547D" w:rsidRPr="00063E64" w:rsidRDefault="000F547D" w:rsidP="000F547D">
            <w:pPr>
              <w:rPr>
                <w:b/>
                <w:sz w:val="21"/>
              </w:rPr>
            </w:pPr>
            <w:r>
              <w:rPr>
                <w:b/>
                <w:sz w:val="21"/>
              </w:rPr>
              <w:t>Area monitored (ha)</w:t>
            </w:r>
          </w:p>
        </w:tc>
        <w:tc>
          <w:tcPr>
            <w:tcW w:w="2247" w:type="dxa"/>
          </w:tcPr>
          <w:p w14:paraId="2A00B9C2" w14:textId="77777777" w:rsidR="000F547D" w:rsidRPr="00063E64" w:rsidRDefault="000F547D" w:rsidP="000F547D">
            <w:pPr>
              <w:rPr>
                <w:b/>
                <w:sz w:val="21"/>
              </w:rPr>
            </w:pPr>
            <w:r>
              <w:rPr>
                <w:b/>
                <w:sz w:val="21"/>
              </w:rPr>
              <w:t>Dates of data collection</w:t>
            </w:r>
          </w:p>
        </w:tc>
        <w:tc>
          <w:tcPr>
            <w:tcW w:w="2247" w:type="dxa"/>
          </w:tcPr>
          <w:p w14:paraId="78E301EB" w14:textId="77777777" w:rsidR="000F547D" w:rsidRPr="00063E64" w:rsidRDefault="000F547D" w:rsidP="000F547D">
            <w:pPr>
              <w:rPr>
                <w:b/>
                <w:sz w:val="21"/>
              </w:rPr>
            </w:pPr>
            <w:r>
              <w:rPr>
                <w:b/>
                <w:sz w:val="21"/>
              </w:rPr>
              <w:t>Frequency of monitoring</w:t>
            </w:r>
          </w:p>
        </w:tc>
        <w:tc>
          <w:tcPr>
            <w:tcW w:w="1804" w:type="dxa"/>
          </w:tcPr>
          <w:p w14:paraId="37CD8849" w14:textId="77777777" w:rsidR="000F547D" w:rsidRPr="00063E64" w:rsidRDefault="000F547D" w:rsidP="000F547D">
            <w:pPr>
              <w:rPr>
                <w:b/>
                <w:sz w:val="21"/>
                <w:szCs w:val="22"/>
              </w:rPr>
            </w:pPr>
            <w:r>
              <w:rPr>
                <w:b/>
                <w:sz w:val="21"/>
                <w:szCs w:val="22"/>
              </w:rPr>
              <w:t>Methods</w:t>
            </w:r>
          </w:p>
        </w:tc>
        <w:tc>
          <w:tcPr>
            <w:tcW w:w="1804" w:type="dxa"/>
          </w:tcPr>
          <w:p w14:paraId="62F2325B" w14:textId="77777777" w:rsidR="000F547D" w:rsidRDefault="000F547D" w:rsidP="000F547D">
            <w:pPr>
              <w:rPr>
                <w:b/>
                <w:sz w:val="21"/>
                <w:szCs w:val="22"/>
              </w:rPr>
            </w:pPr>
            <w:r>
              <w:rPr>
                <w:b/>
                <w:sz w:val="21"/>
                <w:szCs w:val="22"/>
              </w:rPr>
              <w:t>Nest Distribution</w:t>
            </w:r>
          </w:p>
        </w:tc>
        <w:tc>
          <w:tcPr>
            <w:tcW w:w="1804" w:type="dxa"/>
          </w:tcPr>
          <w:p w14:paraId="0082C519" w14:textId="77777777" w:rsidR="000F547D" w:rsidRPr="00063E64" w:rsidRDefault="000F547D" w:rsidP="000F547D">
            <w:pPr>
              <w:rPr>
                <w:b/>
                <w:sz w:val="21"/>
                <w:szCs w:val="22"/>
              </w:rPr>
            </w:pPr>
            <w:r>
              <w:rPr>
                <w:b/>
                <w:sz w:val="21"/>
                <w:szCs w:val="22"/>
              </w:rPr>
              <w:t>Nest Habitat Type</w:t>
            </w:r>
          </w:p>
        </w:tc>
      </w:tr>
      <w:tr w:rsidR="000F547D" w:rsidRPr="00F132DE" w14:paraId="04199EAE" w14:textId="77777777" w:rsidTr="000F547D">
        <w:trPr>
          <w:trHeight w:val="684"/>
        </w:trPr>
        <w:tc>
          <w:tcPr>
            <w:tcW w:w="1797" w:type="dxa"/>
          </w:tcPr>
          <w:p w14:paraId="4E141766" w14:textId="77777777" w:rsidR="000F547D" w:rsidRPr="00063E64" w:rsidRDefault="000F547D" w:rsidP="000F547D">
            <w:pPr>
              <w:rPr>
                <w:sz w:val="21"/>
              </w:rPr>
            </w:pPr>
            <w:r w:rsidRPr="00063E64">
              <w:rPr>
                <w:sz w:val="21"/>
              </w:rPr>
              <w:t>Aldabra Atoll</w:t>
            </w:r>
          </w:p>
        </w:tc>
        <w:tc>
          <w:tcPr>
            <w:tcW w:w="1844" w:type="dxa"/>
          </w:tcPr>
          <w:p w14:paraId="73D27B4E" w14:textId="73C2BA6C" w:rsidR="000F547D" w:rsidRPr="00063E64" w:rsidRDefault="000F547D" w:rsidP="001F531E">
            <w:pPr>
              <w:rPr>
                <w:sz w:val="21"/>
              </w:rPr>
            </w:pPr>
            <w:r w:rsidRPr="000F547D">
              <w:rPr>
                <w:sz w:val="21"/>
                <w:highlight w:val="yellow"/>
              </w:rPr>
              <w:t>??</w:t>
            </w:r>
            <w:r>
              <w:rPr>
                <w:sz w:val="21"/>
              </w:rPr>
              <w:t xml:space="preserve"> </w:t>
            </w:r>
          </w:p>
        </w:tc>
        <w:tc>
          <w:tcPr>
            <w:tcW w:w="2247" w:type="dxa"/>
          </w:tcPr>
          <w:p w14:paraId="6CD1605C" w14:textId="61441C02" w:rsidR="000F547D" w:rsidRPr="00063E64" w:rsidRDefault="00B366BF" w:rsidP="004E7D1A">
            <w:pPr>
              <w:rPr>
                <w:sz w:val="21"/>
              </w:rPr>
            </w:pPr>
            <w:r w:rsidRPr="00B366BF">
              <w:rPr>
                <w:sz w:val="21"/>
              </w:rPr>
              <w:t>Feb</w:t>
            </w:r>
            <w:r w:rsidR="000F547D" w:rsidRPr="00B366BF">
              <w:rPr>
                <w:sz w:val="21"/>
              </w:rPr>
              <w:t xml:space="preserve"> 2009</w:t>
            </w:r>
            <w:r w:rsidR="000F547D" w:rsidRPr="00B366BF">
              <w:rPr>
                <w:sz w:val="21"/>
                <w:lang w:eastAsia="en-US"/>
              </w:rPr>
              <w:t xml:space="preserve">– </w:t>
            </w:r>
            <w:r w:rsidR="004E7D1A" w:rsidRPr="00B366BF">
              <w:rPr>
                <w:sz w:val="21"/>
                <w:lang w:eastAsia="en-US"/>
              </w:rPr>
              <w:t>Nov 2016</w:t>
            </w:r>
          </w:p>
        </w:tc>
        <w:tc>
          <w:tcPr>
            <w:tcW w:w="2247" w:type="dxa"/>
          </w:tcPr>
          <w:p w14:paraId="376AA188" w14:textId="77777777" w:rsidR="000F547D" w:rsidRPr="00063E64" w:rsidRDefault="000F547D" w:rsidP="000F547D">
            <w:pPr>
              <w:rPr>
                <w:sz w:val="21"/>
              </w:rPr>
            </w:pPr>
            <w:r w:rsidRPr="00063E64">
              <w:rPr>
                <w:sz w:val="21"/>
              </w:rPr>
              <w:t>Continuous year-round monitoring</w:t>
            </w:r>
            <w:r>
              <w:rPr>
                <w:sz w:val="21"/>
              </w:rPr>
              <w:t>, every 2 weeks</w:t>
            </w:r>
            <w:r w:rsidRPr="00063E64">
              <w:rPr>
                <w:sz w:val="21"/>
              </w:rPr>
              <w:t xml:space="preserve"> </w:t>
            </w:r>
          </w:p>
        </w:tc>
        <w:tc>
          <w:tcPr>
            <w:tcW w:w="1804" w:type="dxa"/>
          </w:tcPr>
          <w:p w14:paraId="10C3BED8" w14:textId="77777777" w:rsidR="000F547D" w:rsidRPr="00063E64" w:rsidRDefault="000F547D" w:rsidP="000F547D">
            <w:pPr>
              <w:rPr>
                <w:sz w:val="21"/>
                <w:szCs w:val="22"/>
              </w:rPr>
            </w:pPr>
            <w:r>
              <w:rPr>
                <w:sz w:val="21"/>
                <w:szCs w:val="22"/>
              </w:rPr>
              <w:t>Survey of all nests in area</w:t>
            </w:r>
          </w:p>
        </w:tc>
        <w:tc>
          <w:tcPr>
            <w:tcW w:w="1804" w:type="dxa"/>
          </w:tcPr>
          <w:p w14:paraId="407D0F2E" w14:textId="77777777" w:rsidR="000F547D" w:rsidRDefault="000F547D" w:rsidP="000F547D">
            <w:pPr>
              <w:rPr>
                <w:sz w:val="21"/>
                <w:szCs w:val="22"/>
              </w:rPr>
            </w:pPr>
            <w:r>
              <w:rPr>
                <w:sz w:val="21"/>
                <w:szCs w:val="22"/>
              </w:rPr>
              <w:t>Only on lime stone islets or coastal outcrops. Only monitored on Picard the islets within the adjacent channel.</w:t>
            </w:r>
          </w:p>
        </w:tc>
        <w:tc>
          <w:tcPr>
            <w:tcW w:w="1804" w:type="dxa"/>
          </w:tcPr>
          <w:p w14:paraId="18BC1FB8" w14:textId="77777777" w:rsidR="000F547D" w:rsidRDefault="000F547D" w:rsidP="000F547D">
            <w:pPr>
              <w:rPr>
                <w:sz w:val="21"/>
                <w:szCs w:val="22"/>
              </w:rPr>
            </w:pPr>
            <w:r>
              <w:rPr>
                <w:sz w:val="21"/>
                <w:szCs w:val="22"/>
              </w:rPr>
              <w:t>Lime stone cavities or cavities in dense vegetation on small islets and coastal outcrops.</w:t>
            </w:r>
          </w:p>
        </w:tc>
      </w:tr>
      <w:tr w:rsidR="000F547D" w:rsidRPr="00F132DE" w14:paraId="69D7B534" w14:textId="77777777" w:rsidTr="000F547D">
        <w:trPr>
          <w:trHeight w:val="974"/>
        </w:trPr>
        <w:tc>
          <w:tcPr>
            <w:tcW w:w="1797" w:type="dxa"/>
          </w:tcPr>
          <w:p w14:paraId="65E91B9A" w14:textId="77777777" w:rsidR="000F547D" w:rsidRPr="00063E64" w:rsidRDefault="000F547D" w:rsidP="000F547D">
            <w:pPr>
              <w:rPr>
                <w:sz w:val="21"/>
              </w:rPr>
            </w:pPr>
            <w:r w:rsidRPr="00063E64">
              <w:rPr>
                <w:sz w:val="21"/>
              </w:rPr>
              <w:t>Cousin Island</w:t>
            </w:r>
          </w:p>
        </w:tc>
        <w:tc>
          <w:tcPr>
            <w:tcW w:w="1844" w:type="dxa"/>
          </w:tcPr>
          <w:p w14:paraId="3AD4CB19" w14:textId="77A1520F" w:rsidR="000F547D" w:rsidRPr="00063E64" w:rsidRDefault="000F547D" w:rsidP="000F547D">
            <w:pPr>
              <w:rPr>
                <w:sz w:val="21"/>
              </w:rPr>
            </w:pPr>
            <w:r>
              <w:rPr>
                <w:sz w:val="21"/>
              </w:rPr>
              <w:t>2</w:t>
            </w:r>
            <w:r w:rsidR="005763B5">
              <w:rPr>
                <w:sz w:val="21"/>
              </w:rPr>
              <w:t>0</w:t>
            </w:r>
          </w:p>
        </w:tc>
        <w:tc>
          <w:tcPr>
            <w:tcW w:w="2247" w:type="dxa"/>
          </w:tcPr>
          <w:p w14:paraId="108043FE" w14:textId="77777777" w:rsidR="000F547D" w:rsidRPr="00063E64" w:rsidRDefault="000F547D" w:rsidP="000F547D">
            <w:pPr>
              <w:rPr>
                <w:sz w:val="21"/>
              </w:rPr>
            </w:pPr>
            <w:r w:rsidRPr="00063E64">
              <w:rPr>
                <w:sz w:val="21"/>
              </w:rPr>
              <w:t>2005</w:t>
            </w:r>
            <w:r w:rsidRPr="00063E64">
              <w:rPr>
                <w:sz w:val="21"/>
                <w:lang w:eastAsia="en-US"/>
              </w:rPr>
              <w:t>–2007, 2009–2016</w:t>
            </w:r>
          </w:p>
        </w:tc>
        <w:tc>
          <w:tcPr>
            <w:tcW w:w="2247" w:type="dxa"/>
          </w:tcPr>
          <w:p w14:paraId="23BD2CCF" w14:textId="77777777" w:rsidR="000F547D" w:rsidRPr="00063E64" w:rsidRDefault="000F547D" w:rsidP="000F547D">
            <w:pPr>
              <w:rPr>
                <w:sz w:val="21"/>
              </w:rPr>
            </w:pPr>
            <w:r w:rsidRPr="00063E64">
              <w:rPr>
                <w:sz w:val="21"/>
              </w:rPr>
              <w:t>Once</w:t>
            </w:r>
            <w:r>
              <w:rPr>
                <w:sz w:val="21"/>
              </w:rPr>
              <w:t>/</w:t>
            </w:r>
            <w:r w:rsidRPr="00063E64">
              <w:rPr>
                <w:sz w:val="21"/>
              </w:rPr>
              <w:t xml:space="preserve">twice a year </w:t>
            </w:r>
            <w:r>
              <w:rPr>
                <w:sz w:val="21"/>
              </w:rPr>
              <w:t xml:space="preserve">Feb and/or July </w:t>
            </w:r>
          </w:p>
        </w:tc>
        <w:tc>
          <w:tcPr>
            <w:tcW w:w="1804" w:type="dxa"/>
          </w:tcPr>
          <w:p w14:paraId="2B6CCA42" w14:textId="77777777" w:rsidR="000F547D" w:rsidRPr="00063E64" w:rsidRDefault="000F547D" w:rsidP="000F547D">
            <w:pPr>
              <w:rPr>
                <w:rFonts w:eastAsia="Calibri"/>
                <w:sz w:val="21"/>
                <w:szCs w:val="22"/>
                <w:lang w:val="en-US" w:eastAsia="en-US"/>
              </w:rPr>
            </w:pPr>
            <w:r>
              <w:rPr>
                <w:rFonts w:eastAsia="Calibri"/>
                <w:sz w:val="21"/>
                <w:szCs w:val="22"/>
                <w:lang w:val="en-US" w:eastAsia="en-US"/>
              </w:rPr>
              <w:t>Survey of ca. 100 nests</w:t>
            </w:r>
          </w:p>
        </w:tc>
        <w:tc>
          <w:tcPr>
            <w:tcW w:w="1804" w:type="dxa"/>
          </w:tcPr>
          <w:p w14:paraId="0797FD47" w14:textId="77777777" w:rsidR="000F547D" w:rsidRDefault="000F547D" w:rsidP="000F547D">
            <w:pPr>
              <w:rPr>
                <w:rFonts w:eastAsia="Calibri"/>
                <w:sz w:val="21"/>
                <w:szCs w:val="22"/>
                <w:lang w:eastAsia="en-US"/>
              </w:rPr>
            </w:pPr>
            <w:r>
              <w:rPr>
                <w:rFonts w:eastAsia="Calibri"/>
                <w:sz w:val="21"/>
                <w:szCs w:val="22"/>
                <w:lang w:eastAsia="en-US"/>
              </w:rPr>
              <w:t>U</w:t>
            </w:r>
            <w:r w:rsidRPr="00776EE6">
              <w:rPr>
                <w:rFonts w:eastAsia="Calibri"/>
                <w:sz w:val="21"/>
                <w:szCs w:val="22"/>
                <w:lang w:eastAsia="en-US"/>
              </w:rPr>
              <w:t>biquitous</w:t>
            </w:r>
          </w:p>
        </w:tc>
        <w:tc>
          <w:tcPr>
            <w:tcW w:w="1804" w:type="dxa"/>
          </w:tcPr>
          <w:p w14:paraId="6CDC4237" w14:textId="77777777" w:rsidR="000F547D" w:rsidRPr="00035E3D" w:rsidRDefault="000F547D" w:rsidP="000F547D">
            <w:pPr>
              <w:rPr>
                <w:rFonts w:eastAsia="Calibri"/>
                <w:sz w:val="21"/>
                <w:szCs w:val="22"/>
                <w:lang w:eastAsia="en-US"/>
              </w:rPr>
            </w:pPr>
            <w:r>
              <w:rPr>
                <w:rFonts w:eastAsia="Calibri"/>
                <w:sz w:val="21"/>
                <w:szCs w:val="22"/>
                <w:lang w:eastAsia="en-US"/>
              </w:rPr>
              <w:t>B</w:t>
            </w:r>
            <w:r w:rsidRPr="00035E3D">
              <w:rPr>
                <w:rFonts w:eastAsia="Calibri"/>
                <w:sz w:val="21"/>
                <w:szCs w:val="22"/>
                <w:lang w:eastAsia="en-US"/>
              </w:rPr>
              <w:t>are scratched patches</w:t>
            </w:r>
            <w:r>
              <w:rPr>
                <w:rFonts w:eastAsia="Calibri"/>
                <w:sz w:val="21"/>
                <w:szCs w:val="22"/>
                <w:lang w:eastAsia="en-US"/>
              </w:rPr>
              <w:t xml:space="preserve"> inside rock or log cavities or against tree roots or boulders.</w:t>
            </w:r>
          </w:p>
          <w:p w14:paraId="58E52560" w14:textId="77777777" w:rsidR="000F547D" w:rsidRPr="00063E64" w:rsidRDefault="000F547D" w:rsidP="000F547D">
            <w:pPr>
              <w:rPr>
                <w:rFonts w:eastAsia="Calibri"/>
                <w:sz w:val="21"/>
                <w:szCs w:val="22"/>
                <w:lang w:val="en-US" w:eastAsia="en-US"/>
              </w:rPr>
            </w:pPr>
          </w:p>
        </w:tc>
      </w:tr>
      <w:tr w:rsidR="000F547D" w:rsidRPr="00F132DE" w14:paraId="732C85F1" w14:textId="77777777" w:rsidTr="000F547D">
        <w:trPr>
          <w:trHeight w:val="684"/>
        </w:trPr>
        <w:tc>
          <w:tcPr>
            <w:tcW w:w="1797" w:type="dxa"/>
          </w:tcPr>
          <w:p w14:paraId="134F8A39" w14:textId="77777777" w:rsidR="000F547D" w:rsidRPr="00063E64" w:rsidRDefault="000F547D" w:rsidP="000F547D">
            <w:pPr>
              <w:rPr>
                <w:sz w:val="21"/>
              </w:rPr>
            </w:pPr>
            <w:proofErr w:type="spellStart"/>
            <w:r w:rsidRPr="00063E64">
              <w:rPr>
                <w:sz w:val="21"/>
              </w:rPr>
              <w:t>Aride</w:t>
            </w:r>
            <w:proofErr w:type="spellEnd"/>
            <w:r w:rsidRPr="00063E64">
              <w:rPr>
                <w:sz w:val="21"/>
              </w:rPr>
              <w:t xml:space="preserve"> Island</w:t>
            </w:r>
          </w:p>
        </w:tc>
        <w:tc>
          <w:tcPr>
            <w:tcW w:w="1844" w:type="dxa"/>
          </w:tcPr>
          <w:p w14:paraId="6D76699F" w14:textId="55AA8AED" w:rsidR="000F547D" w:rsidRPr="00063E64" w:rsidRDefault="003A6A1A" w:rsidP="000F547D">
            <w:pPr>
              <w:rPr>
                <w:sz w:val="21"/>
              </w:rPr>
            </w:pPr>
            <w:r>
              <w:rPr>
                <w:sz w:val="21"/>
              </w:rPr>
              <w:t>5</w:t>
            </w:r>
          </w:p>
        </w:tc>
        <w:tc>
          <w:tcPr>
            <w:tcW w:w="2247" w:type="dxa"/>
          </w:tcPr>
          <w:p w14:paraId="72BEEC73" w14:textId="77777777" w:rsidR="000F547D" w:rsidRPr="00063E64" w:rsidRDefault="000F547D" w:rsidP="000F547D">
            <w:pPr>
              <w:rPr>
                <w:sz w:val="21"/>
              </w:rPr>
            </w:pPr>
            <w:r>
              <w:rPr>
                <w:sz w:val="21"/>
              </w:rPr>
              <w:t xml:space="preserve">Jan </w:t>
            </w:r>
            <w:r w:rsidRPr="00063E64">
              <w:rPr>
                <w:sz w:val="21"/>
              </w:rPr>
              <w:t>2011</w:t>
            </w:r>
            <w:r w:rsidRPr="00063E64">
              <w:rPr>
                <w:sz w:val="21"/>
                <w:lang w:eastAsia="en-US"/>
              </w:rPr>
              <w:t>–</w:t>
            </w:r>
            <w:r>
              <w:rPr>
                <w:sz w:val="21"/>
                <w:lang w:eastAsia="en-US"/>
              </w:rPr>
              <w:t xml:space="preserve"> Dec </w:t>
            </w:r>
            <w:r w:rsidRPr="00063E64">
              <w:rPr>
                <w:sz w:val="21"/>
                <w:lang w:eastAsia="en-US"/>
              </w:rPr>
              <w:t>2016</w:t>
            </w:r>
          </w:p>
        </w:tc>
        <w:tc>
          <w:tcPr>
            <w:tcW w:w="2247" w:type="dxa"/>
          </w:tcPr>
          <w:p w14:paraId="2181E300" w14:textId="77777777" w:rsidR="000F547D" w:rsidRPr="00063E64" w:rsidRDefault="000F547D" w:rsidP="000F547D">
            <w:pPr>
              <w:rPr>
                <w:sz w:val="21"/>
              </w:rPr>
            </w:pPr>
            <w:r w:rsidRPr="00063E64">
              <w:rPr>
                <w:sz w:val="21"/>
              </w:rPr>
              <w:t xml:space="preserve">Continuous year-round </w:t>
            </w:r>
            <w:r>
              <w:rPr>
                <w:sz w:val="21"/>
              </w:rPr>
              <w:t xml:space="preserve">weekly </w:t>
            </w:r>
            <w:r w:rsidRPr="00063E64">
              <w:rPr>
                <w:sz w:val="21"/>
              </w:rPr>
              <w:t>monitoring</w:t>
            </w:r>
            <w:r>
              <w:rPr>
                <w:sz w:val="21"/>
              </w:rPr>
              <w:t xml:space="preserve"> </w:t>
            </w:r>
          </w:p>
        </w:tc>
        <w:tc>
          <w:tcPr>
            <w:tcW w:w="1804" w:type="dxa"/>
          </w:tcPr>
          <w:p w14:paraId="0EEE4E25" w14:textId="77777777" w:rsidR="000F547D" w:rsidRPr="00063E64" w:rsidRDefault="000F547D" w:rsidP="000F547D">
            <w:pPr>
              <w:rPr>
                <w:sz w:val="21"/>
                <w:szCs w:val="22"/>
              </w:rPr>
            </w:pPr>
          </w:p>
        </w:tc>
        <w:tc>
          <w:tcPr>
            <w:tcW w:w="1804" w:type="dxa"/>
          </w:tcPr>
          <w:p w14:paraId="67389E6E" w14:textId="30F01876" w:rsidR="000F547D" w:rsidRDefault="000F547D" w:rsidP="003A6A1A">
            <w:pPr>
              <w:rPr>
                <w:rFonts w:eastAsia="Calibri"/>
                <w:sz w:val="21"/>
                <w:szCs w:val="22"/>
                <w:lang w:eastAsia="en-US"/>
              </w:rPr>
            </w:pPr>
            <w:r>
              <w:rPr>
                <w:rFonts w:eastAsia="Calibri"/>
                <w:sz w:val="21"/>
                <w:szCs w:val="22"/>
                <w:lang w:val="en-US" w:eastAsia="en-US"/>
              </w:rPr>
              <w:t>U</w:t>
            </w:r>
            <w:r w:rsidRPr="00776EE6">
              <w:rPr>
                <w:rFonts w:eastAsia="Calibri"/>
                <w:sz w:val="21"/>
                <w:szCs w:val="22"/>
                <w:lang w:val="en-US" w:eastAsia="en-US"/>
              </w:rPr>
              <w:t>biquitous</w:t>
            </w:r>
            <w:r>
              <w:rPr>
                <w:rFonts w:eastAsia="Calibri"/>
                <w:sz w:val="21"/>
                <w:szCs w:val="22"/>
                <w:lang w:val="en-US" w:eastAsia="en-US"/>
              </w:rPr>
              <w:t xml:space="preserve"> though only monitored on coastal plateau</w:t>
            </w:r>
            <w:r w:rsidR="003A6A1A">
              <w:rPr>
                <w:rFonts w:eastAsia="Calibri"/>
                <w:sz w:val="21"/>
                <w:szCs w:val="22"/>
                <w:lang w:val="en-US" w:eastAsia="en-US"/>
              </w:rPr>
              <w:t>.</w:t>
            </w:r>
          </w:p>
        </w:tc>
        <w:tc>
          <w:tcPr>
            <w:tcW w:w="1804" w:type="dxa"/>
          </w:tcPr>
          <w:p w14:paraId="0222DC9F" w14:textId="77777777" w:rsidR="000F547D" w:rsidRPr="00035E3D" w:rsidRDefault="000F547D" w:rsidP="000F547D">
            <w:pPr>
              <w:rPr>
                <w:rFonts w:eastAsia="Calibri"/>
                <w:sz w:val="21"/>
                <w:szCs w:val="22"/>
                <w:lang w:eastAsia="en-US"/>
              </w:rPr>
            </w:pPr>
            <w:r>
              <w:rPr>
                <w:rFonts w:eastAsia="Calibri"/>
                <w:sz w:val="21"/>
                <w:szCs w:val="22"/>
                <w:lang w:eastAsia="en-US"/>
              </w:rPr>
              <w:t>B</w:t>
            </w:r>
            <w:r w:rsidRPr="00035E3D">
              <w:rPr>
                <w:rFonts w:eastAsia="Calibri"/>
                <w:sz w:val="21"/>
                <w:szCs w:val="22"/>
                <w:lang w:eastAsia="en-US"/>
              </w:rPr>
              <w:t>are scratched patches</w:t>
            </w:r>
            <w:r>
              <w:rPr>
                <w:rFonts w:eastAsia="Calibri"/>
                <w:sz w:val="21"/>
                <w:szCs w:val="22"/>
                <w:lang w:eastAsia="en-US"/>
              </w:rPr>
              <w:t xml:space="preserve"> inside rock or log cavities or against tree roots or boulders.</w:t>
            </w:r>
          </w:p>
          <w:p w14:paraId="0E768081" w14:textId="77777777" w:rsidR="000F547D" w:rsidRPr="00063E64" w:rsidRDefault="000F547D" w:rsidP="000F547D">
            <w:pPr>
              <w:rPr>
                <w:sz w:val="21"/>
                <w:szCs w:val="22"/>
              </w:rPr>
            </w:pPr>
          </w:p>
        </w:tc>
      </w:tr>
      <w:tr w:rsidR="000F547D" w:rsidRPr="00F132DE" w14:paraId="6563E134" w14:textId="77777777" w:rsidTr="000F547D">
        <w:trPr>
          <w:trHeight w:val="476"/>
        </w:trPr>
        <w:tc>
          <w:tcPr>
            <w:tcW w:w="1797" w:type="dxa"/>
          </w:tcPr>
          <w:p w14:paraId="0E1B5E6C" w14:textId="77777777" w:rsidR="000F547D" w:rsidRPr="00063E64" w:rsidRDefault="000F547D" w:rsidP="000F547D">
            <w:pPr>
              <w:rPr>
                <w:sz w:val="21"/>
              </w:rPr>
            </w:pPr>
            <w:proofErr w:type="spellStart"/>
            <w:r w:rsidRPr="00063E64">
              <w:rPr>
                <w:sz w:val="21"/>
              </w:rPr>
              <w:t>Cousine</w:t>
            </w:r>
            <w:proofErr w:type="spellEnd"/>
            <w:r w:rsidRPr="00063E64">
              <w:rPr>
                <w:sz w:val="21"/>
              </w:rPr>
              <w:t xml:space="preserve"> Island</w:t>
            </w:r>
          </w:p>
        </w:tc>
        <w:tc>
          <w:tcPr>
            <w:tcW w:w="1844" w:type="dxa"/>
          </w:tcPr>
          <w:p w14:paraId="4B02100E" w14:textId="77777777" w:rsidR="000F547D" w:rsidRPr="00063E64" w:rsidRDefault="000F547D" w:rsidP="000F547D">
            <w:pPr>
              <w:rPr>
                <w:sz w:val="21"/>
              </w:rPr>
            </w:pPr>
            <w:r w:rsidRPr="000F547D">
              <w:rPr>
                <w:sz w:val="21"/>
                <w:highlight w:val="yellow"/>
              </w:rPr>
              <w:t>??</w:t>
            </w:r>
            <w:r>
              <w:rPr>
                <w:sz w:val="21"/>
              </w:rPr>
              <w:t xml:space="preserve"> Becky</w:t>
            </w:r>
          </w:p>
        </w:tc>
        <w:tc>
          <w:tcPr>
            <w:tcW w:w="2247" w:type="dxa"/>
          </w:tcPr>
          <w:p w14:paraId="292EB31E" w14:textId="77777777" w:rsidR="000F547D" w:rsidRPr="00063E64" w:rsidRDefault="000F547D" w:rsidP="000F547D">
            <w:pPr>
              <w:rPr>
                <w:sz w:val="21"/>
              </w:rPr>
            </w:pPr>
            <w:r>
              <w:rPr>
                <w:sz w:val="21"/>
              </w:rPr>
              <w:t xml:space="preserve">Jan </w:t>
            </w:r>
            <w:r w:rsidRPr="00063E64">
              <w:rPr>
                <w:sz w:val="21"/>
              </w:rPr>
              <w:t>2007</w:t>
            </w:r>
            <w:r w:rsidRPr="00063E64">
              <w:rPr>
                <w:sz w:val="21"/>
                <w:lang w:eastAsia="en-US"/>
              </w:rPr>
              <w:t>–</w:t>
            </w:r>
            <w:r>
              <w:rPr>
                <w:sz w:val="21"/>
                <w:lang w:eastAsia="en-US"/>
              </w:rPr>
              <w:t xml:space="preserve"> Dec </w:t>
            </w:r>
            <w:r w:rsidRPr="00063E64">
              <w:rPr>
                <w:sz w:val="21"/>
                <w:lang w:eastAsia="en-US"/>
              </w:rPr>
              <w:t>2011</w:t>
            </w:r>
          </w:p>
        </w:tc>
        <w:tc>
          <w:tcPr>
            <w:tcW w:w="2247" w:type="dxa"/>
          </w:tcPr>
          <w:p w14:paraId="7F9A4B0E" w14:textId="77777777" w:rsidR="000F547D" w:rsidRPr="00063E64" w:rsidRDefault="000F547D" w:rsidP="000F547D">
            <w:pPr>
              <w:rPr>
                <w:sz w:val="21"/>
              </w:rPr>
            </w:pPr>
            <w:r>
              <w:rPr>
                <w:sz w:val="21"/>
              </w:rPr>
              <w:t>W</w:t>
            </w:r>
            <w:r w:rsidRPr="00063E64">
              <w:rPr>
                <w:sz w:val="21"/>
              </w:rPr>
              <w:t>eekly</w:t>
            </w:r>
          </w:p>
        </w:tc>
        <w:tc>
          <w:tcPr>
            <w:tcW w:w="1804" w:type="dxa"/>
          </w:tcPr>
          <w:p w14:paraId="5D3E4B06" w14:textId="77777777" w:rsidR="000F547D" w:rsidRPr="00063E64" w:rsidRDefault="000F547D" w:rsidP="000F547D">
            <w:pPr>
              <w:rPr>
                <w:sz w:val="21"/>
              </w:rPr>
            </w:pPr>
            <w:r>
              <w:rPr>
                <w:sz w:val="21"/>
              </w:rPr>
              <w:t>X fixed nest sites monitored</w:t>
            </w:r>
          </w:p>
        </w:tc>
        <w:tc>
          <w:tcPr>
            <w:tcW w:w="1804" w:type="dxa"/>
          </w:tcPr>
          <w:p w14:paraId="39D11799" w14:textId="77777777" w:rsidR="000F547D" w:rsidRDefault="000F547D" w:rsidP="000F547D">
            <w:pPr>
              <w:rPr>
                <w:rFonts w:eastAsia="Calibri"/>
                <w:sz w:val="21"/>
                <w:szCs w:val="22"/>
                <w:lang w:eastAsia="en-US"/>
              </w:rPr>
            </w:pPr>
            <w:r>
              <w:rPr>
                <w:rFonts w:eastAsia="Calibri"/>
                <w:sz w:val="21"/>
                <w:szCs w:val="22"/>
                <w:lang w:val="en-US" w:eastAsia="en-US"/>
              </w:rPr>
              <w:t>U</w:t>
            </w:r>
            <w:r w:rsidRPr="00776EE6">
              <w:rPr>
                <w:rFonts w:eastAsia="Calibri"/>
                <w:sz w:val="21"/>
                <w:szCs w:val="22"/>
                <w:lang w:val="en-US" w:eastAsia="en-US"/>
              </w:rPr>
              <w:t>biquitous</w:t>
            </w:r>
            <w:r>
              <w:rPr>
                <w:rFonts w:eastAsia="Calibri"/>
                <w:sz w:val="21"/>
                <w:szCs w:val="22"/>
                <w:lang w:val="en-US" w:eastAsia="en-US"/>
              </w:rPr>
              <w:t xml:space="preserve"> though only monitored on accessible eastern side.</w:t>
            </w:r>
          </w:p>
        </w:tc>
        <w:tc>
          <w:tcPr>
            <w:tcW w:w="1804" w:type="dxa"/>
          </w:tcPr>
          <w:p w14:paraId="25830A12" w14:textId="77777777" w:rsidR="000F547D" w:rsidRPr="00035E3D" w:rsidRDefault="000F547D" w:rsidP="000F547D">
            <w:pPr>
              <w:rPr>
                <w:rFonts w:eastAsia="Calibri"/>
                <w:sz w:val="21"/>
                <w:szCs w:val="22"/>
                <w:lang w:eastAsia="en-US"/>
              </w:rPr>
            </w:pPr>
            <w:r>
              <w:rPr>
                <w:rFonts w:eastAsia="Calibri"/>
                <w:sz w:val="21"/>
                <w:szCs w:val="22"/>
                <w:lang w:eastAsia="en-US"/>
              </w:rPr>
              <w:t>B</w:t>
            </w:r>
            <w:r w:rsidRPr="00035E3D">
              <w:rPr>
                <w:rFonts w:eastAsia="Calibri"/>
                <w:sz w:val="21"/>
                <w:szCs w:val="22"/>
                <w:lang w:eastAsia="en-US"/>
              </w:rPr>
              <w:t>are scratched patches</w:t>
            </w:r>
            <w:r>
              <w:rPr>
                <w:rFonts w:eastAsia="Calibri"/>
                <w:sz w:val="21"/>
                <w:szCs w:val="22"/>
                <w:lang w:eastAsia="en-US"/>
              </w:rPr>
              <w:t xml:space="preserve"> inside rock or log cavities or against tree roots or boulders.</w:t>
            </w:r>
          </w:p>
          <w:p w14:paraId="2F2624F0" w14:textId="77777777" w:rsidR="000F547D" w:rsidRDefault="000F547D" w:rsidP="000F547D">
            <w:pPr>
              <w:rPr>
                <w:sz w:val="21"/>
              </w:rPr>
            </w:pPr>
          </w:p>
        </w:tc>
      </w:tr>
      <w:tr w:rsidR="000F547D" w:rsidRPr="00F132DE" w14:paraId="1908EE24" w14:textId="77777777" w:rsidTr="000F547D">
        <w:trPr>
          <w:trHeight w:val="476"/>
        </w:trPr>
        <w:tc>
          <w:tcPr>
            <w:tcW w:w="1797" w:type="dxa"/>
          </w:tcPr>
          <w:p w14:paraId="43C375CF" w14:textId="77777777" w:rsidR="000F547D" w:rsidRPr="00063E64" w:rsidRDefault="000F547D" w:rsidP="000F547D">
            <w:pPr>
              <w:rPr>
                <w:sz w:val="21"/>
              </w:rPr>
            </w:pPr>
            <w:r>
              <w:rPr>
                <w:sz w:val="21"/>
              </w:rPr>
              <w:lastRenderedPageBreak/>
              <w:t>Denis Island</w:t>
            </w:r>
          </w:p>
        </w:tc>
        <w:tc>
          <w:tcPr>
            <w:tcW w:w="1844" w:type="dxa"/>
          </w:tcPr>
          <w:p w14:paraId="3C8B71F2" w14:textId="77777777" w:rsidR="000F547D" w:rsidRPr="00063E64" w:rsidRDefault="000F547D" w:rsidP="000F547D">
            <w:pPr>
              <w:rPr>
                <w:sz w:val="21"/>
              </w:rPr>
            </w:pPr>
            <w:r w:rsidRPr="000F547D">
              <w:rPr>
                <w:sz w:val="21"/>
                <w:highlight w:val="yellow"/>
              </w:rPr>
              <w:t>??</w:t>
            </w:r>
            <w:r>
              <w:rPr>
                <w:sz w:val="21"/>
              </w:rPr>
              <w:t xml:space="preserve"> </w:t>
            </w:r>
            <w:proofErr w:type="spellStart"/>
            <w:r>
              <w:rPr>
                <w:sz w:val="21"/>
              </w:rPr>
              <w:t>Jankse</w:t>
            </w:r>
            <w:proofErr w:type="spellEnd"/>
          </w:p>
        </w:tc>
        <w:tc>
          <w:tcPr>
            <w:tcW w:w="2247" w:type="dxa"/>
          </w:tcPr>
          <w:p w14:paraId="4C9F3265" w14:textId="77777777" w:rsidR="000F547D" w:rsidRPr="00063E64" w:rsidRDefault="000F547D" w:rsidP="000F547D">
            <w:pPr>
              <w:rPr>
                <w:sz w:val="21"/>
              </w:rPr>
            </w:pPr>
            <w:r w:rsidRPr="00CD1C77">
              <w:rPr>
                <w:sz w:val="21"/>
              </w:rPr>
              <w:t>Nov 2015–Sept 2016</w:t>
            </w:r>
          </w:p>
        </w:tc>
        <w:tc>
          <w:tcPr>
            <w:tcW w:w="2247" w:type="dxa"/>
          </w:tcPr>
          <w:p w14:paraId="125D3299" w14:textId="77777777" w:rsidR="000F547D" w:rsidRPr="00063E64" w:rsidRDefault="000F547D" w:rsidP="000F547D">
            <w:pPr>
              <w:rPr>
                <w:sz w:val="21"/>
              </w:rPr>
            </w:pPr>
            <w:r>
              <w:rPr>
                <w:sz w:val="21"/>
              </w:rPr>
              <w:t>W</w:t>
            </w:r>
            <w:r w:rsidRPr="00063E64">
              <w:rPr>
                <w:sz w:val="21"/>
              </w:rPr>
              <w:t>eekly</w:t>
            </w:r>
          </w:p>
        </w:tc>
        <w:tc>
          <w:tcPr>
            <w:tcW w:w="1804" w:type="dxa"/>
          </w:tcPr>
          <w:p w14:paraId="1C6ACC42" w14:textId="77777777" w:rsidR="000F547D" w:rsidRDefault="000F547D" w:rsidP="000F547D">
            <w:pPr>
              <w:rPr>
                <w:sz w:val="21"/>
              </w:rPr>
            </w:pPr>
            <w:r>
              <w:rPr>
                <w:sz w:val="21"/>
              </w:rPr>
              <w:t>X fixed nest sites monitored</w:t>
            </w:r>
          </w:p>
        </w:tc>
        <w:tc>
          <w:tcPr>
            <w:tcW w:w="1804" w:type="dxa"/>
          </w:tcPr>
          <w:p w14:paraId="482ACE0D" w14:textId="77777777" w:rsidR="000F547D" w:rsidRDefault="000F547D" w:rsidP="000F547D">
            <w:pPr>
              <w:rPr>
                <w:rFonts w:eastAsia="Calibri"/>
                <w:sz w:val="21"/>
                <w:szCs w:val="22"/>
                <w:lang w:eastAsia="en-US"/>
              </w:rPr>
            </w:pPr>
            <w:r>
              <w:rPr>
                <w:rFonts w:eastAsia="Calibri"/>
                <w:sz w:val="21"/>
                <w:szCs w:val="22"/>
                <w:lang w:val="en-US" w:eastAsia="en-US"/>
              </w:rPr>
              <w:t>U</w:t>
            </w:r>
            <w:r w:rsidRPr="00776EE6">
              <w:rPr>
                <w:rFonts w:eastAsia="Calibri"/>
                <w:sz w:val="21"/>
                <w:szCs w:val="22"/>
                <w:lang w:val="en-US" w:eastAsia="en-US"/>
              </w:rPr>
              <w:t>biquitous</w:t>
            </w:r>
            <w:r>
              <w:rPr>
                <w:rFonts w:eastAsia="Calibri"/>
                <w:sz w:val="21"/>
                <w:szCs w:val="22"/>
                <w:lang w:val="en-US" w:eastAsia="en-US"/>
              </w:rPr>
              <w:t xml:space="preserve"> though more abundant in forest. Monitored island wide???</w:t>
            </w:r>
          </w:p>
        </w:tc>
        <w:tc>
          <w:tcPr>
            <w:tcW w:w="1804" w:type="dxa"/>
          </w:tcPr>
          <w:p w14:paraId="2D2FACE7" w14:textId="77777777" w:rsidR="000F547D" w:rsidRPr="00D56595" w:rsidRDefault="000F547D" w:rsidP="000F547D">
            <w:pPr>
              <w:rPr>
                <w:rFonts w:eastAsia="Calibri"/>
                <w:sz w:val="21"/>
                <w:szCs w:val="22"/>
                <w:lang w:eastAsia="en-US"/>
              </w:rPr>
            </w:pPr>
            <w:r>
              <w:rPr>
                <w:rFonts w:eastAsia="Calibri"/>
                <w:sz w:val="21"/>
                <w:szCs w:val="22"/>
                <w:lang w:eastAsia="en-US"/>
              </w:rPr>
              <w:t>B</w:t>
            </w:r>
            <w:r w:rsidRPr="00035E3D">
              <w:rPr>
                <w:rFonts w:eastAsia="Calibri"/>
                <w:sz w:val="21"/>
                <w:szCs w:val="22"/>
                <w:lang w:eastAsia="en-US"/>
              </w:rPr>
              <w:t>are scratched patches</w:t>
            </w:r>
            <w:r>
              <w:rPr>
                <w:rFonts w:eastAsia="Calibri"/>
                <w:sz w:val="21"/>
                <w:szCs w:val="22"/>
                <w:lang w:eastAsia="en-US"/>
              </w:rPr>
              <w:t xml:space="preserve"> inside rock or log cavities or against tree roots or boulders.</w:t>
            </w:r>
          </w:p>
        </w:tc>
      </w:tr>
    </w:tbl>
    <w:p w14:paraId="06A494DA" w14:textId="77777777" w:rsidR="000F547D" w:rsidRDefault="000F547D" w:rsidP="000F547D">
      <w:pPr>
        <w:spacing w:line="360" w:lineRule="auto"/>
        <w:outlineLvl w:val="0"/>
      </w:pPr>
    </w:p>
    <w:p w14:paraId="7FA7176A" w14:textId="1A2E497C" w:rsidR="00703C43" w:rsidRDefault="00703C43" w:rsidP="00703C43">
      <w:pPr>
        <w:spacing w:line="360" w:lineRule="auto"/>
      </w:pPr>
      <w:r>
        <w:t xml:space="preserve">Table 3. Number of </w:t>
      </w:r>
      <w:r>
        <w:rPr>
          <w:i/>
        </w:rPr>
        <w:t xml:space="preserve">P. </w:t>
      </w:r>
      <w:proofErr w:type="spellStart"/>
      <w:r>
        <w:rPr>
          <w:i/>
        </w:rPr>
        <w:t>lepturus</w:t>
      </w:r>
      <w:proofErr w:type="spellEnd"/>
      <w:r>
        <w:rPr>
          <w:i/>
        </w:rPr>
        <w:t xml:space="preserve"> </w:t>
      </w:r>
      <w:r>
        <w:t xml:space="preserve">nests </w:t>
      </w:r>
      <w:r w:rsidR="005763B5">
        <w:t xml:space="preserve">monitored </w:t>
      </w:r>
      <w:r>
        <w:t>in study period, overall nesting success (% successful nests, i.e. fledglings)</w:t>
      </w:r>
      <w:r w:rsidR="005763B5">
        <w:t xml:space="preserve"> and the proportion of nests that failed at egg or chick stage at each site (%).</w:t>
      </w:r>
      <w:r>
        <w:t xml:space="preserve"> </w:t>
      </w:r>
    </w:p>
    <w:tbl>
      <w:tblPr>
        <w:tblStyle w:val="TableGrid"/>
        <w:tblW w:w="9216" w:type="dxa"/>
        <w:tblLook w:val="04A0" w:firstRow="1" w:lastRow="0" w:firstColumn="1" w:lastColumn="0" w:noHBand="0" w:noVBand="1"/>
      </w:tblPr>
      <w:tblGrid>
        <w:gridCol w:w="1870"/>
        <w:gridCol w:w="1283"/>
        <w:gridCol w:w="1283"/>
        <w:gridCol w:w="1378"/>
        <w:gridCol w:w="1701"/>
        <w:gridCol w:w="1701"/>
      </w:tblGrid>
      <w:tr w:rsidR="00703C43" w:rsidRPr="00074146" w14:paraId="33E0D481" w14:textId="77777777" w:rsidTr="00703C43">
        <w:tc>
          <w:tcPr>
            <w:tcW w:w="1870" w:type="dxa"/>
          </w:tcPr>
          <w:p w14:paraId="483A286F" w14:textId="77777777" w:rsidR="00703C43" w:rsidRPr="00975082" w:rsidRDefault="00703C43" w:rsidP="00703C43">
            <w:pPr>
              <w:keepNext/>
              <w:keepLines/>
              <w:spacing w:before="120" w:after="120"/>
              <w:outlineLvl w:val="4"/>
              <w:rPr>
                <w:b/>
              </w:rPr>
            </w:pPr>
            <w:r w:rsidRPr="00074146">
              <w:rPr>
                <w:b/>
              </w:rPr>
              <w:t>Island</w:t>
            </w:r>
          </w:p>
        </w:tc>
        <w:tc>
          <w:tcPr>
            <w:tcW w:w="1283" w:type="dxa"/>
          </w:tcPr>
          <w:p w14:paraId="7A2DF3FA" w14:textId="77777777" w:rsidR="00703C43" w:rsidRPr="00667C87" w:rsidRDefault="00703C43" w:rsidP="00703C43">
            <w:pPr>
              <w:keepNext/>
              <w:keepLines/>
              <w:spacing w:before="120" w:after="120"/>
              <w:outlineLvl w:val="4"/>
              <w:rPr>
                <w:b/>
              </w:rPr>
            </w:pPr>
            <w:r>
              <w:rPr>
                <w:b/>
              </w:rPr>
              <w:t>Total nests monitored</w:t>
            </w:r>
          </w:p>
        </w:tc>
        <w:tc>
          <w:tcPr>
            <w:tcW w:w="1283" w:type="dxa"/>
          </w:tcPr>
          <w:p w14:paraId="4FF5ACDD" w14:textId="77777777" w:rsidR="00703C43" w:rsidRPr="00667C87" w:rsidRDefault="00703C43" w:rsidP="00703C43">
            <w:pPr>
              <w:keepNext/>
              <w:keepLines/>
              <w:spacing w:before="120" w:after="120"/>
              <w:outlineLvl w:val="4"/>
              <w:rPr>
                <w:b/>
              </w:rPr>
            </w:pPr>
            <w:r w:rsidRPr="00667C87">
              <w:rPr>
                <w:b/>
              </w:rPr>
              <w:t xml:space="preserve"># </w:t>
            </w:r>
            <w:r>
              <w:rPr>
                <w:b/>
              </w:rPr>
              <w:t xml:space="preserve">Mean annual nests </w:t>
            </w:r>
            <w:r w:rsidRPr="00667C87">
              <w:rPr>
                <w:b/>
              </w:rPr>
              <w:t>monitored</w:t>
            </w:r>
          </w:p>
        </w:tc>
        <w:tc>
          <w:tcPr>
            <w:tcW w:w="1378" w:type="dxa"/>
          </w:tcPr>
          <w:p w14:paraId="1EF57B9F" w14:textId="77777777" w:rsidR="00703C43" w:rsidRPr="00074146" w:rsidRDefault="00703C43" w:rsidP="00703C43">
            <w:pPr>
              <w:spacing w:before="120" w:after="120"/>
              <w:rPr>
                <w:b/>
              </w:rPr>
            </w:pPr>
            <w:r>
              <w:rPr>
                <w:b/>
              </w:rPr>
              <w:t># Mean annual nests successful (fledged)</w:t>
            </w:r>
          </w:p>
        </w:tc>
        <w:tc>
          <w:tcPr>
            <w:tcW w:w="1701" w:type="dxa"/>
          </w:tcPr>
          <w:p w14:paraId="4A94345D" w14:textId="77777777" w:rsidR="00703C43" w:rsidRPr="00074146" w:rsidRDefault="00703C43" w:rsidP="00703C43">
            <w:pPr>
              <w:spacing w:before="120" w:after="120"/>
              <w:rPr>
                <w:b/>
              </w:rPr>
            </w:pPr>
            <w:r>
              <w:rPr>
                <w:b/>
              </w:rPr>
              <w:t># (%) of failed nests failed at egg/chick stage</w:t>
            </w:r>
          </w:p>
        </w:tc>
        <w:tc>
          <w:tcPr>
            <w:tcW w:w="1701" w:type="dxa"/>
          </w:tcPr>
          <w:p w14:paraId="5F13D408" w14:textId="369E600D" w:rsidR="00703C43" w:rsidRDefault="005763B5" w:rsidP="00703C43">
            <w:pPr>
              <w:spacing w:before="120" w:after="120"/>
              <w:rPr>
                <w:b/>
              </w:rPr>
            </w:pPr>
            <w:r>
              <w:rPr>
                <w:b/>
              </w:rPr>
              <w:t>Mean</w:t>
            </w:r>
            <w:commentRangeStart w:id="97"/>
            <w:r w:rsidR="00703C43" w:rsidRPr="00074146">
              <w:rPr>
                <w:b/>
              </w:rPr>
              <w:t xml:space="preserve"> </w:t>
            </w:r>
            <w:r>
              <w:rPr>
                <w:b/>
              </w:rPr>
              <w:t xml:space="preserve">annual </w:t>
            </w:r>
            <w:r w:rsidR="00703C43" w:rsidRPr="00074146">
              <w:rPr>
                <w:b/>
              </w:rPr>
              <w:t xml:space="preserve">nesting success </w:t>
            </w:r>
            <w:r w:rsidR="00703C43" w:rsidRPr="00074146">
              <w:rPr>
                <w:b/>
                <w:lang w:val="en-US"/>
              </w:rPr>
              <w:t>(± SE</w:t>
            </w:r>
            <w:r w:rsidR="00703C43" w:rsidRPr="00074146">
              <w:rPr>
                <w:b/>
              </w:rPr>
              <w:t>)</w:t>
            </w:r>
            <w:commentRangeEnd w:id="97"/>
            <w:r w:rsidR="003A6A1A">
              <w:rPr>
                <w:rStyle w:val="CommentReference"/>
              </w:rPr>
              <w:commentReference w:id="97"/>
            </w:r>
          </w:p>
          <w:p w14:paraId="32A9B711" w14:textId="30D2B75E" w:rsidR="005763B5" w:rsidRPr="00074146" w:rsidRDefault="005763B5" w:rsidP="005763B5">
            <w:pPr>
              <w:spacing w:before="120" w:after="120"/>
              <w:rPr>
                <w:b/>
              </w:rPr>
            </w:pPr>
            <w:r>
              <w:rPr>
                <w:b/>
              </w:rPr>
              <w:t>* Mean monthly success</w:t>
            </w:r>
          </w:p>
        </w:tc>
      </w:tr>
      <w:tr w:rsidR="00703C43" w14:paraId="2F991094" w14:textId="77777777" w:rsidTr="00703C43">
        <w:tc>
          <w:tcPr>
            <w:tcW w:w="1870" w:type="dxa"/>
          </w:tcPr>
          <w:p w14:paraId="53451DB9" w14:textId="77777777" w:rsidR="00703C43" w:rsidRDefault="00703C43" w:rsidP="00703C43">
            <w:pPr>
              <w:spacing w:before="120" w:after="120"/>
            </w:pPr>
            <w:r>
              <w:t>Aldabra Atoll</w:t>
            </w:r>
          </w:p>
        </w:tc>
        <w:tc>
          <w:tcPr>
            <w:tcW w:w="1283" w:type="dxa"/>
          </w:tcPr>
          <w:p w14:paraId="1D921947" w14:textId="77777777" w:rsidR="00703C43" w:rsidRPr="00063E64" w:rsidRDefault="00703C43" w:rsidP="00703C43">
            <w:pPr>
              <w:spacing w:before="120" w:after="120"/>
              <w:rPr>
                <w:sz w:val="21"/>
                <w:szCs w:val="22"/>
              </w:rPr>
            </w:pPr>
            <w:r>
              <w:rPr>
                <w:sz w:val="21"/>
                <w:szCs w:val="22"/>
              </w:rPr>
              <w:t>333</w:t>
            </w:r>
          </w:p>
        </w:tc>
        <w:tc>
          <w:tcPr>
            <w:tcW w:w="1283" w:type="dxa"/>
          </w:tcPr>
          <w:p w14:paraId="08E06ED2" w14:textId="77777777" w:rsidR="00703C43" w:rsidRDefault="00703C43" w:rsidP="00703C43">
            <w:pPr>
              <w:spacing w:before="120" w:after="120"/>
            </w:pPr>
            <w:r w:rsidRPr="00063E64">
              <w:rPr>
                <w:sz w:val="21"/>
                <w:szCs w:val="22"/>
              </w:rPr>
              <w:t>42</w:t>
            </w:r>
          </w:p>
        </w:tc>
        <w:tc>
          <w:tcPr>
            <w:tcW w:w="1378" w:type="dxa"/>
          </w:tcPr>
          <w:p w14:paraId="25082058" w14:textId="77777777" w:rsidR="00703C43" w:rsidRDefault="00703C43" w:rsidP="00703C43">
            <w:pPr>
              <w:spacing w:before="120" w:after="120"/>
            </w:pPr>
            <w:r>
              <w:t>6.4</w:t>
            </w:r>
          </w:p>
        </w:tc>
        <w:tc>
          <w:tcPr>
            <w:tcW w:w="1701" w:type="dxa"/>
          </w:tcPr>
          <w:p w14:paraId="43CD9055" w14:textId="77777777" w:rsidR="00703C43" w:rsidRDefault="00703C43" w:rsidP="00703C43">
            <w:pPr>
              <w:spacing w:before="120" w:after="120"/>
            </w:pPr>
            <w:r>
              <w:t>66 / 34</w:t>
            </w:r>
          </w:p>
        </w:tc>
        <w:tc>
          <w:tcPr>
            <w:tcW w:w="1701" w:type="dxa"/>
          </w:tcPr>
          <w:p w14:paraId="4026E7D8" w14:textId="77777777" w:rsidR="00703C43" w:rsidRDefault="00703C43" w:rsidP="00703C43">
            <w:pPr>
              <w:spacing w:before="120" w:after="120"/>
            </w:pPr>
            <w:r>
              <w:t>15.2% (</w:t>
            </w:r>
            <w:r>
              <w:rPr>
                <w:lang w:val="en-US"/>
              </w:rPr>
              <w:t xml:space="preserve">± </w:t>
            </w:r>
            <w:r>
              <w:t>2.29)</w:t>
            </w:r>
          </w:p>
        </w:tc>
      </w:tr>
      <w:tr w:rsidR="00703C43" w14:paraId="79759F67" w14:textId="77777777" w:rsidTr="00703C43">
        <w:tc>
          <w:tcPr>
            <w:tcW w:w="1870" w:type="dxa"/>
          </w:tcPr>
          <w:p w14:paraId="1E1DBFB4" w14:textId="77777777" w:rsidR="00703C43" w:rsidRDefault="00703C43" w:rsidP="00703C43">
            <w:pPr>
              <w:spacing w:before="120" w:after="120"/>
            </w:pPr>
            <w:proofErr w:type="spellStart"/>
            <w:r>
              <w:t>Aride</w:t>
            </w:r>
            <w:proofErr w:type="spellEnd"/>
          </w:p>
        </w:tc>
        <w:tc>
          <w:tcPr>
            <w:tcW w:w="1283" w:type="dxa"/>
          </w:tcPr>
          <w:p w14:paraId="7650303B" w14:textId="77777777" w:rsidR="00703C43" w:rsidRDefault="00703C43" w:rsidP="00703C43">
            <w:pPr>
              <w:spacing w:before="120" w:after="120"/>
            </w:pPr>
            <w:r>
              <w:t>1033</w:t>
            </w:r>
          </w:p>
        </w:tc>
        <w:tc>
          <w:tcPr>
            <w:tcW w:w="1283" w:type="dxa"/>
          </w:tcPr>
          <w:p w14:paraId="7D575173" w14:textId="77777777" w:rsidR="00703C43" w:rsidRDefault="00703C43" w:rsidP="00703C43">
            <w:pPr>
              <w:spacing w:before="120" w:after="120"/>
            </w:pPr>
            <w:r>
              <w:t>172</w:t>
            </w:r>
          </w:p>
        </w:tc>
        <w:tc>
          <w:tcPr>
            <w:tcW w:w="1378" w:type="dxa"/>
          </w:tcPr>
          <w:p w14:paraId="19DC9919" w14:textId="77777777" w:rsidR="00703C43" w:rsidRDefault="00703C43" w:rsidP="00703C43">
            <w:pPr>
              <w:spacing w:before="120" w:after="120"/>
            </w:pPr>
            <w:r>
              <w:t>69</w:t>
            </w:r>
          </w:p>
        </w:tc>
        <w:tc>
          <w:tcPr>
            <w:tcW w:w="1701" w:type="dxa"/>
          </w:tcPr>
          <w:p w14:paraId="3EEA1259" w14:textId="77777777" w:rsidR="00703C43" w:rsidRDefault="00703C43" w:rsidP="00703C43">
            <w:pPr>
              <w:spacing w:before="120" w:after="120"/>
            </w:pPr>
            <w:r>
              <w:t>62/38</w:t>
            </w:r>
          </w:p>
        </w:tc>
        <w:tc>
          <w:tcPr>
            <w:tcW w:w="1701" w:type="dxa"/>
          </w:tcPr>
          <w:p w14:paraId="34CEB800" w14:textId="77777777" w:rsidR="00703C43" w:rsidRDefault="00703C43" w:rsidP="00703C43">
            <w:pPr>
              <w:spacing w:before="120" w:after="120"/>
            </w:pPr>
            <w:r>
              <w:t>40.2% (</w:t>
            </w:r>
            <w:r>
              <w:rPr>
                <w:lang w:val="en-US"/>
              </w:rPr>
              <w:t>± 3.8</w:t>
            </w:r>
            <w:r>
              <w:t>)</w:t>
            </w:r>
          </w:p>
        </w:tc>
      </w:tr>
      <w:tr w:rsidR="00703C43" w14:paraId="1A59EE65" w14:textId="77777777" w:rsidTr="00703C43">
        <w:tc>
          <w:tcPr>
            <w:tcW w:w="1870" w:type="dxa"/>
          </w:tcPr>
          <w:p w14:paraId="30713698" w14:textId="77777777" w:rsidR="00703C43" w:rsidRDefault="00703C43" w:rsidP="00703C43">
            <w:pPr>
              <w:spacing w:before="120" w:after="120"/>
            </w:pPr>
            <w:r>
              <w:t>Cousin</w:t>
            </w:r>
          </w:p>
        </w:tc>
        <w:tc>
          <w:tcPr>
            <w:tcW w:w="1283" w:type="dxa"/>
          </w:tcPr>
          <w:p w14:paraId="02482895" w14:textId="77777777" w:rsidR="00703C43" w:rsidRDefault="00703C43" w:rsidP="00703C43">
            <w:pPr>
              <w:spacing w:before="120" w:after="120"/>
            </w:pPr>
            <w:r>
              <w:t>854</w:t>
            </w:r>
          </w:p>
        </w:tc>
        <w:tc>
          <w:tcPr>
            <w:tcW w:w="1283" w:type="dxa"/>
          </w:tcPr>
          <w:p w14:paraId="25499AEC" w14:textId="77777777" w:rsidR="00703C43" w:rsidRDefault="00703C43" w:rsidP="00703C43">
            <w:pPr>
              <w:spacing w:before="120" w:after="120"/>
            </w:pPr>
            <w:r>
              <w:t>93</w:t>
            </w:r>
          </w:p>
        </w:tc>
        <w:tc>
          <w:tcPr>
            <w:tcW w:w="1378" w:type="dxa"/>
          </w:tcPr>
          <w:p w14:paraId="13C90B75" w14:textId="77777777" w:rsidR="00703C43" w:rsidRDefault="00703C43" w:rsidP="00703C43">
            <w:pPr>
              <w:spacing w:before="120" w:after="120"/>
            </w:pPr>
            <w:r>
              <w:t>37</w:t>
            </w:r>
          </w:p>
        </w:tc>
        <w:tc>
          <w:tcPr>
            <w:tcW w:w="1701" w:type="dxa"/>
          </w:tcPr>
          <w:p w14:paraId="22C94911" w14:textId="77777777" w:rsidR="00703C43" w:rsidRDefault="00703C43" w:rsidP="00703C43">
            <w:pPr>
              <w:spacing w:before="120" w:after="120"/>
            </w:pPr>
            <w:r>
              <w:t>64/36</w:t>
            </w:r>
          </w:p>
        </w:tc>
        <w:tc>
          <w:tcPr>
            <w:tcW w:w="1701" w:type="dxa"/>
          </w:tcPr>
          <w:p w14:paraId="1F04E88B" w14:textId="77777777" w:rsidR="00703C43" w:rsidRDefault="00703C43" w:rsidP="00703C43">
            <w:pPr>
              <w:spacing w:before="120" w:after="120"/>
            </w:pPr>
            <w:r>
              <w:t>33% (</w:t>
            </w:r>
            <w:r>
              <w:rPr>
                <w:lang w:val="en-US"/>
              </w:rPr>
              <w:t xml:space="preserve">± </w:t>
            </w:r>
            <w:r>
              <w:t>4.04)</w:t>
            </w:r>
          </w:p>
        </w:tc>
      </w:tr>
      <w:tr w:rsidR="00703C43" w14:paraId="22D8529D" w14:textId="77777777" w:rsidTr="00703C43">
        <w:tc>
          <w:tcPr>
            <w:tcW w:w="1870" w:type="dxa"/>
          </w:tcPr>
          <w:p w14:paraId="071B60A0" w14:textId="77777777" w:rsidR="00703C43" w:rsidRDefault="00703C43" w:rsidP="00703C43">
            <w:pPr>
              <w:spacing w:before="120" w:after="120"/>
            </w:pPr>
            <w:proofErr w:type="spellStart"/>
            <w:r>
              <w:t>Cousine</w:t>
            </w:r>
            <w:proofErr w:type="spellEnd"/>
          </w:p>
        </w:tc>
        <w:tc>
          <w:tcPr>
            <w:tcW w:w="1283" w:type="dxa"/>
          </w:tcPr>
          <w:p w14:paraId="40569BFD" w14:textId="77777777" w:rsidR="00703C43" w:rsidRDefault="00703C43" w:rsidP="00703C43">
            <w:pPr>
              <w:spacing w:before="120" w:after="120"/>
            </w:pPr>
            <w:r>
              <w:t>537</w:t>
            </w:r>
          </w:p>
        </w:tc>
        <w:tc>
          <w:tcPr>
            <w:tcW w:w="1283" w:type="dxa"/>
          </w:tcPr>
          <w:p w14:paraId="55AB05C9" w14:textId="77777777" w:rsidR="00703C43" w:rsidRDefault="00703C43" w:rsidP="00703C43">
            <w:pPr>
              <w:spacing w:before="120" w:after="120"/>
            </w:pPr>
            <w:r>
              <w:t>107</w:t>
            </w:r>
          </w:p>
        </w:tc>
        <w:tc>
          <w:tcPr>
            <w:tcW w:w="1378" w:type="dxa"/>
          </w:tcPr>
          <w:p w14:paraId="1D09D7CC" w14:textId="77777777" w:rsidR="00703C43" w:rsidRDefault="00703C43" w:rsidP="00703C43">
            <w:pPr>
              <w:spacing w:before="120" w:after="120"/>
            </w:pPr>
            <w:r>
              <w:t>52.2</w:t>
            </w:r>
          </w:p>
        </w:tc>
        <w:tc>
          <w:tcPr>
            <w:tcW w:w="1701" w:type="dxa"/>
          </w:tcPr>
          <w:p w14:paraId="1DA8768B" w14:textId="77777777" w:rsidR="00703C43" w:rsidRDefault="00703C43" w:rsidP="00703C43">
            <w:pPr>
              <w:spacing w:before="120" w:after="120"/>
            </w:pPr>
            <w:r>
              <w:t>72/28</w:t>
            </w:r>
          </w:p>
        </w:tc>
        <w:tc>
          <w:tcPr>
            <w:tcW w:w="1701" w:type="dxa"/>
          </w:tcPr>
          <w:p w14:paraId="62D86645" w14:textId="77777777" w:rsidR="00703C43" w:rsidRDefault="00703C43" w:rsidP="00703C43">
            <w:pPr>
              <w:spacing w:before="120" w:after="120"/>
            </w:pPr>
            <w:r>
              <w:t>51.6% (</w:t>
            </w:r>
            <w:r>
              <w:rPr>
                <w:lang w:val="en-US"/>
              </w:rPr>
              <w:t xml:space="preserve">± </w:t>
            </w:r>
            <w:r>
              <w:t>2.9)</w:t>
            </w:r>
          </w:p>
        </w:tc>
      </w:tr>
      <w:tr w:rsidR="00703C43" w14:paraId="2A347529" w14:textId="77777777" w:rsidTr="00703C43">
        <w:tc>
          <w:tcPr>
            <w:tcW w:w="1870" w:type="dxa"/>
          </w:tcPr>
          <w:p w14:paraId="5FE619F0" w14:textId="77777777" w:rsidR="00703C43" w:rsidRDefault="00703C43" w:rsidP="00703C43">
            <w:pPr>
              <w:spacing w:before="120" w:after="120"/>
            </w:pPr>
            <w:r>
              <w:t>Denis</w:t>
            </w:r>
          </w:p>
        </w:tc>
        <w:tc>
          <w:tcPr>
            <w:tcW w:w="1283" w:type="dxa"/>
          </w:tcPr>
          <w:p w14:paraId="197E0247" w14:textId="77777777" w:rsidR="00703C43" w:rsidRDefault="00703C43" w:rsidP="00703C43">
            <w:pPr>
              <w:spacing w:before="120" w:after="120"/>
            </w:pPr>
            <w:r>
              <w:t>39</w:t>
            </w:r>
          </w:p>
        </w:tc>
        <w:tc>
          <w:tcPr>
            <w:tcW w:w="1283" w:type="dxa"/>
          </w:tcPr>
          <w:p w14:paraId="122A1B76" w14:textId="77777777" w:rsidR="00703C43" w:rsidRDefault="00703C43" w:rsidP="00703C43">
            <w:pPr>
              <w:spacing w:before="120" w:after="120"/>
            </w:pPr>
            <w:proofErr w:type="spellStart"/>
            <w:r>
              <w:t>na</w:t>
            </w:r>
            <w:proofErr w:type="spellEnd"/>
          </w:p>
        </w:tc>
        <w:tc>
          <w:tcPr>
            <w:tcW w:w="1378" w:type="dxa"/>
          </w:tcPr>
          <w:p w14:paraId="746C4426" w14:textId="77777777" w:rsidR="00703C43" w:rsidRDefault="00703C43" w:rsidP="00703C43">
            <w:pPr>
              <w:spacing w:before="120" w:after="120"/>
            </w:pPr>
            <w:proofErr w:type="spellStart"/>
            <w:r>
              <w:t>na</w:t>
            </w:r>
            <w:proofErr w:type="spellEnd"/>
          </w:p>
        </w:tc>
        <w:tc>
          <w:tcPr>
            <w:tcW w:w="1701" w:type="dxa"/>
          </w:tcPr>
          <w:p w14:paraId="787F4E2D" w14:textId="77777777" w:rsidR="00703C43" w:rsidRDefault="00703C43" w:rsidP="00703C43">
            <w:pPr>
              <w:spacing w:before="120" w:after="120"/>
            </w:pPr>
            <w:r>
              <w:t>61/39</w:t>
            </w:r>
          </w:p>
        </w:tc>
        <w:tc>
          <w:tcPr>
            <w:tcW w:w="1701" w:type="dxa"/>
          </w:tcPr>
          <w:p w14:paraId="46E71599" w14:textId="1926EDCE" w:rsidR="00703C43" w:rsidRDefault="00703C43" w:rsidP="00703C43">
            <w:pPr>
              <w:spacing w:before="120" w:after="120"/>
            </w:pPr>
            <w:r>
              <w:t>55%</w:t>
            </w:r>
            <w:r w:rsidR="005763B5">
              <w:t>*</w:t>
            </w:r>
            <w:r>
              <w:t xml:space="preserve"> (</w:t>
            </w:r>
            <w:r>
              <w:rPr>
                <w:lang w:val="en-US"/>
              </w:rPr>
              <w:t>± 9.3</w:t>
            </w:r>
            <w:r>
              <w:t>)</w:t>
            </w:r>
          </w:p>
        </w:tc>
      </w:tr>
    </w:tbl>
    <w:p w14:paraId="1E22CC68" w14:textId="77777777" w:rsidR="000F547D" w:rsidRDefault="000F547D" w:rsidP="000F547D">
      <w:pPr>
        <w:spacing w:line="360" w:lineRule="auto"/>
        <w:outlineLvl w:val="0"/>
      </w:pPr>
    </w:p>
    <w:p w14:paraId="350787D0" w14:textId="77777777" w:rsidR="000F547D" w:rsidRDefault="000F547D" w:rsidP="000F547D">
      <w:pPr>
        <w:spacing w:line="360" w:lineRule="auto"/>
        <w:outlineLvl w:val="0"/>
      </w:pPr>
    </w:p>
    <w:p w14:paraId="7D84F555" w14:textId="77777777" w:rsidR="000F547D" w:rsidRDefault="000F547D" w:rsidP="000F547D">
      <w:pPr>
        <w:spacing w:line="360" w:lineRule="auto"/>
        <w:outlineLvl w:val="0"/>
      </w:pPr>
    </w:p>
    <w:p w14:paraId="0274B468" w14:textId="77E28682" w:rsidR="000F547D" w:rsidRDefault="000F547D" w:rsidP="000F547D">
      <w:pPr>
        <w:spacing w:line="360" w:lineRule="auto"/>
        <w:outlineLvl w:val="0"/>
        <w:rPr>
          <w:i/>
        </w:rPr>
      </w:pPr>
      <w:r w:rsidRPr="00063E64">
        <w:rPr>
          <w:b/>
          <w:i/>
        </w:rPr>
        <w:lastRenderedPageBreak/>
        <w:t xml:space="preserve">Table </w:t>
      </w:r>
      <w:r>
        <w:rPr>
          <w:b/>
          <w:i/>
        </w:rPr>
        <w:t>4</w:t>
      </w:r>
      <w:r w:rsidRPr="00063E64">
        <w:rPr>
          <w:b/>
          <w:i/>
        </w:rPr>
        <w:t>:</w:t>
      </w:r>
      <w:r>
        <w:rPr>
          <w:i/>
        </w:rPr>
        <w:t xml:space="preserve"> </w:t>
      </w:r>
      <w:r w:rsidR="005763B5">
        <w:rPr>
          <w:i/>
        </w:rPr>
        <w:t>Generalised additive model output for nesting density and fledging success. Trend refers to temporal change and season refers to changes observed on an annual cycle (seasonality).</w:t>
      </w:r>
    </w:p>
    <w:tbl>
      <w:tblPr>
        <w:tblW w:w="24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240"/>
        <w:gridCol w:w="1328"/>
        <w:gridCol w:w="1139"/>
        <w:gridCol w:w="960"/>
        <w:gridCol w:w="857"/>
        <w:gridCol w:w="1011"/>
      </w:tblGrid>
      <w:tr w:rsidR="000F547D" w:rsidRPr="00063E64" w14:paraId="6328D3CB" w14:textId="77777777" w:rsidTr="000F547D">
        <w:trPr>
          <w:jc w:val="center"/>
        </w:trPr>
        <w:tc>
          <w:tcPr>
            <w:tcW w:w="0" w:type="auto"/>
            <w:shd w:val="clear" w:color="auto" w:fill="auto"/>
            <w:vAlign w:val="center"/>
          </w:tcPr>
          <w:p w14:paraId="5239AA42" w14:textId="77777777" w:rsidR="000F547D" w:rsidRPr="00295656" w:rsidRDefault="000F547D" w:rsidP="000F547D">
            <w:pPr>
              <w:pStyle w:val="Compact"/>
              <w:rPr>
                <w:rFonts w:ascii="Times New Roman" w:hAnsi="Times New Roman"/>
                <w:b/>
                <w:sz w:val="21"/>
              </w:rPr>
            </w:pPr>
            <w:r>
              <w:rPr>
                <w:rFonts w:ascii="Times New Roman" w:hAnsi="Times New Roman"/>
                <w:b/>
                <w:sz w:val="21"/>
              </w:rPr>
              <w:t>M</w:t>
            </w:r>
            <w:r w:rsidRPr="00295656">
              <w:rPr>
                <w:rFonts w:ascii="Times New Roman" w:hAnsi="Times New Roman"/>
                <w:b/>
                <w:sz w:val="21"/>
              </w:rPr>
              <w:t>odel</w:t>
            </w:r>
          </w:p>
        </w:tc>
        <w:tc>
          <w:tcPr>
            <w:tcW w:w="0" w:type="auto"/>
            <w:shd w:val="clear" w:color="auto" w:fill="auto"/>
            <w:vAlign w:val="center"/>
          </w:tcPr>
          <w:p w14:paraId="094593D4" w14:textId="77777777" w:rsidR="000F547D" w:rsidRPr="00295656" w:rsidRDefault="000F547D" w:rsidP="000F547D">
            <w:pPr>
              <w:pStyle w:val="Compact"/>
              <w:jc w:val="center"/>
              <w:rPr>
                <w:rFonts w:ascii="Times New Roman" w:hAnsi="Times New Roman"/>
                <w:b/>
                <w:sz w:val="21"/>
              </w:rPr>
            </w:pPr>
            <w:r>
              <w:rPr>
                <w:rFonts w:ascii="Times New Roman" w:hAnsi="Times New Roman"/>
                <w:b/>
                <w:sz w:val="21"/>
              </w:rPr>
              <w:t>Island</w:t>
            </w:r>
          </w:p>
        </w:tc>
        <w:tc>
          <w:tcPr>
            <w:tcW w:w="0" w:type="auto"/>
            <w:shd w:val="clear" w:color="auto" w:fill="auto"/>
            <w:vAlign w:val="center"/>
          </w:tcPr>
          <w:p w14:paraId="4D44DB12" w14:textId="77777777" w:rsidR="000F547D" w:rsidRPr="00063E64" w:rsidRDefault="000F547D" w:rsidP="000F547D">
            <w:pPr>
              <w:pStyle w:val="Compact"/>
              <w:rPr>
                <w:rFonts w:ascii="Times New Roman" w:hAnsi="Times New Roman"/>
                <w:b/>
                <w:sz w:val="21"/>
              </w:rPr>
            </w:pPr>
            <w:r>
              <w:rPr>
                <w:rFonts w:ascii="Times New Roman" w:hAnsi="Times New Roman"/>
                <w:b/>
                <w:sz w:val="21"/>
              </w:rPr>
              <w:t>T</w:t>
            </w:r>
            <w:r w:rsidRPr="00063E64">
              <w:rPr>
                <w:rFonts w:ascii="Times New Roman" w:hAnsi="Times New Roman"/>
                <w:b/>
                <w:sz w:val="21"/>
              </w:rPr>
              <w:t>erm</w:t>
            </w:r>
          </w:p>
        </w:tc>
        <w:tc>
          <w:tcPr>
            <w:tcW w:w="0" w:type="auto"/>
            <w:shd w:val="clear" w:color="auto" w:fill="auto"/>
            <w:vAlign w:val="center"/>
          </w:tcPr>
          <w:p w14:paraId="65951E13" w14:textId="77777777" w:rsidR="000F547D" w:rsidRPr="00063E64" w:rsidRDefault="000F547D" w:rsidP="000F547D">
            <w:pPr>
              <w:pStyle w:val="Compact"/>
              <w:jc w:val="center"/>
              <w:rPr>
                <w:rFonts w:ascii="Times New Roman" w:hAnsi="Times New Roman"/>
                <w:b/>
                <w:sz w:val="21"/>
              </w:rPr>
            </w:pPr>
            <w:proofErr w:type="spellStart"/>
            <w:r w:rsidRPr="00063E64">
              <w:rPr>
                <w:rFonts w:ascii="Times New Roman" w:hAnsi="Times New Roman"/>
                <w:b/>
                <w:sz w:val="21"/>
              </w:rPr>
              <w:t>e.d.f</w:t>
            </w:r>
            <w:proofErr w:type="spellEnd"/>
            <w:r w:rsidRPr="00063E64">
              <w:rPr>
                <w:rFonts w:ascii="Times New Roman" w:hAnsi="Times New Roman"/>
                <w:b/>
                <w:sz w:val="21"/>
              </w:rPr>
              <w:t>.</w:t>
            </w:r>
          </w:p>
        </w:tc>
        <w:tc>
          <w:tcPr>
            <w:tcW w:w="0" w:type="auto"/>
            <w:shd w:val="clear" w:color="auto" w:fill="auto"/>
            <w:vAlign w:val="center"/>
          </w:tcPr>
          <w:p w14:paraId="24AFA542" w14:textId="77777777" w:rsidR="000F547D" w:rsidRPr="00063E64" w:rsidRDefault="000F547D" w:rsidP="000F547D">
            <w:pPr>
              <w:pStyle w:val="Compact"/>
              <w:jc w:val="center"/>
              <w:rPr>
                <w:rFonts w:ascii="Times New Roman" w:hAnsi="Times New Roman"/>
                <w:b/>
                <w:sz w:val="21"/>
                <w:vertAlign w:val="superscript"/>
              </w:rPr>
            </w:pPr>
            <w:r w:rsidRPr="00063E64">
              <w:rPr>
                <w:rFonts w:ascii="Times New Roman" w:hAnsi="Times New Roman"/>
                <w:b/>
                <w:sz w:val="21"/>
              </w:rPr>
              <w:sym w:font="Symbol" w:char="F063"/>
            </w:r>
            <w:r w:rsidRPr="00063E64">
              <w:rPr>
                <w:rFonts w:ascii="Times New Roman" w:hAnsi="Times New Roman"/>
                <w:b/>
                <w:sz w:val="21"/>
                <w:vertAlign w:val="superscript"/>
              </w:rPr>
              <w:t>2</w:t>
            </w:r>
          </w:p>
        </w:tc>
        <w:tc>
          <w:tcPr>
            <w:tcW w:w="0" w:type="auto"/>
            <w:shd w:val="clear" w:color="auto" w:fill="auto"/>
            <w:vAlign w:val="center"/>
          </w:tcPr>
          <w:p w14:paraId="01638D1A" w14:textId="77777777" w:rsidR="000F547D" w:rsidRPr="00063E64" w:rsidRDefault="000F547D" w:rsidP="000F547D">
            <w:pPr>
              <w:pStyle w:val="Compact"/>
              <w:jc w:val="center"/>
              <w:rPr>
                <w:rFonts w:ascii="Times New Roman" w:hAnsi="Times New Roman"/>
                <w:b/>
                <w:i/>
                <w:sz w:val="21"/>
              </w:rPr>
            </w:pPr>
            <w:r w:rsidRPr="00063E64">
              <w:rPr>
                <w:rFonts w:ascii="Times New Roman" w:hAnsi="Times New Roman"/>
                <w:b/>
                <w:i/>
                <w:sz w:val="21"/>
              </w:rPr>
              <w:t>p</w:t>
            </w:r>
          </w:p>
        </w:tc>
      </w:tr>
      <w:tr w:rsidR="000F547D" w:rsidRPr="00063E64" w14:paraId="70B71987" w14:textId="77777777" w:rsidTr="000F547D">
        <w:trPr>
          <w:jc w:val="center"/>
        </w:trPr>
        <w:tc>
          <w:tcPr>
            <w:tcW w:w="0" w:type="auto"/>
            <w:vMerge w:val="restart"/>
            <w:shd w:val="clear" w:color="auto" w:fill="auto"/>
          </w:tcPr>
          <w:p w14:paraId="3051F92D"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success</w:t>
            </w:r>
          </w:p>
        </w:tc>
        <w:tc>
          <w:tcPr>
            <w:tcW w:w="0" w:type="auto"/>
            <w:shd w:val="clear" w:color="auto" w:fill="auto"/>
          </w:tcPr>
          <w:p w14:paraId="53D0FDE7"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Aldabra</w:t>
            </w:r>
          </w:p>
        </w:tc>
        <w:tc>
          <w:tcPr>
            <w:tcW w:w="0" w:type="auto"/>
            <w:shd w:val="clear" w:color="auto" w:fill="auto"/>
            <w:vAlign w:val="center"/>
          </w:tcPr>
          <w:p w14:paraId="13A9567F"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6267F5DD"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1.00</w:t>
            </w:r>
          </w:p>
        </w:tc>
        <w:tc>
          <w:tcPr>
            <w:tcW w:w="0" w:type="auto"/>
            <w:shd w:val="clear" w:color="auto" w:fill="auto"/>
            <w:vAlign w:val="center"/>
          </w:tcPr>
          <w:p w14:paraId="4950142C"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7.61</w:t>
            </w:r>
          </w:p>
        </w:tc>
        <w:tc>
          <w:tcPr>
            <w:tcW w:w="0" w:type="auto"/>
            <w:shd w:val="clear" w:color="auto" w:fill="auto"/>
            <w:vAlign w:val="center"/>
          </w:tcPr>
          <w:p w14:paraId="2022C39D"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0.006</w:t>
            </w:r>
          </w:p>
        </w:tc>
      </w:tr>
      <w:tr w:rsidR="000F547D" w:rsidRPr="00063E64" w14:paraId="7F420C20" w14:textId="77777777" w:rsidTr="000F547D">
        <w:trPr>
          <w:jc w:val="center"/>
        </w:trPr>
        <w:tc>
          <w:tcPr>
            <w:tcW w:w="0" w:type="auto"/>
            <w:vMerge/>
            <w:shd w:val="clear" w:color="auto" w:fill="auto"/>
          </w:tcPr>
          <w:p w14:paraId="3B5B326D" w14:textId="77777777" w:rsidR="000F547D" w:rsidRPr="00063E64" w:rsidRDefault="000F547D" w:rsidP="000F547D">
            <w:pPr>
              <w:pStyle w:val="Compact"/>
              <w:rPr>
                <w:rFonts w:ascii="Times New Roman" w:hAnsi="Times New Roman"/>
                <w:sz w:val="21"/>
              </w:rPr>
            </w:pPr>
          </w:p>
        </w:tc>
        <w:tc>
          <w:tcPr>
            <w:tcW w:w="0" w:type="auto"/>
            <w:shd w:val="clear" w:color="auto" w:fill="auto"/>
          </w:tcPr>
          <w:p w14:paraId="34AA461B" w14:textId="77777777" w:rsidR="000F547D" w:rsidRPr="00063E64" w:rsidRDefault="000F547D" w:rsidP="000F547D">
            <w:pPr>
              <w:pStyle w:val="Compact"/>
              <w:rPr>
                <w:rFonts w:ascii="Times New Roman" w:hAnsi="Times New Roman"/>
                <w:sz w:val="21"/>
              </w:rPr>
            </w:pPr>
            <w:proofErr w:type="spellStart"/>
            <w:r w:rsidRPr="00063E64">
              <w:rPr>
                <w:rFonts w:ascii="Times New Roman" w:hAnsi="Times New Roman"/>
                <w:sz w:val="21"/>
              </w:rPr>
              <w:t>Aride</w:t>
            </w:r>
            <w:proofErr w:type="spellEnd"/>
          </w:p>
        </w:tc>
        <w:tc>
          <w:tcPr>
            <w:tcW w:w="0" w:type="auto"/>
            <w:shd w:val="clear" w:color="auto" w:fill="auto"/>
            <w:vAlign w:val="center"/>
          </w:tcPr>
          <w:p w14:paraId="035050BB"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3B35BE05"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1.00</w:t>
            </w:r>
          </w:p>
        </w:tc>
        <w:tc>
          <w:tcPr>
            <w:tcW w:w="0" w:type="auto"/>
            <w:shd w:val="clear" w:color="auto" w:fill="auto"/>
            <w:vAlign w:val="center"/>
          </w:tcPr>
          <w:p w14:paraId="17C7A67B"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0.14</w:t>
            </w:r>
          </w:p>
        </w:tc>
        <w:tc>
          <w:tcPr>
            <w:tcW w:w="0" w:type="auto"/>
            <w:shd w:val="clear" w:color="auto" w:fill="auto"/>
            <w:vAlign w:val="center"/>
          </w:tcPr>
          <w:p w14:paraId="614A6CF0"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0.706</w:t>
            </w:r>
          </w:p>
        </w:tc>
      </w:tr>
      <w:tr w:rsidR="000F547D" w:rsidRPr="00063E64" w14:paraId="5AF0D2CA" w14:textId="77777777" w:rsidTr="000F547D">
        <w:trPr>
          <w:jc w:val="center"/>
        </w:trPr>
        <w:tc>
          <w:tcPr>
            <w:tcW w:w="0" w:type="auto"/>
            <w:vMerge/>
            <w:shd w:val="clear" w:color="auto" w:fill="auto"/>
          </w:tcPr>
          <w:p w14:paraId="23D818C5" w14:textId="77777777" w:rsidR="000F547D" w:rsidRPr="00063E64" w:rsidRDefault="000F547D" w:rsidP="000F547D">
            <w:pPr>
              <w:pStyle w:val="Compact"/>
              <w:rPr>
                <w:rFonts w:ascii="Times New Roman" w:hAnsi="Times New Roman"/>
                <w:sz w:val="21"/>
              </w:rPr>
            </w:pPr>
          </w:p>
        </w:tc>
        <w:tc>
          <w:tcPr>
            <w:tcW w:w="0" w:type="auto"/>
            <w:shd w:val="clear" w:color="auto" w:fill="auto"/>
          </w:tcPr>
          <w:p w14:paraId="343AFBD5" w14:textId="77777777" w:rsidR="000F547D" w:rsidRPr="00063E64" w:rsidRDefault="000F547D" w:rsidP="000F547D">
            <w:pPr>
              <w:pStyle w:val="Compact"/>
              <w:rPr>
                <w:rFonts w:ascii="Times New Roman" w:hAnsi="Times New Roman"/>
                <w:sz w:val="21"/>
              </w:rPr>
            </w:pPr>
            <w:proofErr w:type="spellStart"/>
            <w:r w:rsidRPr="00063E64">
              <w:rPr>
                <w:rFonts w:ascii="Times New Roman" w:hAnsi="Times New Roman"/>
                <w:sz w:val="21"/>
              </w:rPr>
              <w:t>Cousine</w:t>
            </w:r>
            <w:proofErr w:type="spellEnd"/>
          </w:p>
        </w:tc>
        <w:tc>
          <w:tcPr>
            <w:tcW w:w="0" w:type="auto"/>
            <w:shd w:val="clear" w:color="auto" w:fill="auto"/>
            <w:vAlign w:val="center"/>
          </w:tcPr>
          <w:p w14:paraId="55DBF20B"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71E17DC3"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1.00</w:t>
            </w:r>
          </w:p>
        </w:tc>
        <w:tc>
          <w:tcPr>
            <w:tcW w:w="0" w:type="auto"/>
            <w:shd w:val="clear" w:color="auto" w:fill="auto"/>
            <w:vAlign w:val="center"/>
          </w:tcPr>
          <w:p w14:paraId="72A2A603"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0.06</w:t>
            </w:r>
          </w:p>
        </w:tc>
        <w:tc>
          <w:tcPr>
            <w:tcW w:w="0" w:type="auto"/>
            <w:shd w:val="clear" w:color="auto" w:fill="auto"/>
            <w:vAlign w:val="center"/>
          </w:tcPr>
          <w:p w14:paraId="64C7AAD0"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0.802</w:t>
            </w:r>
          </w:p>
        </w:tc>
      </w:tr>
      <w:tr w:rsidR="000F547D" w:rsidRPr="00063E64" w14:paraId="610DBDE8" w14:textId="77777777" w:rsidTr="000F547D">
        <w:trPr>
          <w:jc w:val="center"/>
        </w:trPr>
        <w:tc>
          <w:tcPr>
            <w:tcW w:w="0" w:type="auto"/>
            <w:vMerge w:val="restart"/>
            <w:shd w:val="clear" w:color="auto" w:fill="auto"/>
          </w:tcPr>
          <w:p w14:paraId="63D3786E"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nests</w:t>
            </w:r>
          </w:p>
        </w:tc>
        <w:tc>
          <w:tcPr>
            <w:tcW w:w="0" w:type="auto"/>
            <w:vMerge w:val="restart"/>
            <w:shd w:val="clear" w:color="auto" w:fill="auto"/>
          </w:tcPr>
          <w:p w14:paraId="42C00720"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Aldabra</w:t>
            </w:r>
          </w:p>
        </w:tc>
        <w:tc>
          <w:tcPr>
            <w:tcW w:w="0" w:type="auto"/>
            <w:shd w:val="clear" w:color="auto" w:fill="auto"/>
            <w:vAlign w:val="center"/>
          </w:tcPr>
          <w:p w14:paraId="5BDE376E"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season</w:t>
            </w:r>
          </w:p>
        </w:tc>
        <w:tc>
          <w:tcPr>
            <w:tcW w:w="0" w:type="auto"/>
            <w:shd w:val="clear" w:color="auto" w:fill="auto"/>
            <w:vAlign w:val="center"/>
          </w:tcPr>
          <w:p w14:paraId="77016ADF"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0.64</w:t>
            </w:r>
          </w:p>
        </w:tc>
        <w:tc>
          <w:tcPr>
            <w:tcW w:w="0" w:type="auto"/>
            <w:shd w:val="clear" w:color="auto" w:fill="auto"/>
            <w:vAlign w:val="center"/>
          </w:tcPr>
          <w:p w14:paraId="0C6DED25"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1.17</w:t>
            </w:r>
          </w:p>
        </w:tc>
        <w:tc>
          <w:tcPr>
            <w:tcW w:w="0" w:type="auto"/>
            <w:shd w:val="clear" w:color="auto" w:fill="auto"/>
            <w:vAlign w:val="center"/>
          </w:tcPr>
          <w:p w14:paraId="702F48EE"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0.151</w:t>
            </w:r>
          </w:p>
        </w:tc>
      </w:tr>
      <w:tr w:rsidR="000F547D" w:rsidRPr="00063E64" w14:paraId="52DB0A0E" w14:textId="77777777" w:rsidTr="000F547D">
        <w:trPr>
          <w:jc w:val="center"/>
        </w:trPr>
        <w:tc>
          <w:tcPr>
            <w:tcW w:w="0" w:type="auto"/>
            <w:vMerge/>
            <w:shd w:val="clear" w:color="auto" w:fill="auto"/>
          </w:tcPr>
          <w:p w14:paraId="673B5967" w14:textId="77777777" w:rsidR="000F547D" w:rsidRPr="00063E64" w:rsidRDefault="000F547D" w:rsidP="000F547D">
            <w:pPr>
              <w:pStyle w:val="Compact"/>
              <w:rPr>
                <w:rFonts w:ascii="Times New Roman" w:hAnsi="Times New Roman"/>
                <w:sz w:val="21"/>
              </w:rPr>
            </w:pPr>
          </w:p>
        </w:tc>
        <w:tc>
          <w:tcPr>
            <w:tcW w:w="0" w:type="auto"/>
            <w:vMerge/>
            <w:shd w:val="clear" w:color="auto" w:fill="auto"/>
          </w:tcPr>
          <w:p w14:paraId="6AE1A260" w14:textId="77777777" w:rsidR="000F547D" w:rsidRPr="00063E64" w:rsidRDefault="000F547D" w:rsidP="000F547D">
            <w:pPr>
              <w:pStyle w:val="Compact"/>
              <w:rPr>
                <w:rFonts w:ascii="Times New Roman" w:hAnsi="Times New Roman"/>
                <w:sz w:val="21"/>
              </w:rPr>
            </w:pPr>
          </w:p>
        </w:tc>
        <w:tc>
          <w:tcPr>
            <w:tcW w:w="0" w:type="auto"/>
            <w:shd w:val="clear" w:color="auto" w:fill="auto"/>
            <w:vAlign w:val="center"/>
          </w:tcPr>
          <w:p w14:paraId="6D1F3488"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612F48C1"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2.11</w:t>
            </w:r>
          </w:p>
        </w:tc>
        <w:tc>
          <w:tcPr>
            <w:tcW w:w="0" w:type="auto"/>
            <w:shd w:val="clear" w:color="auto" w:fill="auto"/>
            <w:vAlign w:val="center"/>
          </w:tcPr>
          <w:p w14:paraId="6E06FDFC"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5.68</w:t>
            </w:r>
          </w:p>
        </w:tc>
        <w:tc>
          <w:tcPr>
            <w:tcW w:w="0" w:type="auto"/>
            <w:shd w:val="clear" w:color="auto" w:fill="auto"/>
            <w:vAlign w:val="center"/>
          </w:tcPr>
          <w:p w14:paraId="1D4A9FA4"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0.090</w:t>
            </w:r>
          </w:p>
        </w:tc>
      </w:tr>
      <w:tr w:rsidR="000F547D" w:rsidRPr="00063E64" w14:paraId="0308124D" w14:textId="77777777" w:rsidTr="000F547D">
        <w:trPr>
          <w:jc w:val="center"/>
        </w:trPr>
        <w:tc>
          <w:tcPr>
            <w:tcW w:w="0" w:type="auto"/>
            <w:vMerge/>
            <w:shd w:val="clear" w:color="auto" w:fill="auto"/>
          </w:tcPr>
          <w:p w14:paraId="381D8CC2" w14:textId="77777777" w:rsidR="000F547D" w:rsidRPr="00063E64" w:rsidRDefault="000F547D" w:rsidP="000F547D">
            <w:pPr>
              <w:pStyle w:val="Compact"/>
              <w:rPr>
                <w:rFonts w:ascii="Times New Roman" w:hAnsi="Times New Roman"/>
                <w:sz w:val="21"/>
              </w:rPr>
            </w:pPr>
          </w:p>
        </w:tc>
        <w:tc>
          <w:tcPr>
            <w:tcW w:w="0" w:type="auto"/>
            <w:vMerge w:val="restart"/>
            <w:shd w:val="clear" w:color="auto" w:fill="auto"/>
          </w:tcPr>
          <w:p w14:paraId="60ADC7DD" w14:textId="77777777" w:rsidR="000F547D" w:rsidRPr="00063E64" w:rsidRDefault="000F547D" w:rsidP="000F547D">
            <w:pPr>
              <w:pStyle w:val="Compact"/>
              <w:rPr>
                <w:rFonts w:ascii="Times New Roman" w:hAnsi="Times New Roman"/>
                <w:sz w:val="21"/>
              </w:rPr>
            </w:pPr>
            <w:proofErr w:type="spellStart"/>
            <w:r w:rsidRPr="00063E64">
              <w:rPr>
                <w:rFonts w:ascii="Times New Roman" w:hAnsi="Times New Roman"/>
                <w:sz w:val="21"/>
              </w:rPr>
              <w:t>Aride</w:t>
            </w:r>
            <w:proofErr w:type="spellEnd"/>
          </w:p>
        </w:tc>
        <w:tc>
          <w:tcPr>
            <w:tcW w:w="0" w:type="auto"/>
            <w:shd w:val="clear" w:color="auto" w:fill="auto"/>
            <w:vAlign w:val="center"/>
          </w:tcPr>
          <w:p w14:paraId="05D95DE1"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season</w:t>
            </w:r>
          </w:p>
        </w:tc>
        <w:tc>
          <w:tcPr>
            <w:tcW w:w="0" w:type="auto"/>
            <w:shd w:val="clear" w:color="auto" w:fill="auto"/>
            <w:vAlign w:val="center"/>
          </w:tcPr>
          <w:p w14:paraId="7EF32620"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3.78</w:t>
            </w:r>
          </w:p>
        </w:tc>
        <w:tc>
          <w:tcPr>
            <w:tcW w:w="0" w:type="auto"/>
            <w:shd w:val="clear" w:color="auto" w:fill="auto"/>
            <w:vAlign w:val="center"/>
          </w:tcPr>
          <w:p w14:paraId="510A8BF7"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49.</w:t>
            </w:r>
            <w:r>
              <w:rPr>
                <w:rFonts w:ascii="Times New Roman" w:hAnsi="Times New Roman"/>
                <w:sz w:val="21"/>
              </w:rPr>
              <w:t>1</w:t>
            </w:r>
          </w:p>
        </w:tc>
        <w:tc>
          <w:tcPr>
            <w:tcW w:w="0" w:type="auto"/>
            <w:shd w:val="clear" w:color="auto" w:fill="auto"/>
            <w:vAlign w:val="center"/>
          </w:tcPr>
          <w:p w14:paraId="1CA863C4"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0.000</w:t>
            </w:r>
          </w:p>
        </w:tc>
      </w:tr>
      <w:tr w:rsidR="000F547D" w:rsidRPr="00063E64" w14:paraId="74829F1D" w14:textId="77777777" w:rsidTr="000F547D">
        <w:trPr>
          <w:jc w:val="center"/>
        </w:trPr>
        <w:tc>
          <w:tcPr>
            <w:tcW w:w="0" w:type="auto"/>
            <w:vMerge/>
            <w:shd w:val="clear" w:color="auto" w:fill="auto"/>
          </w:tcPr>
          <w:p w14:paraId="67B2BB02" w14:textId="77777777" w:rsidR="000F547D" w:rsidRPr="00063E64" w:rsidRDefault="000F547D" w:rsidP="000F547D">
            <w:pPr>
              <w:pStyle w:val="Compact"/>
              <w:rPr>
                <w:rFonts w:ascii="Times New Roman" w:hAnsi="Times New Roman"/>
                <w:sz w:val="21"/>
              </w:rPr>
            </w:pPr>
          </w:p>
        </w:tc>
        <w:tc>
          <w:tcPr>
            <w:tcW w:w="0" w:type="auto"/>
            <w:vMerge/>
            <w:shd w:val="clear" w:color="auto" w:fill="auto"/>
          </w:tcPr>
          <w:p w14:paraId="4EBD2DEB" w14:textId="77777777" w:rsidR="000F547D" w:rsidRPr="00063E64" w:rsidRDefault="000F547D" w:rsidP="000F547D">
            <w:pPr>
              <w:pStyle w:val="Compact"/>
              <w:rPr>
                <w:rFonts w:ascii="Times New Roman" w:hAnsi="Times New Roman"/>
                <w:sz w:val="21"/>
              </w:rPr>
            </w:pPr>
          </w:p>
        </w:tc>
        <w:tc>
          <w:tcPr>
            <w:tcW w:w="0" w:type="auto"/>
            <w:shd w:val="clear" w:color="auto" w:fill="auto"/>
            <w:vAlign w:val="center"/>
          </w:tcPr>
          <w:p w14:paraId="4A977A52"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303C6F7C"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1.60</w:t>
            </w:r>
          </w:p>
        </w:tc>
        <w:tc>
          <w:tcPr>
            <w:tcW w:w="0" w:type="auto"/>
            <w:shd w:val="clear" w:color="auto" w:fill="auto"/>
            <w:vAlign w:val="center"/>
          </w:tcPr>
          <w:p w14:paraId="198DBDC4"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35.</w:t>
            </w:r>
            <w:r>
              <w:rPr>
                <w:rFonts w:ascii="Times New Roman" w:hAnsi="Times New Roman"/>
                <w:sz w:val="21"/>
              </w:rPr>
              <w:t>2</w:t>
            </w:r>
          </w:p>
        </w:tc>
        <w:tc>
          <w:tcPr>
            <w:tcW w:w="0" w:type="auto"/>
            <w:shd w:val="clear" w:color="auto" w:fill="auto"/>
            <w:vAlign w:val="center"/>
          </w:tcPr>
          <w:p w14:paraId="6DB5DA3F"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0.000</w:t>
            </w:r>
          </w:p>
        </w:tc>
      </w:tr>
      <w:tr w:rsidR="000F547D" w:rsidRPr="00063E64" w14:paraId="27CC9DA9" w14:textId="77777777" w:rsidTr="000F547D">
        <w:trPr>
          <w:jc w:val="center"/>
        </w:trPr>
        <w:tc>
          <w:tcPr>
            <w:tcW w:w="0" w:type="auto"/>
            <w:vMerge/>
            <w:shd w:val="clear" w:color="auto" w:fill="auto"/>
          </w:tcPr>
          <w:p w14:paraId="521F2208" w14:textId="77777777" w:rsidR="000F547D" w:rsidRPr="00063E64" w:rsidRDefault="000F547D" w:rsidP="000F547D">
            <w:pPr>
              <w:pStyle w:val="Compact"/>
              <w:rPr>
                <w:rFonts w:ascii="Times New Roman" w:hAnsi="Times New Roman"/>
                <w:sz w:val="21"/>
              </w:rPr>
            </w:pPr>
          </w:p>
        </w:tc>
        <w:tc>
          <w:tcPr>
            <w:tcW w:w="0" w:type="auto"/>
            <w:vMerge w:val="restart"/>
            <w:shd w:val="clear" w:color="auto" w:fill="auto"/>
          </w:tcPr>
          <w:p w14:paraId="0F69688C" w14:textId="77777777" w:rsidR="000F547D" w:rsidRPr="00063E64" w:rsidRDefault="000F547D" w:rsidP="000F547D">
            <w:pPr>
              <w:pStyle w:val="Compact"/>
              <w:rPr>
                <w:rFonts w:ascii="Times New Roman" w:hAnsi="Times New Roman"/>
                <w:sz w:val="21"/>
              </w:rPr>
            </w:pPr>
            <w:proofErr w:type="spellStart"/>
            <w:r w:rsidRPr="00063E64">
              <w:rPr>
                <w:rFonts w:ascii="Times New Roman" w:hAnsi="Times New Roman"/>
                <w:sz w:val="21"/>
              </w:rPr>
              <w:t>Cousine</w:t>
            </w:r>
            <w:proofErr w:type="spellEnd"/>
          </w:p>
        </w:tc>
        <w:tc>
          <w:tcPr>
            <w:tcW w:w="0" w:type="auto"/>
            <w:shd w:val="clear" w:color="auto" w:fill="auto"/>
            <w:vAlign w:val="center"/>
          </w:tcPr>
          <w:p w14:paraId="59DC7BF4"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season</w:t>
            </w:r>
          </w:p>
        </w:tc>
        <w:tc>
          <w:tcPr>
            <w:tcW w:w="0" w:type="auto"/>
            <w:shd w:val="clear" w:color="auto" w:fill="auto"/>
            <w:vAlign w:val="center"/>
          </w:tcPr>
          <w:p w14:paraId="7A8C2936"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3.09</w:t>
            </w:r>
          </w:p>
        </w:tc>
        <w:tc>
          <w:tcPr>
            <w:tcW w:w="0" w:type="auto"/>
            <w:shd w:val="clear" w:color="auto" w:fill="auto"/>
            <w:vAlign w:val="center"/>
          </w:tcPr>
          <w:p w14:paraId="6E15FA32"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12.</w:t>
            </w:r>
            <w:r>
              <w:rPr>
                <w:rFonts w:ascii="Times New Roman" w:hAnsi="Times New Roman"/>
                <w:sz w:val="21"/>
              </w:rPr>
              <w:t>7</w:t>
            </w:r>
          </w:p>
        </w:tc>
        <w:tc>
          <w:tcPr>
            <w:tcW w:w="0" w:type="auto"/>
            <w:shd w:val="clear" w:color="auto" w:fill="auto"/>
            <w:vAlign w:val="center"/>
          </w:tcPr>
          <w:p w14:paraId="5C2C3A7C"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0.003</w:t>
            </w:r>
          </w:p>
        </w:tc>
      </w:tr>
      <w:tr w:rsidR="000F547D" w:rsidRPr="00063E64" w14:paraId="242106DF" w14:textId="77777777" w:rsidTr="000F547D">
        <w:trPr>
          <w:jc w:val="center"/>
        </w:trPr>
        <w:tc>
          <w:tcPr>
            <w:tcW w:w="0" w:type="auto"/>
            <w:vMerge/>
            <w:shd w:val="clear" w:color="auto" w:fill="auto"/>
            <w:vAlign w:val="center"/>
          </w:tcPr>
          <w:p w14:paraId="6FC92479" w14:textId="77777777" w:rsidR="000F547D" w:rsidRPr="00063E64" w:rsidRDefault="000F547D" w:rsidP="000F547D">
            <w:pPr>
              <w:pStyle w:val="Compact"/>
              <w:rPr>
                <w:rFonts w:ascii="Times New Roman" w:hAnsi="Times New Roman"/>
                <w:sz w:val="21"/>
              </w:rPr>
            </w:pPr>
          </w:p>
        </w:tc>
        <w:tc>
          <w:tcPr>
            <w:tcW w:w="0" w:type="auto"/>
            <w:vMerge/>
            <w:shd w:val="clear" w:color="auto" w:fill="auto"/>
            <w:vAlign w:val="center"/>
          </w:tcPr>
          <w:p w14:paraId="12892C1F" w14:textId="77777777" w:rsidR="000F547D" w:rsidRPr="00063E64" w:rsidRDefault="000F547D" w:rsidP="000F547D">
            <w:pPr>
              <w:pStyle w:val="Compact"/>
              <w:rPr>
                <w:rFonts w:ascii="Times New Roman" w:hAnsi="Times New Roman"/>
                <w:sz w:val="21"/>
              </w:rPr>
            </w:pPr>
          </w:p>
        </w:tc>
        <w:tc>
          <w:tcPr>
            <w:tcW w:w="0" w:type="auto"/>
            <w:shd w:val="clear" w:color="auto" w:fill="auto"/>
            <w:vAlign w:val="center"/>
          </w:tcPr>
          <w:p w14:paraId="336E65F9"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2D4ACA97"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1.99</w:t>
            </w:r>
          </w:p>
        </w:tc>
        <w:tc>
          <w:tcPr>
            <w:tcW w:w="0" w:type="auto"/>
            <w:shd w:val="clear" w:color="auto" w:fill="auto"/>
            <w:vAlign w:val="center"/>
          </w:tcPr>
          <w:p w14:paraId="294AC11F"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9.25</w:t>
            </w:r>
          </w:p>
        </w:tc>
        <w:tc>
          <w:tcPr>
            <w:tcW w:w="0" w:type="auto"/>
            <w:shd w:val="clear" w:color="auto" w:fill="auto"/>
            <w:vAlign w:val="center"/>
          </w:tcPr>
          <w:p w14:paraId="33DF99EE" w14:textId="77777777" w:rsidR="000F547D" w:rsidRPr="00063E64" w:rsidRDefault="000F547D" w:rsidP="000F547D">
            <w:pPr>
              <w:pStyle w:val="Compact"/>
              <w:rPr>
                <w:rFonts w:ascii="Times New Roman" w:hAnsi="Times New Roman"/>
                <w:sz w:val="21"/>
              </w:rPr>
            </w:pPr>
            <w:r w:rsidRPr="00063E64">
              <w:rPr>
                <w:rFonts w:ascii="Times New Roman" w:hAnsi="Times New Roman"/>
                <w:sz w:val="21"/>
              </w:rPr>
              <w:t>0.014</w:t>
            </w:r>
          </w:p>
        </w:tc>
      </w:tr>
    </w:tbl>
    <w:p w14:paraId="0FA68017" w14:textId="2B5F243C" w:rsidR="00703C43" w:rsidRDefault="00703C43" w:rsidP="000F547D">
      <w:pPr>
        <w:spacing w:line="360" w:lineRule="auto"/>
        <w:outlineLvl w:val="0"/>
      </w:pPr>
    </w:p>
    <w:p w14:paraId="01AAEE90" w14:textId="77777777" w:rsidR="00703C43" w:rsidRPr="00703C43" w:rsidRDefault="00703C43" w:rsidP="00703C43"/>
    <w:p w14:paraId="1EC08F52" w14:textId="77777777" w:rsidR="00703C43" w:rsidRPr="00703C43" w:rsidRDefault="00703C43" w:rsidP="00703C43"/>
    <w:p w14:paraId="7BFDE018" w14:textId="5C46FA61" w:rsidR="00703C43" w:rsidRDefault="00703C43" w:rsidP="00703C43"/>
    <w:p w14:paraId="2A0040EB" w14:textId="66C73D80" w:rsidR="00703C43" w:rsidRDefault="00703C43" w:rsidP="00703C43"/>
    <w:p w14:paraId="048F584E" w14:textId="0A3B6508" w:rsidR="00703C43" w:rsidRDefault="00703C43" w:rsidP="00703C43"/>
    <w:p w14:paraId="239F9C54" w14:textId="77777777" w:rsidR="000F547D" w:rsidRPr="00703C43" w:rsidRDefault="000F547D" w:rsidP="00703C43">
      <w:pPr>
        <w:sectPr w:rsidR="000F547D" w:rsidRPr="00703C43" w:rsidSect="00730A05">
          <w:pgSz w:w="15840" w:h="12240" w:orient="landscape"/>
          <w:pgMar w:top="1440" w:right="1440" w:bottom="1440" w:left="1440" w:header="720" w:footer="720" w:gutter="0"/>
          <w:lnNumType w:countBy="1" w:restart="continuous"/>
          <w:cols w:space="720"/>
          <w:docGrid w:linePitch="360"/>
        </w:sectPr>
      </w:pPr>
    </w:p>
    <w:p w14:paraId="42E4B244" w14:textId="77777777" w:rsidR="000F547D" w:rsidRDefault="000F547D" w:rsidP="003A3DD3">
      <w:pPr>
        <w:rPr>
          <w:rFonts w:asciiTheme="majorHAnsi" w:hAnsiTheme="majorHAnsi"/>
          <w:sz w:val="20"/>
          <w:szCs w:val="20"/>
        </w:rPr>
      </w:pPr>
    </w:p>
    <w:p w14:paraId="1A8D95DB" w14:textId="77777777" w:rsidR="000F547D" w:rsidRDefault="000F547D" w:rsidP="003A3DD3">
      <w:pPr>
        <w:rPr>
          <w:rFonts w:asciiTheme="majorHAnsi" w:hAnsiTheme="majorHAnsi"/>
          <w:sz w:val="20"/>
          <w:szCs w:val="20"/>
        </w:rPr>
      </w:pPr>
    </w:p>
    <w:p w14:paraId="680A5646" w14:textId="77777777" w:rsidR="003A2969" w:rsidRDefault="003A2969" w:rsidP="003A2969">
      <w:pPr>
        <w:spacing w:line="360" w:lineRule="auto"/>
      </w:pPr>
      <w:commentRangeStart w:id="98"/>
      <w:r>
        <w:rPr>
          <w:noProof/>
          <w:lang w:val="en-US" w:eastAsia="en-US"/>
        </w:rPr>
        <w:drawing>
          <wp:inline distT="0" distB="0" distL="0" distR="0" wp14:anchorId="67F73704" wp14:editId="12067C62">
            <wp:extent cx="4800600" cy="4004945"/>
            <wp:effectExtent l="0" t="0" r="0" b="8255"/>
            <wp:docPr id="1" name="Picture 1" descr="Tropicbird_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picbird_Draf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0" cy="4004945"/>
                    </a:xfrm>
                    <a:prstGeom prst="rect">
                      <a:avLst/>
                    </a:prstGeom>
                    <a:noFill/>
                    <a:ln>
                      <a:noFill/>
                    </a:ln>
                  </pic:spPr>
                </pic:pic>
              </a:graphicData>
            </a:graphic>
          </wp:inline>
        </w:drawing>
      </w:r>
    </w:p>
    <w:p w14:paraId="6F9CA873" w14:textId="77777777" w:rsidR="003A2969" w:rsidRPr="00857CD4" w:rsidRDefault="003A2969" w:rsidP="003A2969">
      <w:pPr>
        <w:spacing w:line="360" w:lineRule="auto"/>
        <w:outlineLvl w:val="0"/>
      </w:pPr>
      <w:r>
        <w:t>Figure 1: Map of Seychelles monitoring site locations</w:t>
      </w:r>
      <w:commentRangeEnd w:id="98"/>
      <w:r>
        <w:rPr>
          <w:rStyle w:val="CommentReference"/>
        </w:rPr>
        <w:commentReference w:id="98"/>
      </w:r>
    </w:p>
    <w:p w14:paraId="2FA8EFB7" w14:textId="77777777" w:rsidR="003A2969" w:rsidRDefault="003A2969" w:rsidP="003A3DD3">
      <w:pPr>
        <w:rPr>
          <w:rFonts w:asciiTheme="majorHAnsi" w:hAnsiTheme="majorHAnsi"/>
          <w:sz w:val="20"/>
          <w:szCs w:val="20"/>
        </w:rPr>
      </w:pPr>
    </w:p>
    <w:p w14:paraId="7FC09535" w14:textId="77777777" w:rsidR="003A2969" w:rsidRDefault="003A2969" w:rsidP="003A3DD3">
      <w:pPr>
        <w:rPr>
          <w:rFonts w:asciiTheme="majorHAnsi" w:hAnsiTheme="majorHAnsi"/>
          <w:sz w:val="20"/>
          <w:szCs w:val="20"/>
        </w:rPr>
      </w:pPr>
    </w:p>
    <w:p w14:paraId="0C1A465C" w14:textId="77777777" w:rsidR="00A7115C" w:rsidRDefault="00A7115C" w:rsidP="00A7115C">
      <w:pPr>
        <w:spacing w:line="360" w:lineRule="auto"/>
        <w:jc w:val="center"/>
        <w:rPr>
          <w:b/>
          <w:i/>
          <w:lang w:val="en-US"/>
        </w:rPr>
      </w:pPr>
      <w:r>
        <w:rPr>
          <w:b/>
          <w:i/>
          <w:noProof/>
          <w:lang w:val="en-US" w:eastAsia="en-US"/>
        </w:rPr>
        <w:lastRenderedPageBreak/>
        <w:drawing>
          <wp:inline distT="0" distB="0" distL="0" distR="0" wp14:anchorId="67CCD89D" wp14:editId="530D7237">
            <wp:extent cx="4981074" cy="5257800"/>
            <wp:effectExtent l="0" t="0" r="0" b="0"/>
            <wp:docPr id="2" name="Picture 2" descr="trend-all-locations__2016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nd-all-locations__201611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1074" cy="5257800"/>
                    </a:xfrm>
                    <a:prstGeom prst="rect">
                      <a:avLst/>
                    </a:prstGeom>
                    <a:noFill/>
                    <a:ln>
                      <a:noFill/>
                    </a:ln>
                  </pic:spPr>
                </pic:pic>
              </a:graphicData>
            </a:graphic>
          </wp:inline>
        </w:drawing>
      </w:r>
    </w:p>
    <w:p w14:paraId="670A0173" w14:textId="77777777" w:rsidR="00A7115C" w:rsidRDefault="00A7115C" w:rsidP="00A7115C">
      <w:pPr>
        <w:spacing w:line="360" w:lineRule="auto"/>
        <w:rPr>
          <w:i/>
          <w:lang w:val="en-US"/>
        </w:rPr>
      </w:pPr>
      <w:r w:rsidRPr="00CD2BF2">
        <w:rPr>
          <w:b/>
          <w:i/>
          <w:lang w:val="en-US"/>
        </w:rPr>
        <w:lastRenderedPageBreak/>
        <w:t xml:space="preserve">Figure </w:t>
      </w:r>
      <w:r>
        <w:rPr>
          <w:b/>
          <w:i/>
          <w:lang w:val="en-US"/>
        </w:rPr>
        <w:t>2</w:t>
      </w:r>
      <w:r w:rsidRPr="00CD2BF2">
        <w:rPr>
          <w:b/>
          <w:i/>
          <w:lang w:val="en-US"/>
        </w:rPr>
        <w:t>:</w:t>
      </w:r>
      <w:r w:rsidRPr="00CD2BF2">
        <w:rPr>
          <w:i/>
          <w:lang w:val="en-US"/>
        </w:rPr>
        <w:t xml:space="preserve"> </w:t>
      </w:r>
      <w:r>
        <w:rPr>
          <w:i/>
          <w:lang w:val="en-US"/>
        </w:rPr>
        <w:t xml:space="preserve">Long-term trends in (A) </w:t>
      </w:r>
      <w:commentRangeStart w:id="99"/>
      <w:r w:rsidRPr="00A7115C">
        <w:rPr>
          <w:i/>
          <w:highlight w:val="yellow"/>
          <w:lang w:val="en-US"/>
        </w:rPr>
        <w:t>Nesting density</w:t>
      </w:r>
      <w:r w:rsidRPr="00CD2BF2">
        <w:rPr>
          <w:i/>
          <w:lang w:val="en-US"/>
        </w:rPr>
        <w:t xml:space="preserve"> </w:t>
      </w:r>
      <w:commentRangeEnd w:id="99"/>
      <w:r w:rsidR="003A6A1A">
        <w:rPr>
          <w:rStyle w:val="CommentReference"/>
        </w:rPr>
        <w:commentReference w:id="99"/>
      </w:r>
      <w:r w:rsidRPr="00CD2BF2">
        <w:rPr>
          <w:i/>
          <w:lang w:val="en-US"/>
        </w:rPr>
        <w:t xml:space="preserve">of new </w:t>
      </w:r>
      <w:r>
        <w:rPr>
          <w:i/>
          <w:lang w:val="en-US"/>
        </w:rPr>
        <w:t xml:space="preserve">P. </w:t>
      </w:r>
      <w:proofErr w:type="spellStart"/>
      <w:r>
        <w:rPr>
          <w:i/>
          <w:lang w:val="en-US"/>
        </w:rPr>
        <w:t>lepturus</w:t>
      </w:r>
      <w:proofErr w:type="spellEnd"/>
      <w:r>
        <w:rPr>
          <w:i/>
          <w:lang w:val="en-US"/>
        </w:rPr>
        <w:t xml:space="preserve"> and (B) probability of nesting success on five islands in Seychelles. S</w:t>
      </w:r>
      <w:r w:rsidRPr="00CD2BF2">
        <w:rPr>
          <w:i/>
          <w:lang w:val="en-US"/>
        </w:rPr>
        <w:t>haded areas indicate the corresponding standard error</w:t>
      </w:r>
      <w:r>
        <w:rPr>
          <w:i/>
          <w:lang w:val="en-US"/>
        </w:rPr>
        <w:t xml:space="preserve"> of the model predictions. Vertical bars indicate standard deviation for Denis island. </w:t>
      </w:r>
      <w:bookmarkStart w:id="100" w:name="breeding-success-1"/>
      <w:bookmarkEnd w:id="100"/>
    </w:p>
    <w:p w14:paraId="05E6844E" w14:textId="77777777" w:rsidR="00A7115C" w:rsidRDefault="00A7115C" w:rsidP="00A7115C">
      <w:pPr>
        <w:spacing w:line="360" w:lineRule="auto"/>
        <w:rPr>
          <w:i/>
          <w:lang w:val="en-US"/>
        </w:rPr>
      </w:pPr>
    </w:p>
    <w:p w14:paraId="776E4A8C" w14:textId="77777777" w:rsidR="00A7115C" w:rsidRDefault="00A7115C" w:rsidP="00A7115C">
      <w:pPr>
        <w:spacing w:line="360" w:lineRule="auto"/>
        <w:jc w:val="center"/>
      </w:pPr>
      <w:r>
        <w:rPr>
          <w:noProof/>
          <w:lang w:val="en-US" w:eastAsia="en-US"/>
        </w:rPr>
        <w:drawing>
          <wp:inline distT="0" distB="0" distL="0" distR="0" wp14:anchorId="41D03117" wp14:editId="22E13987">
            <wp:extent cx="5465101" cy="3085976"/>
            <wp:effectExtent l="0" t="0" r="0" b="0"/>
            <wp:docPr id="3" name="Picture 3" descr="seasonality-new-nest_2016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sonality-new-nest_201611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5306" cy="3086092"/>
                    </a:xfrm>
                    <a:prstGeom prst="rect">
                      <a:avLst/>
                    </a:prstGeom>
                    <a:noFill/>
                    <a:ln>
                      <a:noFill/>
                    </a:ln>
                  </pic:spPr>
                </pic:pic>
              </a:graphicData>
            </a:graphic>
          </wp:inline>
        </w:drawing>
      </w:r>
    </w:p>
    <w:p w14:paraId="5D2ECF20" w14:textId="77777777" w:rsidR="00A7115C" w:rsidRDefault="00A7115C" w:rsidP="00A7115C">
      <w:pPr>
        <w:spacing w:line="360" w:lineRule="auto"/>
        <w:rPr>
          <w:i/>
        </w:rPr>
      </w:pPr>
      <w:r w:rsidRPr="00063E64">
        <w:rPr>
          <w:b/>
          <w:i/>
        </w:rPr>
        <w:t xml:space="preserve">Figure </w:t>
      </w:r>
      <w:r>
        <w:rPr>
          <w:b/>
          <w:i/>
        </w:rPr>
        <w:t>3</w:t>
      </w:r>
      <w:r w:rsidRPr="00063E64">
        <w:rPr>
          <w:b/>
          <w:i/>
        </w:rPr>
        <w:t>:</w:t>
      </w:r>
      <w:r>
        <w:rPr>
          <w:i/>
        </w:rPr>
        <w:t xml:space="preserve"> Seasonality in nesting density of P. </w:t>
      </w:r>
      <w:proofErr w:type="spellStart"/>
      <w:r>
        <w:rPr>
          <w:i/>
        </w:rPr>
        <w:t>lepturus</w:t>
      </w:r>
      <w:proofErr w:type="spellEnd"/>
      <w:r>
        <w:rPr>
          <w:i/>
        </w:rPr>
        <w:t xml:space="preserve">. Shaded areas indicate the standard error of the model predictions. </w:t>
      </w:r>
    </w:p>
    <w:p w14:paraId="392A9D16" w14:textId="77777777" w:rsidR="00A7115C" w:rsidRPr="00546B15" w:rsidRDefault="00A7115C" w:rsidP="003A3DD3">
      <w:pPr>
        <w:rPr>
          <w:rFonts w:asciiTheme="majorHAnsi" w:hAnsiTheme="majorHAnsi"/>
          <w:sz w:val="20"/>
          <w:szCs w:val="20"/>
        </w:rPr>
      </w:pPr>
    </w:p>
    <w:sectPr w:rsidR="00A7115C" w:rsidRPr="00546B15" w:rsidSect="00730A05">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ernando Cagua" w:date="2018-01-23T17:10:00Z" w:initials="FC">
    <w:p w14:paraId="4E8370F2" w14:textId="76728208" w:rsidR="0016073F" w:rsidRDefault="0016073F">
      <w:pPr>
        <w:pStyle w:val="CommentText"/>
      </w:pPr>
      <w:r>
        <w:rPr>
          <w:rStyle w:val="CommentReference"/>
        </w:rPr>
        <w:annotationRef/>
      </w:r>
      <w:r>
        <w:t xml:space="preserve">It sounds as if we were testing ONE program </w:t>
      </w:r>
    </w:p>
  </w:comment>
  <w:comment w:id="7" w:author="Fernando Cagua" w:date="2018-01-23T17:21:00Z" w:initials="FC">
    <w:p w14:paraId="7BA212B7" w14:textId="3DFF14C3" w:rsidR="004E06FF" w:rsidRDefault="004E06FF">
      <w:pPr>
        <w:pStyle w:val="CommentText"/>
      </w:pPr>
      <w:r>
        <w:rPr>
          <w:rStyle w:val="CommentReference"/>
        </w:rPr>
        <w:annotationRef/>
      </w:r>
      <w:r>
        <w:t>This might not be the best place for a sentence like the one I wrote but I feel we need to put a bit more emphasis on why/how is Seychelles special.</w:t>
      </w:r>
    </w:p>
  </w:comment>
  <w:comment w:id="9" w:author="Fernando Cagua" w:date="2018-01-23T17:22:00Z" w:initials="FC">
    <w:p w14:paraId="4FF34B1C" w14:textId="6A9597E3" w:rsidR="004E06FF" w:rsidRDefault="004E06FF">
      <w:pPr>
        <w:pStyle w:val="CommentText"/>
      </w:pPr>
      <w:r>
        <w:rPr>
          <w:rStyle w:val="CommentReference"/>
        </w:rPr>
        <w:annotationRef/>
      </w:r>
      <w:r>
        <w:t>Unsure of the relevance of this information</w:t>
      </w:r>
    </w:p>
  </w:comment>
  <w:comment w:id="10" w:author="April Burt" w:date="2018-01-20T15:54:00Z" w:initials="AB">
    <w:p w14:paraId="319F3956" w14:textId="77777777" w:rsidR="0016073F" w:rsidRDefault="0016073F" w:rsidP="00B97521">
      <w:pPr>
        <w:widowControl w:val="0"/>
        <w:autoSpaceDE w:val="0"/>
        <w:autoSpaceDN w:val="0"/>
        <w:adjustRightInd w:val="0"/>
        <w:spacing w:after="140" w:line="480" w:lineRule="auto"/>
        <w:ind w:left="480" w:hanging="480"/>
        <w:jc w:val="both"/>
      </w:pPr>
      <w:r>
        <w:rPr>
          <w:rStyle w:val="CommentReference"/>
        </w:rPr>
        <w:annotationRef/>
      </w:r>
      <w:proofErr w:type="spellStart"/>
      <w:r>
        <w:t>Licia</w:t>
      </w:r>
      <w:proofErr w:type="spellEnd"/>
      <w:r>
        <w:t>, check in …</w:t>
      </w:r>
    </w:p>
    <w:p w14:paraId="4467663E" w14:textId="77777777" w:rsidR="0016073F" w:rsidRPr="00677929" w:rsidRDefault="0016073F" w:rsidP="00B97521">
      <w:pPr>
        <w:widowControl w:val="0"/>
        <w:autoSpaceDE w:val="0"/>
        <w:autoSpaceDN w:val="0"/>
        <w:adjustRightInd w:val="0"/>
        <w:spacing w:after="140" w:line="480" w:lineRule="auto"/>
        <w:ind w:left="480" w:hanging="480"/>
        <w:jc w:val="both"/>
        <w:rPr>
          <w:noProof/>
        </w:rPr>
      </w:pPr>
      <w:r>
        <w:t xml:space="preserve"> </w:t>
      </w:r>
      <w:r>
        <w:rPr>
          <w:noProof/>
        </w:rPr>
        <w:t>Safford R.</w:t>
      </w:r>
      <w:r w:rsidRPr="00677929">
        <w:rPr>
          <w:noProof/>
        </w:rPr>
        <w:t xml:space="preserve"> and Hawkins F. 2013. The birds of Africa: Vollume III: The Malagasy region, 1</w:t>
      </w:r>
      <w:r w:rsidRPr="00516B3E">
        <w:rPr>
          <w:noProof/>
          <w:vertAlign w:val="superscript"/>
        </w:rPr>
        <w:t>st</w:t>
      </w:r>
      <w:r w:rsidRPr="00677929">
        <w:rPr>
          <w:noProof/>
        </w:rPr>
        <w:t xml:space="preserve"> edition. Bloomsbury Publishing Plc, London, UK.</w:t>
      </w:r>
    </w:p>
    <w:p w14:paraId="4DCA35BC" w14:textId="77777777" w:rsidR="0016073F" w:rsidRDefault="0016073F" w:rsidP="00B97521">
      <w:pPr>
        <w:pStyle w:val="CommentText"/>
      </w:pPr>
    </w:p>
    <w:p w14:paraId="7AE5C2F8" w14:textId="5B55E0C4" w:rsidR="0016073F" w:rsidRDefault="0016073F" w:rsidP="00B97521">
      <w:pPr>
        <w:pStyle w:val="CommentText"/>
      </w:pPr>
      <w:r>
        <w:t>April: I don’t have this book, if anyone has it can they check…otherwise I will search the library.</w:t>
      </w:r>
    </w:p>
    <w:p w14:paraId="617C45A3" w14:textId="77777777" w:rsidR="0016073F" w:rsidRDefault="0016073F" w:rsidP="00B97521">
      <w:pPr>
        <w:pStyle w:val="CommentText"/>
      </w:pPr>
    </w:p>
  </w:comment>
  <w:comment w:id="11" w:author="April Burt" w:date="2018-01-20T15:57:00Z" w:initials="AB">
    <w:p w14:paraId="23E73990" w14:textId="21AFBEBA" w:rsidR="0016073F" w:rsidRDefault="0016073F">
      <w:pPr>
        <w:pStyle w:val="CommentText"/>
      </w:pPr>
      <w:r>
        <w:rPr>
          <w:rStyle w:val="CommentReference"/>
        </w:rPr>
        <w:annotationRef/>
      </w:r>
      <w:proofErr w:type="spellStart"/>
      <w:r>
        <w:t>Licia</w:t>
      </w:r>
      <w:proofErr w:type="spellEnd"/>
      <w:r>
        <w:t>: I think Bird Island and North Island collect data on WTTB too but you need to check with Rob and GIF</w:t>
      </w:r>
    </w:p>
  </w:comment>
  <w:comment w:id="12" w:author="April Burt" w:date="2018-01-21T13:16:00Z" w:initials="AB">
    <w:p w14:paraId="28B27D2D" w14:textId="2022C9FE" w:rsidR="0016073F" w:rsidRDefault="0016073F">
      <w:pPr>
        <w:pStyle w:val="CommentText"/>
      </w:pPr>
      <w:r>
        <w:rPr>
          <w:rStyle w:val="CommentReference"/>
        </w:rPr>
        <w:annotationRef/>
      </w:r>
      <w:r>
        <w:t>Cheryl could you check this and add the citation, I don’t have a copy with me here but if memory serves, the book only tells us to select a sample and how to monitor the nest sites.</w:t>
      </w:r>
    </w:p>
  </w:comment>
  <w:comment w:id="13" w:author="April Burt" w:date="2018-01-20T15:58:00Z" w:initials="AB">
    <w:p w14:paraId="01E94E57" w14:textId="2289D9CD" w:rsidR="0016073F" w:rsidRDefault="0016073F">
      <w:pPr>
        <w:pStyle w:val="CommentText"/>
      </w:pPr>
      <w:r>
        <w:rPr>
          <w:rStyle w:val="CommentReference"/>
        </w:rPr>
        <w:annotationRef/>
      </w:r>
      <w:proofErr w:type="spellStart"/>
      <w:r>
        <w:t>Licia</w:t>
      </w:r>
      <w:proofErr w:type="spellEnd"/>
      <w:r>
        <w:t xml:space="preserve">: What about C3 that are abandoned too soon and die on the beach? Or C3 that die far from the nest covered in </w:t>
      </w:r>
      <w:proofErr w:type="spellStart"/>
      <w:r>
        <w:t>Pisonia</w:t>
      </w:r>
      <w:proofErr w:type="spellEnd"/>
      <w:r>
        <w:t>? Maybe you should say that nests that reach advancedC3 stage are considered successful? You could probably leave it as you said just specify it.</w:t>
      </w:r>
    </w:p>
    <w:p w14:paraId="000616D9" w14:textId="77777777" w:rsidR="0016073F" w:rsidRDefault="0016073F">
      <w:pPr>
        <w:pStyle w:val="CommentText"/>
      </w:pPr>
    </w:p>
    <w:p w14:paraId="4A26A327" w14:textId="6FA170E9" w:rsidR="0016073F" w:rsidRDefault="0016073F">
      <w:pPr>
        <w:pStyle w:val="CommentText"/>
      </w:pPr>
      <w:r>
        <w:t xml:space="preserve">April: Okay yep, but that strictly wouldn’t be attributed to breeding success, more like recruitment </w:t>
      </w:r>
      <w:proofErr w:type="gramStart"/>
      <w:r>
        <w:t>success</w:t>
      </w:r>
      <w:proofErr w:type="gramEnd"/>
      <w:r>
        <w:t xml:space="preserve"> right? If it gets tangled in </w:t>
      </w:r>
      <w:proofErr w:type="spellStart"/>
      <w:r>
        <w:t>Pisonia</w:t>
      </w:r>
      <w:proofErr w:type="spellEnd"/>
      <w:r>
        <w:t xml:space="preserve"> on </w:t>
      </w:r>
      <w:proofErr w:type="spellStart"/>
      <w:r>
        <w:t>it’s</w:t>
      </w:r>
      <w:proofErr w:type="spellEnd"/>
      <w:r>
        <w:t xml:space="preserve"> way out to the beach then that would not be attributed to breeding failure but could be something that leads to population decline.</w:t>
      </w:r>
    </w:p>
  </w:comment>
  <w:comment w:id="17" w:author="NB" w:date="2017-12-25T15:41:00Z" w:initials="NB">
    <w:p w14:paraId="1B157723" w14:textId="4D155F17" w:rsidR="0016073F" w:rsidRDefault="0016073F">
      <w:pPr>
        <w:pStyle w:val="CommentText"/>
      </w:pPr>
      <w:r>
        <w:rPr>
          <w:rStyle w:val="CommentReference"/>
        </w:rPr>
        <w:annotationRef/>
      </w:r>
      <w:r>
        <w:t>You should also give this info for Aldabra</w:t>
      </w:r>
    </w:p>
  </w:comment>
  <w:comment w:id="19" w:author="April Burt" w:date="2018-01-20T15:59:00Z" w:initials="AB">
    <w:p w14:paraId="10952DA4" w14:textId="3A320992" w:rsidR="0016073F" w:rsidRDefault="0016073F">
      <w:pPr>
        <w:pStyle w:val="CommentText"/>
      </w:pPr>
      <w:r>
        <w:rPr>
          <w:rStyle w:val="CommentReference"/>
        </w:rPr>
        <w:annotationRef/>
      </w:r>
      <w:proofErr w:type="spellStart"/>
      <w:r>
        <w:t>Licia</w:t>
      </w:r>
      <w:proofErr w:type="spellEnd"/>
      <w:r>
        <w:t>: It could be a problem for comparing the breeding success because for this population you assess only the breeding success of the sub-population that start breeding in February. You should state it in the text somewhere or compare only nests found in February from the other islands.</w:t>
      </w:r>
    </w:p>
  </w:comment>
  <w:comment w:id="22" w:author="April J Burt" w:date="2018-01-08T13:50:00Z" w:initials="AB">
    <w:p w14:paraId="650A9DF6" w14:textId="6998B936" w:rsidR="0016073F" w:rsidRDefault="0016073F">
      <w:pPr>
        <w:pStyle w:val="CommentText"/>
      </w:pPr>
      <w:r>
        <w:rPr>
          <w:rStyle w:val="CommentReference"/>
        </w:rPr>
        <w:annotationRef/>
      </w:r>
      <w:proofErr w:type="spellStart"/>
      <w:r>
        <w:t>Janske</w:t>
      </w:r>
      <w:proofErr w:type="spellEnd"/>
      <w:r>
        <w:t xml:space="preserve"> do you have a general breakdown of the island composition in ha, </w:t>
      </w:r>
      <w:proofErr w:type="spellStart"/>
      <w:r>
        <w:t>eg</w:t>
      </w:r>
      <w:proofErr w:type="spellEnd"/>
      <w:r>
        <w:t xml:space="preserve"> open grove vs dense forest? And do you have a total area monitored? Is it really the entire island? </w:t>
      </w:r>
    </w:p>
  </w:comment>
  <w:comment w:id="52" w:author="NB" w:date="2017-12-27T07:47:00Z" w:initials="NB">
    <w:p w14:paraId="2489EA4A" w14:textId="3D85B8EE" w:rsidR="0016073F" w:rsidRDefault="0016073F">
      <w:pPr>
        <w:pStyle w:val="CommentText"/>
      </w:pPr>
      <w:r>
        <w:rPr>
          <w:rStyle w:val="CommentReference"/>
        </w:rPr>
        <w:annotationRef/>
      </w:r>
      <w:r>
        <w:t>Suspect we’ll need to include a lot more detail on the stats and exactly how the data has been collected as not really clear at the moment to anybody non-familiar</w:t>
      </w:r>
    </w:p>
  </w:comment>
  <w:comment w:id="53" w:author="April Burt" w:date="2018-01-20T16:00:00Z" w:initials="AB">
    <w:p w14:paraId="29C3666D" w14:textId="12BCE92E" w:rsidR="0016073F" w:rsidRDefault="0016073F">
      <w:pPr>
        <w:pStyle w:val="CommentText"/>
      </w:pPr>
      <w:r>
        <w:rPr>
          <w:rStyle w:val="CommentReference"/>
        </w:rPr>
        <w:annotationRef/>
      </w:r>
      <w:proofErr w:type="spellStart"/>
      <w:r>
        <w:t>Licia</w:t>
      </w:r>
      <w:proofErr w:type="spellEnd"/>
      <w:r>
        <w:t xml:space="preserve">: I agree with NB and you should also specify how </w:t>
      </w:r>
      <w:proofErr w:type="spellStart"/>
      <w:r>
        <w:t>you</w:t>
      </w:r>
      <w:proofErr w:type="spellEnd"/>
      <w:r>
        <w:t xml:space="preserve"> account for differences in area surveyed, period of the year and different frequencies in visiting the nest.</w:t>
      </w:r>
    </w:p>
  </w:comment>
  <w:comment w:id="54" w:author="Fernando Cagua" w:date="2018-01-23T17:38:00Z" w:initials="FC">
    <w:p w14:paraId="6AB0D500" w14:textId="058E3E93" w:rsidR="00DC337D" w:rsidRDefault="00DC337D">
      <w:pPr>
        <w:pStyle w:val="CommentText"/>
      </w:pPr>
      <w:r>
        <w:rPr>
          <w:rStyle w:val="CommentReference"/>
        </w:rPr>
        <w:annotationRef/>
      </w:r>
      <w:r>
        <w:t>Data collection is specified at the beginning of the methods section. Here only referring to data analysis.</w:t>
      </w:r>
    </w:p>
  </w:comment>
  <w:comment w:id="86" w:author="April Burt" w:date="2018-01-20T16:08:00Z" w:initials="AB">
    <w:p w14:paraId="626BAB09" w14:textId="218A4DDD" w:rsidR="0016073F" w:rsidRDefault="0016073F">
      <w:pPr>
        <w:pStyle w:val="CommentText"/>
      </w:pPr>
      <w:r>
        <w:rPr>
          <w:rStyle w:val="CommentReference"/>
        </w:rPr>
        <w:annotationRef/>
      </w:r>
      <w:proofErr w:type="spellStart"/>
      <w:r>
        <w:t>Licia</w:t>
      </w:r>
      <w:proofErr w:type="spellEnd"/>
      <w:r>
        <w:t>: I would use nesting success over the text as we don’t know it the bird is actually fledged. But we can say that the nest is considered successful if the chick reached fledging age.</w:t>
      </w:r>
    </w:p>
  </w:comment>
  <w:comment w:id="87" w:author="April Burt" w:date="2018-01-20T16:10:00Z" w:initials="AB">
    <w:p w14:paraId="298528EB" w14:textId="29F13066" w:rsidR="0016073F" w:rsidRDefault="0016073F" w:rsidP="00CE6FC3">
      <w:pPr>
        <w:pStyle w:val="CommentText"/>
      </w:pPr>
      <w:r>
        <w:rPr>
          <w:rStyle w:val="CommentReference"/>
        </w:rPr>
        <w:annotationRef/>
      </w:r>
      <w:proofErr w:type="spellStart"/>
      <w:r>
        <w:t>Licia</w:t>
      </w:r>
      <w:proofErr w:type="spellEnd"/>
      <w:r>
        <w:t xml:space="preserve">: Can the decline in breeding success be a consequence of the worsening of the sea condition linked to fish availability? It would be interesting to analyse the SST trend linked with the breeding success. Maybe the WTTB breeding on Aldabra forage in different sites than the ones breeding on the inner islands. You could also look at El </w:t>
      </w:r>
      <w:proofErr w:type="spellStart"/>
      <w:r>
        <w:t>nino</w:t>
      </w:r>
      <w:proofErr w:type="spellEnd"/>
      <w:r>
        <w:t xml:space="preserve"> events and compare the breeding success monthly to see if there is any link… what do you think? Are the monitoring sites invaded by rats as well?</w:t>
      </w:r>
    </w:p>
    <w:p w14:paraId="05538D2F" w14:textId="715BE677" w:rsidR="0016073F" w:rsidRDefault="0016073F">
      <w:pPr>
        <w:pStyle w:val="CommentText"/>
      </w:pPr>
    </w:p>
  </w:comment>
  <w:comment w:id="88" w:author="April J Burt" w:date="2018-01-10T16:13:00Z" w:initials="AB">
    <w:p w14:paraId="56EFBF45" w14:textId="4699127A" w:rsidR="0016073F" w:rsidRDefault="0016073F" w:rsidP="0094785B">
      <w:pPr>
        <w:pStyle w:val="CommentText"/>
      </w:pPr>
      <w:r>
        <w:rPr>
          <w:rStyle w:val="CommentReference"/>
        </w:rPr>
        <w:annotationRef/>
      </w:r>
      <w:r>
        <w:rPr>
          <w:lang w:val="en-US"/>
        </w:rPr>
        <w:t xml:space="preserve">Removed: </w:t>
      </w:r>
      <w:proofErr w:type="gramStart"/>
      <w:r>
        <w:rPr>
          <w:lang w:val="en-US"/>
        </w:rPr>
        <w:t>Indeed</w:t>
      </w:r>
      <w:proofErr w:type="gramEnd"/>
      <w:r>
        <w:rPr>
          <w:lang w:val="en-US"/>
        </w:rPr>
        <w:t xml:space="preserve"> common natural predators and similar habitats on </w:t>
      </w:r>
      <w:proofErr w:type="spellStart"/>
      <w:r>
        <w:rPr>
          <w:lang w:val="en-US"/>
        </w:rPr>
        <w:t>Aride</w:t>
      </w:r>
      <w:proofErr w:type="spellEnd"/>
      <w:r>
        <w:rPr>
          <w:lang w:val="en-US"/>
        </w:rPr>
        <w:t xml:space="preserve">, Cousin and </w:t>
      </w:r>
      <w:proofErr w:type="spellStart"/>
      <w:r>
        <w:rPr>
          <w:lang w:val="en-US"/>
        </w:rPr>
        <w:t>Cousine</w:t>
      </w:r>
      <w:proofErr w:type="spellEnd"/>
      <w:r>
        <w:rPr>
          <w:lang w:val="en-US"/>
        </w:rPr>
        <w:t xml:space="preserve"> include the lack of invasive rats, similar habitat type (pers. </w:t>
      </w:r>
      <w:proofErr w:type="spellStart"/>
      <w:r>
        <w:rPr>
          <w:lang w:val="en-US"/>
        </w:rPr>
        <w:t>obs</w:t>
      </w:r>
      <w:proofErr w:type="spellEnd"/>
      <w:r>
        <w:rPr>
          <w:lang w:val="en-US"/>
        </w:rPr>
        <w:t>, April J Burt), natural predation by two endemic skink species and ghost crabs. Additionally, o</w:t>
      </w:r>
      <w:r w:rsidRPr="0058475F">
        <w:rPr>
          <w:lang w:val="en-US"/>
        </w:rPr>
        <w:t xml:space="preserve">n </w:t>
      </w:r>
      <w:proofErr w:type="spellStart"/>
      <w:r w:rsidRPr="0058475F">
        <w:rPr>
          <w:lang w:val="en-US"/>
        </w:rPr>
        <w:t>Cousine</w:t>
      </w:r>
      <w:proofErr w:type="spellEnd"/>
      <w:r w:rsidRPr="0058475F">
        <w:rPr>
          <w:lang w:val="en-US"/>
        </w:rPr>
        <w:t xml:space="preserve"> island, Malan et al. (</w:t>
      </w:r>
      <w:r w:rsidRPr="006C73FC">
        <w:rPr>
          <w:lang w:val="en-US"/>
        </w:rPr>
        <w:t>2010)</w:t>
      </w:r>
      <w:r w:rsidRPr="0058475F">
        <w:rPr>
          <w:lang w:val="en-US"/>
        </w:rPr>
        <w:t xml:space="preserve"> </w:t>
      </w:r>
      <w:r>
        <w:rPr>
          <w:lang w:val="en-US"/>
        </w:rPr>
        <w:t xml:space="preserve">also observed </w:t>
      </w:r>
      <w:r w:rsidRPr="0058475F">
        <w:rPr>
          <w:lang w:val="en-US"/>
        </w:rPr>
        <w:t xml:space="preserve">egg predation from the Seychelles </w:t>
      </w:r>
      <w:proofErr w:type="spellStart"/>
      <w:r w:rsidRPr="0058475F">
        <w:rPr>
          <w:lang w:val="en-US"/>
        </w:rPr>
        <w:t>Fody</w:t>
      </w:r>
      <w:proofErr w:type="spellEnd"/>
      <w:r>
        <w:t xml:space="preserve">, whilst </w:t>
      </w:r>
      <w:r w:rsidRPr="0058475F">
        <w:t xml:space="preserve">Ramos et al (2005) described the impact of hard ticks on </w:t>
      </w:r>
      <w:r>
        <w:t>nesting</w:t>
      </w:r>
      <w:r w:rsidRPr="0058475F">
        <w:t xml:space="preserve"> success of </w:t>
      </w:r>
      <w:r w:rsidRPr="00063E64">
        <w:rPr>
          <w:i/>
        </w:rPr>
        <w:t xml:space="preserve">P. </w:t>
      </w:r>
      <w:proofErr w:type="spellStart"/>
      <w:r>
        <w:rPr>
          <w:i/>
        </w:rPr>
        <w:t>lepturus</w:t>
      </w:r>
      <w:proofErr w:type="spellEnd"/>
      <w:r>
        <w:t xml:space="preserve"> </w:t>
      </w:r>
      <w:r w:rsidRPr="0058475F">
        <w:t xml:space="preserve">on </w:t>
      </w:r>
      <w:proofErr w:type="spellStart"/>
      <w:r w:rsidRPr="0058475F">
        <w:t>Aride</w:t>
      </w:r>
      <w:proofErr w:type="spellEnd"/>
      <w:r w:rsidRPr="0058475F">
        <w:t xml:space="preserve"> Island</w:t>
      </w:r>
      <w:r>
        <w:t>.</w:t>
      </w:r>
      <w:r w:rsidRPr="0058475F">
        <w:t xml:space="preserve"> </w:t>
      </w:r>
      <w:r>
        <w:t>More</w:t>
      </w:r>
      <w:r w:rsidRPr="0058475F">
        <w:t xml:space="preserve"> recently </w:t>
      </w:r>
      <w:r>
        <w:t xml:space="preserve">invasive </w:t>
      </w:r>
      <w:r w:rsidRPr="0058475F">
        <w:t xml:space="preserve">big-headed ants </w:t>
      </w:r>
      <w:r>
        <w:t xml:space="preserve">have been observed </w:t>
      </w:r>
      <w:r w:rsidRPr="0058475F">
        <w:t>infesting</w:t>
      </w:r>
      <w:r>
        <w:t xml:space="preserve"> </w:t>
      </w:r>
      <w:r>
        <w:rPr>
          <w:i/>
        </w:rPr>
        <w:t xml:space="preserve">P. </w:t>
      </w:r>
      <w:proofErr w:type="spellStart"/>
      <w:r>
        <w:rPr>
          <w:i/>
        </w:rPr>
        <w:t>lepturus</w:t>
      </w:r>
      <w:proofErr w:type="spellEnd"/>
      <w:r>
        <w:t xml:space="preserve"> on </w:t>
      </w:r>
      <w:proofErr w:type="spellStart"/>
      <w:r>
        <w:t>Aride</w:t>
      </w:r>
      <w:proofErr w:type="spellEnd"/>
      <w:r w:rsidRPr="0058475F">
        <w:t xml:space="preserve"> (</w:t>
      </w:r>
      <w:proofErr w:type="spellStart"/>
      <w:r w:rsidRPr="0058475F">
        <w:t>pers.obs</w:t>
      </w:r>
      <w:proofErr w:type="spellEnd"/>
      <w:r w:rsidRPr="0058475F">
        <w:t>, Melinda Curran).</w:t>
      </w:r>
      <w:r>
        <w:t xml:space="preserve"> For Aldabra, </w:t>
      </w:r>
      <w:r w:rsidRPr="0058475F">
        <w:t xml:space="preserve">Diamond (1975) stated that failures occurred due to intraspecific competition over nest sites, and possible impacts of the large </w:t>
      </w:r>
      <w:proofErr w:type="spellStart"/>
      <w:r w:rsidRPr="0058475F">
        <w:rPr>
          <w:i/>
        </w:rPr>
        <w:t>Birgus</w:t>
      </w:r>
      <w:proofErr w:type="spellEnd"/>
      <w:r w:rsidRPr="0058475F">
        <w:rPr>
          <w:i/>
        </w:rPr>
        <w:t xml:space="preserve"> </w:t>
      </w:r>
      <w:proofErr w:type="spellStart"/>
      <w:r w:rsidRPr="0058475F">
        <w:rPr>
          <w:i/>
        </w:rPr>
        <w:t>latro</w:t>
      </w:r>
      <w:proofErr w:type="spellEnd"/>
      <w:r w:rsidRPr="0058475F">
        <w:t xml:space="preserve"> crabs </w:t>
      </w:r>
      <w:r>
        <w:t xml:space="preserve">(largest land arthropod) </w:t>
      </w:r>
      <w:r w:rsidRPr="0058475F">
        <w:t xml:space="preserve">with no mention of the invasive predator </w:t>
      </w:r>
      <w:proofErr w:type="spellStart"/>
      <w:r w:rsidRPr="0058475F">
        <w:rPr>
          <w:i/>
        </w:rPr>
        <w:t>Rattus</w:t>
      </w:r>
      <w:proofErr w:type="spellEnd"/>
      <w:r w:rsidRPr="0058475F">
        <w:rPr>
          <w:i/>
        </w:rPr>
        <w:t xml:space="preserve"> </w:t>
      </w:r>
      <w:proofErr w:type="spellStart"/>
      <w:r w:rsidRPr="0058475F">
        <w:rPr>
          <w:i/>
        </w:rPr>
        <w:t>rattus</w:t>
      </w:r>
      <w:proofErr w:type="spellEnd"/>
      <w:r w:rsidRPr="0058475F">
        <w:t>.</w:t>
      </w:r>
      <w:r>
        <w:t xml:space="preserve"> Recent camera trap efforts showed that the endemic </w:t>
      </w:r>
      <w:proofErr w:type="spellStart"/>
      <w:r>
        <w:t>Drongo</w:t>
      </w:r>
      <w:proofErr w:type="spellEnd"/>
      <w:r>
        <w:t xml:space="preserve"> was a predator of chicks and that rats and grey heron </w:t>
      </w:r>
      <w:r>
        <w:rPr>
          <w:rStyle w:val="CommentReference"/>
        </w:rPr>
        <w:annotationRef/>
      </w:r>
      <w:r>
        <w:t xml:space="preserve">may also predate nests though evidence was inconclusive. No adult </w:t>
      </w:r>
      <w:proofErr w:type="spellStart"/>
      <w:r w:rsidRPr="00043BAD">
        <w:rPr>
          <w:i/>
        </w:rPr>
        <w:t>Birgus</w:t>
      </w:r>
      <w:proofErr w:type="spellEnd"/>
      <w:r w:rsidRPr="00043BAD">
        <w:rPr>
          <w:i/>
        </w:rPr>
        <w:t xml:space="preserve"> </w:t>
      </w:r>
      <w:proofErr w:type="spellStart"/>
      <w:r w:rsidRPr="00043BAD">
        <w:rPr>
          <w:i/>
        </w:rPr>
        <w:t>latro</w:t>
      </w:r>
      <w:proofErr w:type="spellEnd"/>
      <w:r>
        <w:t xml:space="preserve"> crabs have been observed interacting with nests.</w:t>
      </w:r>
    </w:p>
  </w:comment>
  <w:comment w:id="89" w:author="April J Burt" w:date="2018-01-08T18:59:00Z" w:initials="AB">
    <w:p w14:paraId="2F4DCC4F" w14:textId="6D75FC35" w:rsidR="0016073F" w:rsidRDefault="0016073F" w:rsidP="00CE6FC3">
      <w:pPr>
        <w:pStyle w:val="CommentText"/>
      </w:pPr>
      <w:r>
        <w:rPr>
          <w:rStyle w:val="CommentReference"/>
        </w:rPr>
        <w:annotationRef/>
      </w:r>
      <w:r>
        <w:t xml:space="preserve">Cheryl: Do you think the large plateau on Cousin has an effect? Do they do better on the plateau then on the hill? Does the fact that </w:t>
      </w:r>
      <w:proofErr w:type="spellStart"/>
      <w:r>
        <w:t>Cousine</w:t>
      </w:r>
      <w:proofErr w:type="spellEnd"/>
      <w:r>
        <w:t xml:space="preserve"> rakes all their </w:t>
      </w:r>
      <w:proofErr w:type="spellStart"/>
      <w:r>
        <w:t>pisonia</w:t>
      </w:r>
      <w:proofErr w:type="spellEnd"/>
      <w:r>
        <w:t xml:space="preserve"> play a role in the success rate?</w:t>
      </w:r>
    </w:p>
  </w:comment>
  <w:comment w:id="90" w:author="Licia" w:date="2018-01-12T17:09:00Z" w:initials="L">
    <w:p w14:paraId="56A3CC8A" w14:textId="77777777" w:rsidR="0016073F" w:rsidRDefault="0016073F" w:rsidP="00CE6FC3">
      <w:pPr>
        <w:pStyle w:val="CommentText"/>
      </w:pPr>
      <w:r>
        <w:rPr>
          <w:rStyle w:val="CommentReference"/>
        </w:rPr>
        <w:annotationRef/>
      </w:r>
      <w:r>
        <w:t xml:space="preserve">All the nest we monitor are in the plateau so there is no difference with Cousin, however the fact that </w:t>
      </w:r>
      <w:proofErr w:type="spellStart"/>
      <w:r>
        <w:t>Cousine</w:t>
      </w:r>
      <w:proofErr w:type="spellEnd"/>
      <w:r>
        <w:t xml:space="preserve"> rakes the </w:t>
      </w:r>
      <w:proofErr w:type="spellStart"/>
      <w:r>
        <w:t>Pisonia</w:t>
      </w:r>
      <w:proofErr w:type="spellEnd"/>
      <w:r>
        <w:t xml:space="preserve"> seeds can prevent them to get </w:t>
      </w:r>
      <w:proofErr w:type="gramStart"/>
      <w:r>
        <w:t>entangled..</w:t>
      </w:r>
      <w:proofErr w:type="gramEnd"/>
      <w:r>
        <w:t xml:space="preserve"> age can also play a role I think, in long living birds if the recruitment is very low (do you have any data on recruitment for the species?) the population ages and reaches a breaking point where the old adults are not replaced so the population </w:t>
      </w:r>
      <w:proofErr w:type="gramStart"/>
      <w:r>
        <w:t>declines..</w:t>
      </w:r>
      <w:proofErr w:type="gramEnd"/>
      <w:r>
        <w:t xml:space="preserve"> as you explain later actually… the strange thing is that the WTTB doesn’t decline on Cousin, and we have the same habitat with </w:t>
      </w:r>
      <w:proofErr w:type="spellStart"/>
      <w:r>
        <w:t>Pisonia</w:t>
      </w:r>
      <w:proofErr w:type="spellEnd"/>
      <w:r>
        <w:t xml:space="preserve">. Do </w:t>
      </w:r>
      <w:proofErr w:type="gramStart"/>
      <w:r>
        <w:t>they  rake</w:t>
      </w:r>
      <w:proofErr w:type="gramEnd"/>
      <w:r>
        <w:t xml:space="preserve"> or prevent the birds to be entangled at all?</w:t>
      </w:r>
    </w:p>
  </w:comment>
  <w:comment w:id="91" w:author="April Burt" w:date="2018-01-21T16:32:00Z" w:initials="AB">
    <w:p w14:paraId="409649D7" w14:textId="6777E724" w:rsidR="0016073F" w:rsidRDefault="0016073F">
      <w:pPr>
        <w:pStyle w:val="CommentText"/>
      </w:pPr>
      <w:r>
        <w:rPr>
          <w:rStyle w:val="CommentReference"/>
        </w:rPr>
        <w:annotationRef/>
      </w:r>
      <w:proofErr w:type="spellStart"/>
      <w:r>
        <w:t>Licia</w:t>
      </w:r>
      <w:proofErr w:type="spellEnd"/>
      <w:r>
        <w:t xml:space="preserve"> was it 2017?</w:t>
      </w:r>
    </w:p>
  </w:comment>
  <w:comment w:id="92" w:author="April Burt" w:date="2018-01-21T16:28:00Z" w:initials="AB">
    <w:p w14:paraId="02313FE7" w14:textId="75F75B7A" w:rsidR="0016073F" w:rsidRDefault="0016073F">
      <w:pPr>
        <w:pStyle w:val="CommentText"/>
      </w:pPr>
      <w:r>
        <w:rPr>
          <w:rStyle w:val="CommentReference"/>
        </w:rPr>
        <w:annotationRef/>
      </w:r>
      <w:proofErr w:type="spellStart"/>
      <w:r>
        <w:t>Licia</w:t>
      </w:r>
      <w:proofErr w:type="spellEnd"/>
      <w:r>
        <w:t xml:space="preserve"> is this personal communication or are you referencing the management plan, if so could I have the full citation.</w:t>
      </w:r>
    </w:p>
  </w:comment>
  <w:comment w:id="93" w:author="April Burt" w:date="2018-01-20T16:12:00Z" w:initials="AB">
    <w:p w14:paraId="51540824" w14:textId="77777777" w:rsidR="0016073F" w:rsidRDefault="0016073F" w:rsidP="003A6A1A">
      <w:pPr>
        <w:pStyle w:val="CommentText"/>
      </w:pPr>
      <w:r>
        <w:rPr>
          <w:rStyle w:val="CommentReference"/>
        </w:rPr>
        <w:annotationRef/>
      </w:r>
      <w:proofErr w:type="spellStart"/>
      <w:r>
        <w:t>Licia</w:t>
      </w:r>
      <w:proofErr w:type="spellEnd"/>
      <w:r>
        <w:t>: 30 should be fine as a minimum “magic number” it is accepted as minimum sample size for statistical analysis, however, based on density, also the areas should be similar on all islands. Maybe a minimum monitored area should be fixed even if it’s difficult to know which minimum area will give the minimum number of nests. The WTTB are normally faithful to the breeding sites so it will be very likely the same pairs will be monitored at all times. It should not be a problem if the monitored area is big enough.</w:t>
      </w:r>
    </w:p>
    <w:p w14:paraId="6013BFCC" w14:textId="2A81D1A2" w:rsidR="0016073F" w:rsidRDefault="0016073F">
      <w:pPr>
        <w:pStyle w:val="CommentText"/>
      </w:pPr>
    </w:p>
  </w:comment>
  <w:comment w:id="94" w:author="April Burt" w:date="2018-01-20T16:12:00Z" w:initials="AB">
    <w:p w14:paraId="189DB508" w14:textId="2E5C45A3" w:rsidR="0016073F" w:rsidRDefault="0016073F">
      <w:pPr>
        <w:pStyle w:val="CommentText"/>
      </w:pPr>
      <w:r>
        <w:rPr>
          <w:rStyle w:val="CommentReference"/>
        </w:rPr>
        <w:annotationRef/>
      </w:r>
      <w:proofErr w:type="spellStart"/>
      <w:r>
        <w:t>Licia</w:t>
      </w:r>
      <w:proofErr w:type="spellEnd"/>
      <w:r>
        <w:t>: Ideally weekly, although I don’t know if it will be feasible for Aldabra?</w:t>
      </w:r>
    </w:p>
  </w:comment>
  <w:comment w:id="95" w:author="April Burt" w:date="2018-01-20T16:14:00Z" w:initials="AB">
    <w:p w14:paraId="495BAD6B" w14:textId="77777777" w:rsidR="0016073F" w:rsidRDefault="0016073F" w:rsidP="00ED1E28">
      <w:pPr>
        <w:pStyle w:val="CommentText"/>
      </w:pPr>
      <w:r>
        <w:rPr>
          <w:rStyle w:val="CommentReference"/>
        </w:rPr>
        <w:annotationRef/>
      </w:r>
      <w:proofErr w:type="spellStart"/>
      <w:r>
        <w:t>Licia</w:t>
      </w:r>
      <w:proofErr w:type="spellEnd"/>
      <w:r>
        <w:t xml:space="preserve">: I personally don’t think BHA were a problem for WTTB, they infested mainly unattended small chicks (meant to die anyway) and starving C3. I would not put it but if you put it, it should be included in </w:t>
      </w:r>
      <w:proofErr w:type="spellStart"/>
      <w:r>
        <w:t>Cousine</w:t>
      </w:r>
      <w:proofErr w:type="spellEnd"/>
      <w:r>
        <w:t xml:space="preserve"> part as well, as they have a lot of them…?</w:t>
      </w:r>
    </w:p>
  </w:comment>
  <w:comment w:id="96" w:author="April J Burt" w:date="2018-01-09T14:11:00Z" w:initials="AB">
    <w:p w14:paraId="5D18AED2" w14:textId="77777777" w:rsidR="0016073F" w:rsidRDefault="0016073F" w:rsidP="00ED1E28">
      <w:pPr>
        <w:pStyle w:val="CommentText"/>
      </w:pPr>
      <w:r>
        <w:rPr>
          <w:rStyle w:val="CommentReference"/>
        </w:rPr>
        <w:annotationRef/>
      </w:r>
      <w:proofErr w:type="spellStart"/>
      <w:r>
        <w:t>Janske</w:t>
      </w:r>
      <w:proofErr w:type="spellEnd"/>
      <w:r>
        <w:t xml:space="preserve"> any SMR? Crabs? Skinks?</w:t>
      </w:r>
    </w:p>
  </w:comment>
  <w:comment w:id="97" w:author="April Burt" w:date="2018-01-20T16:16:00Z" w:initials="AB">
    <w:p w14:paraId="09C32B7E" w14:textId="77777777" w:rsidR="0016073F" w:rsidRDefault="0016073F" w:rsidP="003A6A1A">
      <w:pPr>
        <w:pStyle w:val="CommentText"/>
      </w:pPr>
      <w:r>
        <w:rPr>
          <w:rStyle w:val="CommentReference"/>
        </w:rPr>
        <w:annotationRef/>
      </w:r>
      <w:proofErr w:type="spellStart"/>
      <w:r>
        <w:t>Licia</w:t>
      </w:r>
      <w:proofErr w:type="spellEnd"/>
      <w:r>
        <w:t xml:space="preserve">: There is big disparity in number of nests surveyed and if you use the overall mean I’m not sure the data are comparable. </w:t>
      </w:r>
      <w:proofErr w:type="spellStart"/>
      <w:r>
        <w:t>i</w:t>
      </w:r>
      <w:proofErr w:type="spellEnd"/>
      <w:r>
        <w:t xml:space="preserve">. e. we have only the NW monsoon breeder of </w:t>
      </w:r>
      <w:proofErr w:type="gramStart"/>
      <w:r>
        <w:t>Cousin  and</w:t>
      </w:r>
      <w:proofErr w:type="gramEnd"/>
      <w:r>
        <w:t xml:space="preserve"> only 39 nests for Denis (which also results to be the one with </w:t>
      </w:r>
      <w:proofErr w:type="spellStart"/>
      <w:r>
        <w:t>hihest</w:t>
      </w:r>
      <w:proofErr w:type="spellEnd"/>
      <w:r>
        <w:t xml:space="preserve"> breeding success…hard to be sure of that result). Does the GAM account for that? – maybe I haven’t fully understood your </w:t>
      </w:r>
      <w:proofErr w:type="gramStart"/>
      <w:r>
        <w:t>model..</w:t>
      </w:r>
      <w:proofErr w:type="gramEnd"/>
    </w:p>
    <w:p w14:paraId="754CB3BF" w14:textId="1F684795" w:rsidR="0016073F" w:rsidRDefault="0016073F" w:rsidP="003A6A1A">
      <w:pPr>
        <w:pStyle w:val="CommentText"/>
      </w:pPr>
      <w:r>
        <w:t>Or…can you divide NW and SE monsoon results?</w:t>
      </w:r>
    </w:p>
    <w:p w14:paraId="5C2F9B78" w14:textId="77777777" w:rsidR="0016073F" w:rsidRDefault="0016073F" w:rsidP="003A6A1A">
      <w:pPr>
        <w:pStyle w:val="CommentText"/>
      </w:pPr>
    </w:p>
    <w:p w14:paraId="46BC6ABD" w14:textId="57E5E850" w:rsidR="0016073F" w:rsidRDefault="0016073F" w:rsidP="003A6A1A">
      <w:pPr>
        <w:pStyle w:val="CommentText"/>
      </w:pPr>
      <w:r>
        <w:t>April: The GAM doesn’t compare breeding success between sites just looks at trends. This table just presents the mean breeding success. I agree with your concerns about the difficulty of doing statistical comparison but I’ve added into the methods that this wasn’t possible. However I do think that as a general gauge of the breeding success levels at each site the data is sufficient…but maybe not robust enough to draw specific conclusions about why there are differences between the sites</w:t>
      </w:r>
      <w:proofErr w:type="gramStart"/>
      <w:r>
        <w:t>….well</w:t>
      </w:r>
      <w:proofErr w:type="gramEnd"/>
      <w:r>
        <w:t xml:space="preserve"> except at Aldabra.</w:t>
      </w:r>
    </w:p>
    <w:p w14:paraId="36094372" w14:textId="77777777" w:rsidR="0016073F" w:rsidRDefault="0016073F" w:rsidP="003A6A1A">
      <w:pPr>
        <w:pStyle w:val="CommentText"/>
      </w:pPr>
    </w:p>
    <w:p w14:paraId="3B15C5DA" w14:textId="518210F6" w:rsidR="0016073F" w:rsidRDefault="0016073F" w:rsidP="003A6A1A">
      <w:pPr>
        <w:pStyle w:val="CommentText"/>
      </w:pPr>
      <w:proofErr w:type="gramStart"/>
      <w:r>
        <w:t>Actually</w:t>
      </w:r>
      <w:proofErr w:type="gramEnd"/>
      <w:r>
        <w:t xml:space="preserve"> we could statistically compare success at </w:t>
      </w:r>
      <w:proofErr w:type="spellStart"/>
      <w:r>
        <w:t>Aride</w:t>
      </w:r>
      <w:proofErr w:type="spellEnd"/>
      <w:r>
        <w:t xml:space="preserve"> and Aldabra as the methods and time overlap but I’m not too interested in doing that.</w:t>
      </w:r>
    </w:p>
  </w:comment>
  <w:comment w:id="98" w:author="NB" w:date="2018-01-05T14:49:00Z" w:initials="NB">
    <w:p w14:paraId="1DDE6C9B" w14:textId="77777777" w:rsidR="0016073F" w:rsidRDefault="0016073F" w:rsidP="003A2969">
      <w:pPr>
        <w:pStyle w:val="CommentText"/>
      </w:pPr>
      <w:r>
        <w:rPr>
          <w:rStyle w:val="CommentReference"/>
        </w:rPr>
        <w:annotationRef/>
      </w:r>
      <w:r>
        <w:t>All figs and table should come at the end of the MS, each on a new page. Order is usually:</w:t>
      </w:r>
    </w:p>
    <w:p w14:paraId="78F94834" w14:textId="77777777" w:rsidR="0016073F" w:rsidRDefault="0016073F" w:rsidP="003A2969">
      <w:pPr>
        <w:pStyle w:val="CommentText"/>
        <w:numPr>
          <w:ilvl w:val="0"/>
          <w:numId w:val="14"/>
        </w:numPr>
      </w:pPr>
      <w:r>
        <w:t>Text</w:t>
      </w:r>
    </w:p>
    <w:p w14:paraId="0E53E130" w14:textId="77777777" w:rsidR="0016073F" w:rsidRDefault="0016073F" w:rsidP="003A2969">
      <w:pPr>
        <w:pStyle w:val="CommentText"/>
        <w:numPr>
          <w:ilvl w:val="0"/>
          <w:numId w:val="14"/>
        </w:numPr>
      </w:pPr>
      <w:r>
        <w:t>Acknowledgements</w:t>
      </w:r>
    </w:p>
    <w:p w14:paraId="42F2B04D" w14:textId="77777777" w:rsidR="0016073F" w:rsidRDefault="0016073F" w:rsidP="003A2969">
      <w:pPr>
        <w:pStyle w:val="CommentText"/>
        <w:numPr>
          <w:ilvl w:val="0"/>
          <w:numId w:val="14"/>
        </w:numPr>
      </w:pPr>
      <w:r>
        <w:t>References</w:t>
      </w:r>
    </w:p>
    <w:p w14:paraId="736246D9" w14:textId="77777777" w:rsidR="0016073F" w:rsidRDefault="0016073F" w:rsidP="003A2969">
      <w:pPr>
        <w:pStyle w:val="CommentText"/>
        <w:numPr>
          <w:ilvl w:val="0"/>
          <w:numId w:val="14"/>
        </w:numPr>
      </w:pPr>
      <w:r>
        <w:t>Tables (each on a new page)</w:t>
      </w:r>
    </w:p>
    <w:p w14:paraId="1C44DA9C" w14:textId="77777777" w:rsidR="0016073F" w:rsidRDefault="0016073F" w:rsidP="003A2969">
      <w:pPr>
        <w:pStyle w:val="CommentText"/>
        <w:numPr>
          <w:ilvl w:val="0"/>
          <w:numId w:val="14"/>
        </w:numPr>
      </w:pPr>
      <w:r>
        <w:t>Figure legends (on own page)</w:t>
      </w:r>
    </w:p>
    <w:p w14:paraId="18835C2E" w14:textId="77777777" w:rsidR="0016073F" w:rsidRDefault="0016073F" w:rsidP="003A2969">
      <w:pPr>
        <w:pStyle w:val="CommentText"/>
        <w:numPr>
          <w:ilvl w:val="0"/>
          <w:numId w:val="14"/>
        </w:numPr>
      </w:pPr>
      <w:r>
        <w:t>Figures (each on a new page)</w:t>
      </w:r>
    </w:p>
    <w:p w14:paraId="7FF653E7" w14:textId="77777777" w:rsidR="0016073F" w:rsidRDefault="0016073F" w:rsidP="000D3AE2">
      <w:pPr>
        <w:pStyle w:val="CommentText"/>
      </w:pPr>
    </w:p>
    <w:p w14:paraId="4DB5CAFD" w14:textId="01856525" w:rsidR="0016073F" w:rsidRDefault="0016073F" w:rsidP="000D3AE2">
      <w:pPr>
        <w:pStyle w:val="CommentText"/>
      </w:pPr>
      <w:r>
        <w:t>April: Will do all properly once journal decided upon and MS finalised.</w:t>
      </w:r>
    </w:p>
  </w:comment>
  <w:comment w:id="99" w:author="April Burt" w:date="2018-01-20T16:17:00Z" w:initials="AB">
    <w:p w14:paraId="1EC3BDAC" w14:textId="77777777" w:rsidR="0016073F" w:rsidRDefault="0016073F">
      <w:pPr>
        <w:pStyle w:val="CommentText"/>
      </w:pPr>
      <w:r>
        <w:rPr>
          <w:rStyle w:val="CommentReference"/>
        </w:rPr>
        <w:annotationRef/>
      </w:r>
      <w:proofErr w:type="spellStart"/>
      <w:r>
        <w:t>Licia</w:t>
      </w:r>
      <w:proofErr w:type="spellEnd"/>
      <w:r>
        <w:t>: With density you mean number of new nests over a given unit area? If yes put the unit you use. If not we have a problem as the areas surveyed are different in every island therefore not comparable. Unless we don’t really care about comparison but only trend.</w:t>
      </w:r>
    </w:p>
    <w:p w14:paraId="7E57D634" w14:textId="77777777" w:rsidR="0016073F" w:rsidRDefault="0016073F">
      <w:pPr>
        <w:pStyle w:val="CommentText"/>
      </w:pPr>
    </w:p>
    <w:p w14:paraId="0C7EBA88" w14:textId="4DDCD849" w:rsidR="0016073F" w:rsidRDefault="0016073F">
      <w:pPr>
        <w:pStyle w:val="CommentText"/>
      </w:pPr>
      <w:r>
        <w:t xml:space="preserve">April: </w:t>
      </w:r>
      <w:proofErr w:type="gramStart"/>
      <w:r>
        <w:t>No</w:t>
      </w:r>
      <w:proofErr w:type="gramEnd"/>
      <w:r>
        <w:t xml:space="preserve"> we are not comparing island nesting density per se, just trends in it.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8370F2" w15:done="0"/>
  <w15:commentEx w15:paraId="7BA212B7" w15:done="0"/>
  <w15:commentEx w15:paraId="4FF34B1C" w15:done="0"/>
  <w15:commentEx w15:paraId="617C45A3" w15:done="0"/>
  <w15:commentEx w15:paraId="23E73990" w15:done="0"/>
  <w15:commentEx w15:paraId="28B27D2D" w15:done="0"/>
  <w15:commentEx w15:paraId="4A26A327" w15:done="0"/>
  <w15:commentEx w15:paraId="1B157723" w15:done="0"/>
  <w15:commentEx w15:paraId="10952DA4" w15:done="0"/>
  <w15:commentEx w15:paraId="650A9DF6" w15:done="0"/>
  <w15:commentEx w15:paraId="2489EA4A" w15:done="0"/>
  <w15:commentEx w15:paraId="29C3666D" w15:paraIdParent="2489EA4A" w15:done="0"/>
  <w15:commentEx w15:paraId="6AB0D500" w15:paraIdParent="2489EA4A" w15:done="0"/>
  <w15:commentEx w15:paraId="626BAB09" w15:done="0"/>
  <w15:commentEx w15:paraId="05538D2F" w15:done="0"/>
  <w15:commentEx w15:paraId="56EFBF45" w15:done="0"/>
  <w15:commentEx w15:paraId="2F4DCC4F" w15:done="0"/>
  <w15:commentEx w15:paraId="56A3CC8A" w15:done="0"/>
  <w15:commentEx w15:paraId="409649D7" w15:done="0"/>
  <w15:commentEx w15:paraId="02313FE7" w15:done="0"/>
  <w15:commentEx w15:paraId="6013BFCC" w15:done="0"/>
  <w15:commentEx w15:paraId="189DB508" w15:done="0"/>
  <w15:commentEx w15:paraId="495BAD6B" w15:done="0"/>
  <w15:commentEx w15:paraId="5D18AED2" w15:done="0"/>
  <w15:commentEx w15:paraId="3B15C5DA" w15:done="0"/>
  <w15:commentEx w15:paraId="4DB5CAFD" w15:done="0"/>
  <w15:commentEx w15:paraId="0C7EBA8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49354" w14:textId="77777777" w:rsidR="00C0590F" w:rsidRDefault="00C0590F" w:rsidP="00AD32DE">
      <w:r>
        <w:separator/>
      </w:r>
    </w:p>
  </w:endnote>
  <w:endnote w:type="continuationSeparator" w:id="0">
    <w:p w14:paraId="31CE6659" w14:textId="77777777" w:rsidR="00C0590F" w:rsidRDefault="00C0590F" w:rsidP="00AD3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pyrus">
    <w:panose1 w:val="020B0602040200020303"/>
    <w:charset w:val="00"/>
    <w:family w:val="swiss"/>
    <w:pitch w:val="variable"/>
    <w:sig w:usb0="A000007F" w:usb1="4000205B" w:usb2="00000000" w:usb3="00000000" w:csb0="00000193"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34BEF" w14:textId="77777777" w:rsidR="00C0590F" w:rsidRDefault="00C0590F" w:rsidP="00AD32DE">
      <w:r>
        <w:separator/>
      </w:r>
    </w:p>
  </w:footnote>
  <w:footnote w:type="continuationSeparator" w:id="0">
    <w:p w14:paraId="64457736" w14:textId="77777777" w:rsidR="00C0590F" w:rsidRDefault="00C0590F" w:rsidP="00AD3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898C1EF" w14:textId="77777777" w:rsidR="0016073F" w:rsidRDefault="0016073F">
    <w:pPr>
      <w:pStyle w:val="Header"/>
    </w:pPr>
    <w:r>
      <w:rPr>
        <w:noProof/>
        <w:lang w:val="en-US" w:eastAsia="en-US"/>
      </w:rPr>
      <w:pict w14:anchorId="739F301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8752;mso-wrap-edited:f;mso-position-horizontal:center;mso-position-horizontal-relative:margin;mso-position-vertical:center;mso-position-vertical-relative:margin"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C56E116" w14:textId="77777777" w:rsidR="0016073F" w:rsidRPr="006E042E" w:rsidRDefault="0016073F" w:rsidP="006E042E">
    <w:pPr>
      <w:autoSpaceDE w:val="0"/>
      <w:autoSpaceDN w:val="0"/>
      <w:adjustRightInd w:val="0"/>
      <w:spacing w:line="360" w:lineRule="auto"/>
      <w:jc w:val="center"/>
      <w:rPr>
        <w:bCs/>
      </w:rPr>
    </w:pPr>
    <w:r>
      <w:rPr>
        <w:noProof/>
        <w:lang w:val="en-US" w:eastAsia="en-US"/>
      </w:rPr>
      <w:pict w14:anchorId="3D060E9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4.9pt;height:164.95pt;rotation:315;z-index:-251659776;mso-wrap-edited:f;mso-position-horizontal:center;mso-position-horizontal-relative:margin;mso-position-vertical:center;mso-position-vertical-relative:margin"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01FA388" w14:textId="77777777" w:rsidR="0016073F" w:rsidRDefault="0016073F">
    <w:pPr>
      <w:pStyle w:val="Header"/>
    </w:pPr>
    <w:r>
      <w:rPr>
        <w:noProof/>
        <w:lang w:val="en-US" w:eastAsia="en-US"/>
      </w:rPr>
      <w:pict w14:anchorId="2C69D3E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7728;mso-wrap-edited:f;mso-position-horizontal:center;mso-position-horizontal-relative:margin;mso-position-vertical:center;mso-position-vertical-relative:margin"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4E10CDA"/>
    <w:multiLevelType w:val="multilevel"/>
    <w:tmpl w:val="835C08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82800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007668FF"/>
    <w:multiLevelType w:val="hybridMultilevel"/>
    <w:tmpl w:val="A9B89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86218"/>
    <w:multiLevelType w:val="hybridMultilevel"/>
    <w:tmpl w:val="048EF778"/>
    <w:lvl w:ilvl="0" w:tplc="DA0C9216">
      <w:start w:val="3"/>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010633"/>
    <w:multiLevelType w:val="hybridMultilevel"/>
    <w:tmpl w:val="B6B02950"/>
    <w:lvl w:ilvl="0" w:tplc="90FA43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380FD3"/>
    <w:multiLevelType w:val="hybridMultilevel"/>
    <w:tmpl w:val="477247FE"/>
    <w:lvl w:ilvl="0" w:tplc="D7242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686707"/>
    <w:multiLevelType w:val="hybridMultilevel"/>
    <w:tmpl w:val="70E8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24787E"/>
    <w:multiLevelType w:val="hybridMultilevel"/>
    <w:tmpl w:val="322E749C"/>
    <w:lvl w:ilvl="0" w:tplc="79DC5DAE">
      <w:start w:val="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6A3151"/>
    <w:multiLevelType w:val="hybridMultilevel"/>
    <w:tmpl w:val="93CC8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475252"/>
    <w:multiLevelType w:val="multilevel"/>
    <w:tmpl w:val="A1E8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0B5220"/>
    <w:multiLevelType w:val="hybridMultilevel"/>
    <w:tmpl w:val="BA2A70EE"/>
    <w:lvl w:ilvl="0" w:tplc="8016438C">
      <w:start w:val="4"/>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054860"/>
    <w:multiLevelType w:val="hybridMultilevel"/>
    <w:tmpl w:val="A5C4EFB8"/>
    <w:lvl w:ilvl="0" w:tplc="DCF6426C">
      <w:start w:val="2"/>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AC2F64"/>
    <w:multiLevelType w:val="hybridMultilevel"/>
    <w:tmpl w:val="7B04D92E"/>
    <w:lvl w:ilvl="0" w:tplc="00F87B24">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E07525E"/>
    <w:multiLevelType w:val="hybridMultilevel"/>
    <w:tmpl w:val="5D4ED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FE51C0"/>
    <w:multiLevelType w:val="hybridMultilevel"/>
    <w:tmpl w:val="62B0904A"/>
    <w:lvl w:ilvl="0" w:tplc="A50E8ADA">
      <w:start w:val="1"/>
      <w:numFmt w:val="bullet"/>
      <w:lvlText w:val=""/>
      <w:lvlJc w:val="left"/>
      <w:pPr>
        <w:ind w:left="630" w:hanging="360"/>
      </w:pPr>
      <w:rPr>
        <w:rFonts w:ascii="Wingdings" w:eastAsia="Times New Roman"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13"/>
  </w:num>
  <w:num w:numId="6">
    <w:abstractNumId w:val="12"/>
  </w:num>
  <w:num w:numId="7">
    <w:abstractNumId w:val="7"/>
  </w:num>
  <w:num w:numId="8">
    <w:abstractNumId w:val="10"/>
  </w:num>
  <w:num w:numId="9">
    <w:abstractNumId w:val="14"/>
  </w:num>
  <w:num w:numId="10">
    <w:abstractNumId w:val="1"/>
  </w:num>
  <w:num w:numId="11">
    <w:abstractNumId w:val="6"/>
  </w:num>
  <w:num w:numId="12">
    <w:abstractNumId w:val="2"/>
  </w:num>
  <w:num w:numId="13">
    <w:abstractNumId w:val="9"/>
  </w:num>
  <w:num w:numId="14">
    <w:abstractNumId w:val="11"/>
  </w:num>
  <w:num w:numId="1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nando Cagua">
    <w15:presenceInfo w15:providerId="None" w15:userId="Fernando Cagua"/>
  </w15:person>
  <w15:person w15:author="April Burt">
    <w15:presenceInfo w15:providerId="None" w15:userId="April Burt"/>
  </w15:person>
  <w15:person w15:author="NB">
    <w15:presenceInfo w15:providerId="None" w15:userId="N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proofState w:spelling="clean" w:grammar="clean"/>
  <w:trackRevisions/>
  <w:defaultTabStop w:val="720"/>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131"/>
    <w:rsid w:val="00001120"/>
    <w:rsid w:val="00006D1A"/>
    <w:rsid w:val="000122C4"/>
    <w:rsid w:val="000144CC"/>
    <w:rsid w:val="00015131"/>
    <w:rsid w:val="000153F4"/>
    <w:rsid w:val="000167A5"/>
    <w:rsid w:val="00021C63"/>
    <w:rsid w:val="000268B4"/>
    <w:rsid w:val="00033676"/>
    <w:rsid w:val="00033FF0"/>
    <w:rsid w:val="00034AC3"/>
    <w:rsid w:val="00035E3D"/>
    <w:rsid w:val="000362E9"/>
    <w:rsid w:val="00036CAB"/>
    <w:rsid w:val="00037F26"/>
    <w:rsid w:val="000400B5"/>
    <w:rsid w:val="000421B5"/>
    <w:rsid w:val="000423BC"/>
    <w:rsid w:val="00043BAD"/>
    <w:rsid w:val="00044568"/>
    <w:rsid w:val="00047C72"/>
    <w:rsid w:val="00051CC1"/>
    <w:rsid w:val="00052467"/>
    <w:rsid w:val="00052DFC"/>
    <w:rsid w:val="00053B11"/>
    <w:rsid w:val="0005419A"/>
    <w:rsid w:val="00056C58"/>
    <w:rsid w:val="00057121"/>
    <w:rsid w:val="00063E64"/>
    <w:rsid w:val="00064247"/>
    <w:rsid w:val="0007130B"/>
    <w:rsid w:val="00072583"/>
    <w:rsid w:val="00072947"/>
    <w:rsid w:val="00072A9D"/>
    <w:rsid w:val="00072B68"/>
    <w:rsid w:val="00074146"/>
    <w:rsid w:val="00076F1C"/>
    <w:rsid w:val="000811ED"/>
    <w:rsid w:val="00081D88"/>
    <w:rsid w:val="00082673"/>
    <w:rsid w:val="000838A0"/>
    <w:rsid w:val="00084393"/>
    <w:rsid w:val="0008552F"/>
    <w:rsid w:val="00086A0A"/>
    <w:rsid w:val="000875FD"/>
    <w:rsid w:val="00090A12"/>
    <w:rsid w:val="00093D6C"/>
    <w:rsid w:val="0009548B"/>
    <w:rsid w:val="000960D8"/>
    <w:rsid w:val="000A15BC"/>
    <w:rsid w:val="000A1A3E"/>
    <w:rsid w:val="000A1AB5"/>
    <w:rsid w:val="000A405C"/>
    <w:rsid w:val="000A56FC"/>
    <w:rsid w:val="000A745C"/>
    <w:rsid w:val="000B08EA"/>
    <w:rsid w:val="000B171A"/>
    <w:rsid w:val="000B1D2F"/>
    <w:rsid w:val="000B20D8"/>
    <w:rsid w:val="000B2EBC"/>
    <w:rsid w:val="000B5ED9"/>
    <w:rsid w:val="000B73C6"/>
    <w:rsid w:val="000C0C20"/>
    <w:rsid w:val="000C1CBA"/>
    <w:rsid w:val="000C2BB8"/>
    <w:rsid w:val="000C3B9C"/>
    <w:rsid w:val="000C3D03"/>
    <w:rsid w:val="000C49AB"/>
    <w:rsid w:val="000C5727"/>
    <w:rsid w:val="000C7395"/>
    <w:rsid w:val="000D084C"/>
    <w:rsid w:val="000D1B9E"/>
    <w:rsid w:val="000D3AE2"/>
    <w:rsid w:val="000D68B3"/>
    <w:rsid w:val="000D6B5E"/>
    <w:rsid w:val="000E768C"/>
    <w:rsid w:val="000E775A"/>
    <w:rsid w:val="000E79E9"/>
    <w:rsid w:val="000F547D"/>
    <w:rsid w:val="000F7683"/>
    <w:rsid w:val="00101278"/>
    <w:rsid w:val="00101A9B"/>
    <w:rsid w:val="001047FC"/>
    <w:rsid w:val="0010504B"/>
    <w:rsid w:val="00111BDE"/>
    <w:rsid w:val="00114316"/>
    <w:rsid w:val="00114F4A"/>
    <w:rsid w:val="0011516A"/>
    <w:rsid w:val="001166D8"/>
    <w:rsid w:val="00117BB7"/>
    <w:rsid w:val="00117FAC"/>
    <w:rsid w:val="001209B0"/>
    <w:rsid w:val="001218AE"/>
    <w:rsid w:val="00123727"/>
    <w:rsid w:val="00123D1B"/>
    <w:rsid w:val="00123FB0"/>
    <w:rsid w:val="00123FB8"/>
    <w:rsid w:val="00126300"/>
    <w:rsid w:val="00126F9D"/>
    <w:rsid w:val="0013420C"/>
    <w:rsid w:val="00135328"/>
    <w:rsid w:val="00136546"/>
    <w:rsid w:val="00136636"/>
    <w:rsid w:val="00137596"/>
    <w:rsid w:val="0014342F"/>
    <w:rsid w:val="00143D40"/>
    <w:rsid w:val="00144359"/>
    <w:rsid w:val="00147B9C"/>
    <w:rsid w:val="00147C86"/>
    <w:rsid w:val="0015122D"/>
    <w:rsid w:val="00151F97"/>
    <w:rsid w:val="001543EA"/>
    <w:rsid w:val="00154794"/>
    <w:rsid w:val="001575F2"/>
    <w:rsid w:val="00157BA4"/>
    <w:rsid w:val="0016073F"/>
    <w:rsid w:val="00160A27"/>
    <w:rsid w:val="00161627"/>
    <w:rsid w:val="00164F66"/>
    <w:rsid w:val="00175DB7"/>
    <w:rsid w:val="001807D1"/>
    <w:rsid w:val="00186053"/>
    <w:rsid w:val="001861A7"/>
    <w:rsid w:val="00186323"/>
    <w:rsid w:val="00190123"/>
    <w:rsid w:val="00194601"/>
    <w:rsid w:val="00194CEE"/>
    <w:rsid w:val="00196922"/>
    <w:rsid w:val="00196D1A"/>
    <w:rsid w:val="001A0F28"/>
    <w:rsid w:val="001A1CE6"/>
    <w:rsid w:val="001A21DE"/>
    <w:rsid w:val="001A4854"/>
    <w:rsid w:val="001A5F15"/>
    <w:rsid w:val="001A6063"/>
    <w:rsid w:val="001A6D61"/>
    <w:rsid w:val="001A7800"/>
    <w:rsid w:val="001A7F0E"/>
    <w:rsid w:val="001B18EC"/>
    <w:rsid w:val="001B402D"/>
    <w:rsid w:val="001B4270"/>
    <w:rsid w:val="001B495A"/>
    <w:rsid w:val="001B5179"/>
    <w:rsid w:val="001B6B86"/>
    <w:rsid w:val="001B6BBD"/>
    <w:rsid w:val="001B7977"/>
    <w:rsid w:val="001C0385"/>
    <w:rsid w:val="001C0768"/>
    <w:rsid w:val="001C08A4"/>
    <w:rsid w:val="001C7646"/>
    <w:rsid w:val="001C7872"/>
    <w:rsid w:val="001C7C3A"/>
    <w:rsid w:val="001D0C8F"/>
    <w:rsid w:val="001D3E1D"/>
    <w:rsid w:val="001D4183"/>
    <w:rsid w:val="001D5290"/>
    <w:rsid w:val="001D6D3E"/>
    <w:rsid w:val="001E2634"/>
    <w:rsid w:val="001E3312"/>
    <w:rsid w:val="001E70B8"/>
    <w:rsid w:val="001F0453"/>
    <w:rsid w:val="001F130C"/>
    <w:rsid w:val="001F1FCA"/>
    <w:rsid w:val="001F531E"/>
    <w:rsid w:val="001F6B0B"/>
    <w:rsid w:val="00200AC7"/>
    <w:rsid w:val="00201F50"/>
    <w:rsid w:val="0020341B"/>
    <w:rsid w:val="0020609B"/>
    <w:rsid w:val="00206578"/>
    <w:rsid w:val="00207C8E"/>
    <w:rsid w:val="00210908"/>
    <w:rsid w:val="002137B3"/>
    <w:rsid w:val="0021562E"/>
    <w:rsid w:val="00216C49"/>
    <w:rsid w:val="00220501"/>
    <w:rsid w:val="00221E00"/>
    <w:rsid w:val="00222075"/>
    <w:rsid w:val="00222BF9"/>
    <w:rsid w:val="00223BFB"/>
    <w:rsid w:val="00224979"/>
    <w:rsid w:val="00225D8D"/>
    <w:rsid w:val="0023041C"/>
    <w:rsid w:val="00234B58"/>
    <w:rsid w:val="002358F4"/>
    <w:rsid w:val="00240AD6"/>
    <w:rsid w:val="00241440"/>
    <w:rsid w:val="00242246"/>
    <w:rsid w:val="002433F2"/>
    <w:rsid w:val="00244213"/>
    <w:rsid w:val="002468BD"/>
    <w:rsid w:val="00257248"/>
    <w:rsid w:val="00257930"/>
    <w:rsid w:val="002610C5"/>
    <w:rsid w:val="0026328C"/>
    <w:rsid w:val="002633E0"/>
    <w:rsid w:val="00265645"/>
    <w:rsid w:val="00265788"/>
    <w:rsid w:val="002677BC"/>
    <w:rsid w:val="0026784F"/>
    <w:rsid w:val="002705FD"/>
    <w:rsid w:val="00270BE3"/>
    <w:rsid w:val="00272171"/>
    <w:rsid w:val="00273276"/>
    <w:rsid w:val="002739F2"/>
    <w:rsid w:val="00281B0C"/>
    <w:rsid w:val="00283F99"/>
    <w:rsid w:val="002840FB"/>
    <w:rsid w:val="0028786B"/>
    <w:rsid w:val="002919C7"/>
    <w:rsid w:val="002951E2"/>
    <w:rsid w:val="00295656"/>
    <w:rsid w:val="002958D6"/>
    <w:rsid w:val="00296FE4"/>
    <w:rsid w:val="00297314"/>
    <w:rsid w:val="002A0099"/>
    <w:rsid w:val="002A2379"/>
    <w:rsid w:val="002A3900"/>
    <w:rsid w:val="002A65DF"/>
    <w:rsid w:val="002B12D6"/>
    <w:rsid w:val="002B3851"/>
    <w:rsid w:val="002B547F"/>
    <w:rsid w:val="002C26DC"/>
    <w:rsid w:val="002C2762"/>
    <w:rsid w:val="002C2EE5"/>
    <w:rsid w:val="002C3286"/>
    <w:rsid w:val="002C4FA8"/>
    <w:rsid w:val="002C586E"/>
    <w:rsid w:val="002C5EC8"/>
    <w:rsid w:val="002D0082"/>
    <w:rsid w:val="002D24DB"/>
    <w:rsid w:val="002D3E43"/>
    <w:rsid w:val="002D47CC"/>
    <w:rsid w:val="002D4AA6"/>
    <w:rsid w:val="002E1A06"/>
    <w:rsid w:val="002E3746"/>
    <w:rsid w:val="002E54EB"/>
    <w:rsid w:val="002E5A02"/>
    <w:rsid w:val="002E6B7F"/>
    <w:rsid w:val="002F1369"/>
    <w:rsid w:val="002F1983"/>
    <w:rsid w:val="002F20AD"/>
    <w:rsid w:val="002F25DB"/>
    <w:rsid w:val="002F4B4F"/>
    <w:rsid w:val="002F52F2"/>
    <w:rsid w:val="002F692F"/>
    <w:rsid w:val="003006A9"/>
    <w:rsid w:val="003030A1"/>
    <w:rsid w:val="003077FD"/>
    <w:rsid w:val="0031227C"/>
    <w:rsid w:val="00313679"/>
    <w:rsid w:val="00314A49"/>
    <w:rsid w:val="00316A15"/>
    <w:rsid w:val="00316B20"/>
    <w:rsid w:val="00321A0B"/>
    <w:rsid w:val="003234E3"/>
    <w:rsid w:val="00324376"/>
    <w:rsid w:val="0032547D"/>
    <w:rsid w:val="00327498"/>
    <w:rsid w:val="00327680"/>
    <w:rsid w:val="00330E7E"/>
    <w:rsid w:val="00332023"/>
    <w:rsid w:val="00333748"/>
    <w:rsid w:val="003421F9"/>
    <w:rsid w:val="00344E9E"/>
    <w:rsid w:val="00344F8F"/>
    <w:rsid w:val="00346F93"/>
    <w:rsid w:val="00350C6C"/>
    <w:rsid w:val="003513B6"/>
    <w:rsid w:val="00351B15"/>
    <w:rsid w:val="00354FEF"/>
    <w:rsid w:val="00355884"/>
    <w:rsid w:val="00356E40"/>
    <w:rsid w:val="00361C1D"/>
    <w:rsid w:val="00362821"/>
    <w:rsid w:val="0036462B"/>
    <w:rsid w:val="003658EE"/>
    <w:rsid w:val="00367239"/>
    <w:rsid w:val="00372F51"/>
    <w:rsid w:val="003737A1"/>
    <w:rsid w:val="00374BC8"/>
    <w:rsid w:val="00382ACD"/>
    <w:rsid w:val="00382FAF"/>
    <w:rsid w:val="00383C29"/>
    <w:rsid w:val="00384DF8"/>
    <w:rsid w:val="00385319"/>
    <w:rsid w:val="00387176"/>
    <w:rsid w:val="003871C0"/>
    <w:rsid w:val="00390717"/>
    <w:rsid w:val="00393341"/>
    <w:rsid w:val="00395F2B"/>
    <w:rsid w:val="003976CA"/>
    <w:rsid w:val="003A1046"/>
    <w:rsid w:val="003A2969"/>
    <w:rsid w:val="003A3DD3"/>
    <w:rsid w:val="003A62FE"/>
    <w:rsid w:val="003A66ED"/>
    <w:rsid w:val="003A6A1A"/>
    <w:rsid w:val="003A6A87"/>
    <w:rsid w:val="003A6E1F"/>
    <w:rsid w:val="003B295F"/>
    <w:rsid w:val="003B39D2"/>
    <w:rsid w:val="003B4AC6"/>
    <w:rsid w:val="003C1F2A"/>
    <w:rsid w:val="003C32CE"/>
    <w:rsid w:val="003C48DF"/>
    <w:rsid w:val="003C59F0"/>
    <w:rsid w:val="003C5CFD"/>
    <w:rsid w:val="003D0E07"/>
    <w:rsid w:val="003D13D6"/>
    <w:rsid w:val="003D1D4C"/>
    <w:rsid w:val="003D3656"/>
    <w:rsid w:val="003D687A"/>
    <w:rsid w:val="003E1CC5"/>
    <w:rsid w:val="003E2785"/>
    <w:rsid w:val="003E33BC"/>
    <w:rsid w:val="003E548C"/>
    <w:rsid w:val="003E69BF"/>
    <w:rsid w:val="003F3C95"/>
    <w:rsid w:val="003F5CB2"/>
    <w:rsid w:val="003F6BF9"/>
    <w:rsid w:val="00400BBE"/>
    <w:rsid w:val="00400C2A"/>
    <w:rsid w:val="004017C2"/>
    <w:rsid w:val="00402293"/>
    <w:rsid w:val="004049C8"/>
    <w:rsid w:val="0040785C"/>
    <w:rsid w:val="00410981"/>
    <w:rsid w:val="004117F6"/>
    <w:rsid w:val="00412DC6"/>
    <w:rsid w:val="004142E1"/>
    <w:rsid w:val="00421FB7"/>
    <w:rsid w:val="00422215"/>
    <w:rsid w:val="0042235E"/>
    <w:rsid w:val="00423522"/>
    <w:rsid w:val="00423B10"/>
    <w:rsid w:val="00423F75"/>
    <w:rsid w:val="00430D98"/>
    <w:rsid w:val="00437CA9"/>
    <w:rsid w:val="00442ADF"/>
    <w:rsid w:val="00442D10"/>
    <w:rsid w:val="00443626"/>
    <w:rsid w:val="0044518B"/>
    <w:rsid w:val="00447C4E"/>
    <w:rsid w:val="00451622"/>
    <w:rsid w:val="00452D4E"/>
    <w:rsid w:val="00453BA4"/>
    <w:rsid w:val="00454620"/>
    <w:rsid w:val="00455BE4"/>
    <w:rsid w:val="004567CD"/>
    <w:rsid w:val="00460D75"/>
    <w:rsid w:val="004619B0"/>
    <w:rsid w:val="00464207"/>
    <w:rsid w:val="00465004"/>
    <w:rsid w:val="0047050B"/>
    <w:rsid w:val="00470E86"/>
    <w:rsid w:val="00471364"/>
    <w:rsid w:val="00472656"/>
    <w:rsid w:val="00474F2F"/>
    <w:rsid w:val="004756C4"/>
    <w:rsid w:val="00482922"/>
    <w:rsid w:val="004859A8"/>
    <w:rsid w:val="00485B3C"/>
    <w:rsid w:val="00486191"/>
    <w:rsid w:val="00487CAB"/>
    <w:rsid w:val="0049092A"/>
    <w:rsid w:val="004955FE"/>
    <w:rsid w:val="004A0E06"/>
    <w:rsid w:val="004A1347"/>
    <w:rsid w:val="004B4F83"/>
    <w:rsid w:val="004B5AFB"/>
    <w:rsid w:val="004B6C7A"/>
    <w:rsid w:val="004C10B7"/>
    <w:rsid w:val="004C522A"/>
    <w:rsid w:val="004D0856"/>
    <w:rsid w:val="004D0B82"/>
    <w:rsid w:val="004D19EA"/>
    <w:rsid w:val="004D2A8A"/>
    <w:rsid w:val="004D74C1"/>
    <w:rsid w:val="004D7C9C"/>
    <w:rsid w:val="004E06FF"/>
    <w:rsid w:val="004E0A1A"/>
    <w:rsid w:val="004E18BE"/>
    <w:rsid w:val="004E7D1A"/>
    <w:rsid w:val="004F4076"/>
    <w:rsid w:val="004F4770"/>
    <w:rsid w:val="004F7DC5"/>
    <w:rsid w:val="00500ADF"/>
    <w:rsid w:val="0050183D"/>
    <w:rsid w:val="00502CE4"/>
    <w:rsid w:val="00505BC3"/>
    <w:rsid w:val="00507760"/>
    <w:rsid w:val="00511FE3"/>
    <w:rsid w:val="00517F7E"/>
    <w:rsid w:val="0052109F"/>
    <w:rsid w:val="00521746"/>
    <w:rsid w:val="00526E22"/>
    <w:rsid w:val="00527BF5"/>
    <w:rsid w:val="00533104"/>
    <w:rsid w:val="0053448C"/>
    <w:rsid w:val="00535F02"/>
    <w:rsid w:val="0053646E"/>
    <w:rsid w:val="005368E8"/>
    <w:rsid w:val="00541EBD"/>
    <w:rsid w:val="00542160"/>
    <w:rsid w:val="00542B79"/>
    <w:rsid w:val="00545171"/>
    <w:rsid w:val="00545E91"/>
    <w:rsid w:val="00546B15"/>
    <w:rsid w:val="00552349"/>
    <w:rsid w:val="00553A6C"/>
    <w:rsid w:val="00553C00"/>
    <w:rsid w:val="00554670"/>
    <w:rsid w:val="00555F28"/>
    <w:rsid w:val="00560451"/>
    <w:rsid w:val="005636A8"/>
    <w:rsid w:val="00563934"/>
    <w:rsid w:val="0056602C"/>
    <w:rsid w:val="00567AC0"/>
    <w:rsid w:val="00572CEA"/>
    <w:rsid w:val="0057492C"/>
    <w:rsid w:val="005763B5"/>
    <w:rsid w:val="005818C8"/>
    <w:rsid w:val="0058475F"/>
    <w:rsid w:val="00584C6E"/>
    <w:rsid w:val="00585650"/>
    <w:rsid w:val="00590ACD"/>
    <w:rsid w:val="00591445"/>
    <w:rsid w:val="00592936"/>
    <w:rsid w:val="005953AC"/>
    <w:rsid w:val="00595EEA"/>
    <w:rsid w:val="005968B4"/>
    <w:rsid w:val="00597594"/>
    <w:rsid w:val="005A038E"/>
    <w:rsid w:val="005A2FCC"/>
    <w:rsid w:val="005A36C6"/>
    <w:rsid w:val="005A672B"/>
    <w:rsid w:val="005A6C73"/>
    <w:rsid w:val="005B072E"/>
    <w:rsid w:val="005B5D18"/>
    <w:rsid w:val="005B7DF4"/>
    <w:rsid w:val="005C2764"/>
    <w:rsid w:val="005C3612"/>
    <w:rsid w:val="005C4129"/>
    <w:rsid w:val="005C47BC"/>
    <w:rsid w:val="005C7362"/>
    <w:rsid w:val="005D2F86"/>
    <w:rsid w:val="005D30F4"/>
    <w:rsid w:val="005D5656"/>
    <w:rsid w:val="005E11EE"/>
    <w:rsid w:val="005E1A04"/>
    <w:rsid w:val="005E28D2"/>
    <w:rsid w:val="005E439E"/>
    <w:rsid w:val="005E484E"/>
    <w:rsid w:val="005E4DFF"/>
    <w:rsid w:val="005E79DE"/>
    <w:rsid w:val="005E7D5C"/>
    <w:rsid w:val="005F093C"/>
    <w:rsid w:val="005F2C8B"/>
    <w:rsid w:val="005F3481"/>
    <w:rsid w:val="005F5A93"/>
    <w:rsid w:val="005F5BC9"/>
    <w:rsid w:val="005F5DD4"/>
    <w:rsid w:val="005F6EE3"/>
    <w:rsid w:val="005F73F2"/>
    <w:rsid w:val="00600AE1"/>
    <w:rsid w:val="00600DC9"/>
    <w:rsid w:val="0060246F"/>
    <w:rsid w:val="006027AE"/>
    <w:rsid w:val="00611ABB"/>
    <w:rsid w:val="00612C28"/>
    <w:rsid w:val="006157B5"/>
    <w:rsid w:val="00616A32"/>
    <w:rsid w:val="00622022"/>
    <w:rsid w:val="006246C6"/>
    <w:rsid w:val="0062589C"/>
    <w:rsid w:val="00626D85"/>
    <w:rsid w:val="006302DE"/>
    <w:rsid w:val="00631417"/>
    <w:rsid w:val="00631F35"/>
    <w:rsid w:val="00634251"/>
    <w:rsid w:val="00634BBB"/>
    <w:rsid w:val="006359A5"/>
    <w:rsid w:val="006364CC"/>
    <w:rsid w:val="00636D3F"/>
    <w:rsid w:val="00640C9E"/>
    <w:rsid w:val="00640FA3"/>
    <w:rsid w:val="006435C1"/>
    <w:rsid w:val="00643EBB"/>
    <w:rsid w:val="00645D3D"/>
    <w:rsid w:val="00645DC7"/>
    <w:rsid w:val="006509FC"/>
    <w:rsid w:val="00650D0E"/>
    <w:rsid w:val="00652F8E"/>
    <w:rsid w:val="00655556"/>
    <w:rsid w:val="00667C87"/>
    <w:rsid w:val="0067038D"/>
    <w:rsid w:val="00671C7E"/>
    <w:rsid w:val="00673557"/>
    <w:rsid w:val="00673779"/>
    <w:rsid w:val="006739BD"/>
    <w:rsid w:val="006768E8"/>
    <w:rsid w:val="00680B19"/>
    <w:rsid w:val="006811AD"/>
    <w:rsid w:val="0068149F"/>
    <w:rsid w:val="0068312F"/>
    <w:rsid w:val="00683324"/>
    <w:rsid w:val="0068567E"/>
    <w:rsid w:val="0068581D"/>
    <w:rsid w:val="00687A1C"/>
    <w:rsid w:val="00687A2C"/>
    <w:rsid w:val="00692840"/>
    <w:rsid w:val="006A5994"/>
    <w:rsid w:val="006A61DF"/>
    <w:rsid w:val="006A703B"/>
    <w:rsid w:val="006A7831"/>
    <w:rsid w:val="006B058B"/>
    <w:rsid w:val="006B2A4E"/>
    <w:rsid w:val="006B51FF"/>
    <w:rsid w:val="006B69A5"/>
    <w:rsid w:val="006B6E38"/>
    <w:rsid w:val="006C002A"/>
    <w:rsid w:val="006C166B"/>
    <w:rsid w:val="006C1FC9"/>
    <w:rsid w:val="006C28AB"/>
    <w:rsid w:val="006C2C25"/>
    <w:rsid w:val="006C31DE"/>
    <w:rsid w:val="006C73FC"/>
    <w:rsid w:val="006D0046"/>
    <w:rsid w:val="006D3834"/>
    <w:rsid w:val="006D4521"/>
    <w:rsid w:val="006D55D6"/>
    <w:rsid w:val="006D6DA9"/>
    <w:rsid w:val="006E042E"/>
    <w:rsid w:val="006E0DCE"/>
    <w:rsid w:val="006E0E06"/>
    <w:rsid w:val="006E573D"/>
    <w:rsid w:val="006E6B31"/>
    <w:rsid w:val="006E788B"/>
    <w:rsid w:val="006F07EB"/>
    <w:rsid w:val="006F16E3"/>
    <w:rsid w:val="006F3802"/>
    <w:rsid w:val="006F5DBA"/>
    <w:rsid w:val="0070017F"/>
    <w:rsid w:val="007002AD"/>
    <w:rsid w:val="00702F9D"/>
    <w:rsid w:val="0070326B"/>
    <w:rsid w:val="00703C43"/>
    <w:rsid w:val="007065AF"/>
    <w:rsid w:val="007103FE"/>
    <w:rsid w:val="00711FBC"/>
    <w:rsid w:val="007129B3"/>
    <w:rsid w:val="00716191"/>
    <w:rsid w:val="007161CD"/>
    <w:rsid w:val="0072131B"/>
    <w:rsid w:val="00721CD1"/>
    <w:rsid w:val="00722191"/>
    <w:rsid w:val="007242CC"/>
    <w:rsid w:val="0072595C"/>
    <w:rsid w:val="0072633F"/>
    <w:rsid w:val="00727195"/>
    <w:rsid w:val="0073052F"/>
    <w:rsid w:val="00730A05"/>
    <w:rsid w:val="007315BF"/>
    <w:rsid w:val="00734E90"/>
    <w:rsid w:val="00736329"/>
    <w:rsid w:val="00737AC9"/>
    <w:rsid w:val="007403D2"/>
    <w:rsid w:val="007407CD"/>
    <w:rsid w:val="007440D3"/>
    <w:rsid w:val="007449A1"/>
    <w:rsid w:val="00750A86"/>
    <w:rsid w:val="00750C4C"/>
    <w:rsid w:val="0075114C"/>
    <w:rsid w:val="0075209D"/>
    <w:rsid w:val="00752A3E"/>
    <w:rsid w:val="00756706"/>
    <w:rsid w:val="0076147E"/>
    <w:rsid w:val="0076338F"/>
    <w:rsid w:val="007633A7"/>
    <w:rsid w:val="00763AAD"/>
    <w:rsid w:val="0076431C"/>
    <w:rsid w:val="00765093"/>
    <w:rsid w:val="00766EF6"/>
    <w:rsid w:val="00767B60"/>
    <w:rsid w:val="0077083A"/>
    <w:rsid w:val="00771052"/>
    <w:rsid w:val="00775447"/>
    <w:rsid w:val="00776603"/>
    <w:rsid w:val="00776900"/>
    <w:rsid w:val="00776EE6"/>
    <w:rsid w:val="00777D24"/>
    <w:rsid w:val="00780D29"/>
    <w:rsid w:val="00781B4A"/>
    <w:rsid w:val="007827A7"/>
    <w:rsid w:val="007836B0"/>
    <w:rsid w:val="00791131"/>
    <w:rsid w:val="0079156E"/>
    <w:rsid w:val="00792128"/>
    <w:rsid w:val="0079381E"/>
    <w:rsid w:val="0079529C"/>
    <w:rsid w:val="007958F8"/>
    <w:rsid w:val="007A1802"/>
    <w:rsid w:val="007A4795"/>
    <w:rsid w:val="007A48D9"/>
    <w:rsid w:val="007A4F24"/>
    <w:rsid w:val="007A555E"/>
    <w:rsid w:val="007A778B"/>
    <w:rsid w:val="007B113D"/>
    <w:rsid w:val="007B3AB9"/>
    <w:rsid w:val="007B3F96"/>
    <w:rsid w:val="007B4C3F"/>
    <w:rsid w:val="007B5745"/>
    <w:rsid w:val="007B64DB"/>
    <w:rsid w:val="007B6A72"/>
    <w:rsid w:val="007B7DB5"/>
    <w:rsid w:val="007C2BF1"/>
    <w:rsid w:val="007C5AB8"/>
    <w:rsid w:val="007C66E4"/>
    <w:rsid w:val="007D2C77"/>
    <w:rsid w:val="007D4074"/>
    <w:rsid w:val="007D5F65"/>
    <w:rsid w:val="007D7A92"/>
    <w:rsid w:val="007E1DE7"/>
    <w:rsid w:val="007E3EB4"/>
    <w:rsid w:val="007E4CD3"/>
    <w:rsid w:val="007E5795"/>
    <w:rsid w:val="007F20FF"/>
    <w:rsid w:val="007F2913"/>
    <w:rsid w:val="007F2D6E"/>
    <w:rsid w:val="007F3278"/>
    <w:rsid w:val="007F4D13"/>
    <w:rsid w:val="007F5DE7"/>
    <w:rsid w:val="007F68F9"/>
    <w:rsid w:val="00801D60"/>
    <w:rsid w:val="00802DFA"/>
    <w:rsid w:val="008039A6"/>
    <w:rsid w:val="00811AB0"/>
    <w:rsid w:val="00811C0A"/>
    <w:rsid w:val="00812E61"/>
    <w:rsid w:val="008147A3"/>
    <w:rsid w:val="0081624C"/>
    <w:rsid w:val="008172A1"/>
    <w:rsid w:val="00823AB2"/>
    <w:rsid w:val="00823F08"/>
    <w:rsid w:val="00827C15"/>
    <w:rsid w:val="00830DA5"/>
    <w:rsid w:val="00831BC4"/>
    <w:rsid w:val="008404CA"/>
    <w:rsid w:val="00840A4D"/>
    <w:rsid w:val="008416A9"/>
    <w:rsid w:val="00842350"/>
    <w:rsid w:val="00842E5B"/>
    <w:rsid w:val="00845430"/>
    <w:rsid w:val="00845492"/>
    <w:rsid w:val="00845ECD"/>
    <w:rsid w:val="00850ABC"/>
    <w:rsid w:val="00850E56"/>
    <w:rsid w:val="0085446E"/>
    <w:rsid w:val="00854C3F"/>
    <w:rsid w:val="00857CD4"/>
    <w:rsid w:val="00860A29"/>
    <w:rsid w:val="00864EF4"/>
    <w:rsid w:val="00865B5A"/>
    <w:rsid w:val="008725A6"/>
    <w:rsid w:val="00874D74"/>
    <w:rsid w:val="00880DE6"/>
    <w:rsid w:val="008838FC"/>
    <w:rsid w:val="00884B3C"/>
    <w:rsid w:val="00890535"/>
    <w:rsid w:val="008A0C84"/>
    <w:rsid w:val="008A29A1"/>
    <w:rsid w:val="008A75A8"/>
    <w:rsid w:val="008A7D19"/>
    <w:rsid w:val="008B1A1B"/>
    <w:rsid w:val="008B3387"/>
    <w:rsid w:val="008B6C6D"/>
    <w:rsid w:val="008C224D"/>
    <w:rsid w:val="008C2798"/>
    <w:rsid w:val="008C4990"/>
    <w:rsid w:val="008C4A0E"/>
    <w:rsid w:val="008E35CB"/>
    <w:rsid w:val="008E3E9E"/>
    <w:rsid w:val="008E4D89"/>
    <w:rsid w:val="008E5850"/>
    <w:rsid w:val="008E79EF"/>
    <w:rsid w:val="008F1B03"/>
    <w:rsid w:val="008F38FD"/>
    <w:rsid w:val="008F6EA2"/>
    <w:rsid w:val="00901889"/>
    <w:rsid w:val="009040F3"/>
    <w:rsid w:val="009041B0"/>
    <w:rsid w:val="009048C0"/>
    <w:rsid w:val="00905B27"/>
    <w:rsid w:val="00905E14"/>
    <w:rsid w:val="00910984"/>
    <w:rsid w:val="00911F0A"/>
    <w:rsid w:val="009133D9"/>
    <w:rsid w:val="0091666F"/>
    <w:rsid w:val="00916720"/>
    <w:rsid w:val="00916F84"/>
    <w:rsid w:val="0092226F"/>
    <w:rsid w:val="009246E0"/>
    <w:rsid w:val="00925585"/>
    <w:rsid w:val="009256BF"/>
    <w:rsid w:val="009274F0"/>
    <w:rsid w:val="0093104C"/>
    <w:rsid w:val="009317B9"/>
    <w:rsid w:val="00937E13"/>
    <w:rsid w:val="0094174B"/>
    <w:rsid w:val="00943CA8"/>
    <w:rsid w:val="0094785B"/>
    <w:rsid w:val="00951DEF"/>
    <w:rsid w:val="009520BD"/>
    <w:rsid w:val="00954EF0"/>
    <w:rsid w:val="00955E53"/>
    <w:rsid w:val="00955EC1"/>
    <w:rsid w:val="0095746C"/>
    <w:rsid w:val="0096086A"/>
    <w:rsid w:val="00960C49"/>
    <w:rsid w:val="00964D57"/>
    <w:rsid w:val="009657BC"/>
    <w:rsid w:val="00966F62"/>
    <w:rsid w:val="009672F1"/>
    <w:rsid w:val="009679C3"/>
    <w:rsid w:val="00967E6E"/>
    <w:rsid w:val="00971977"/>
    <w:rsid w:val="00971BB9"/>
    <w:rsid w:val="00974522"/>
    <w:rsid w:val="0097490E"/>
    <w:rsid w:val="00974F53"/>
    <w:rsid w:val="00975082"/>
    <w:rsid w:val="00975FAE"/>
    <w:rsid w:val="00977028"/>
    <w:rsid w:val="0097786A"/>
    <w:rsid w:val="0098228F"/>
    <w:rsid w:val="0098506D"/>
    <w:rsid w:val="00986509"/>
    <w:rsid w:val="00986E0D"/>
    <w:rsid w:val="00987634"/>
    <w:rsid w:val="00991119"/>
    <w:rsid w:val="00993300"/>
    <w:rsid w:val="0099358A"/>
    <w:rsid w:val="00993E78"/>
    <w:rsid w:val="009942FB"/>
    <w:rsid w:val="009948AD"/>
    <w:rsid w:val="009A0F67"/>
    <w:rsid w:val="009A2FA1"/>
    <w:rsid w:val="009A37CC"/>
    <w:rsid w:val="009A3EF1"/>
    <w:rsid w:val="009A45D7"/>
    <w:rsid w:val="009A4F62"/>
    <w:rsid w:val="009A564F"/>
    <w:rsid w:val="009A6761"/>
    <w:rsid w:val="009A78B5"/>
    <w:rsid w:val="009B425C"/>
    <w:rsid w:val="009B511F"/>
    <w:rsid w:val="009B550B"/>
    <w:rsid w:val="009B62D3"/>
    <w:rsid w:val="009B674B"/>
    <w:rsid w:val="009B7FB6"/>
    <w:rsid w:val="009B7FC1"/>
    <w:rsid w:val="009C0A75"/>
    <w:rsid w:val="009C1085"/>
    <w:rsid w:val="009C17B6"/>
    <w:rsid w:val="009C1A28"/>
    <w:rsid w:val="009C1E15"/>
    <w:rsid w:val="009C3B19"/>
    <w:rsid w:val="009D09E3"/>
    <w:rsid w:val="009D16F1"/>
    <w:rsid w:val="009D3AEA"/>
    <w:rsid w:val="009D4877"/>
    <w:rsid w:val="009D53AE"/>
    <w:rsid w:val="009D688F"/>
    <w:rsid w:val="009E2859"/>
    <w:rsid w:val="009E42F2"/>
    <w:rsid w:val="009E603E"/>
    <w:rsid w:val="009F046D"/>
    <w:rsid w:val="009F076E"/>
    <w:rsid w:val="009F7C61"/>
    <w:rsid w:val="00A00F09"/>
    <w:rsid w:val="00A02FA2"/>
    <w:rsid w:val="00A03964"/>
    <w:rsid w:val="00A05A95"/>
    <w:rsid w:val="00A065F5"/>
    <w:rsid w:val="00A073FF"/>
    <w:rsid w:val="00A131AB"/>
    <w:rsid w:val="00A14B00"/>
    <w:rsid w:val="00A16536"/>
    <w:rsid w:val="00A16BC0"/>
    <w:rsid w:val="00A2200F"/>
    <w:rsid w:val="00A2311E"/>
    <w:rsid w:val="00A232A5"/>
    <w:rsid w:val="00A238E8"/>
    <w:rsid w:val="00A25ECC"/>
    <w:rsid w:val="00A3087B"/>
    <w:rsid w:val="00A30A08"/>
    <w:rsid w:val="00A30AB9"/>
    <w:rsid w:val="00A31D5E"/>
    <w:rsid w:val="00A31F2D"/>
    <w:rsid w:val="00A320AE"/>
    <w:rsid w:val="00A370DB"/>
    <w:rsid w:val="00A41D0D"/>
    <w:rsid w:val="00A46131"/>
    <w:rsid w:val="00A464BB"/>
    <w:rsid w:val="00A475C0"/>
    <w:rsid w:val="00A50632"/>
    <w:rsid w:val="00A51276"/>
    <w:rsid w:val="00A543E8"/>
    <w:rsid w:val="00A5560F"/>
    <w:rsid w:val="00A5601B"/>
    <w:rsid w:val="00A564B4"/>
    <w:rsid w:val="00A571CF"/>
    <w:rsid w:val="00A60B5A"/>
    <w:rsid w:val="00A61872"/>
    <w:rsid w:val="00A636FA"/>
    <w:rsid w:val="00A648D3"/>
    <w:rsid w:val="00A672E2"/>
    <w:rsid w:val="00A67CD2"/>
    <w:rsid w:val="00A7115C"/>
    <w:rsid w:val="00A73023"/>
    <w:rsid w:val="00A73278"/>
    <w:rsid w:val="00A732E1"/>
    <w:rsid w:val="00A749D0"/>
    <w:rsid w:val="00A74A16"/>
    <w:rsid w:val="00A74C4C"/>
    <w:rsid w:val="00A767FB"/>
    <w:rsid w:val="00A8214C"/>
    <w:rsid w:val="00A85336"/>
    <w:rsid w:val="00A85511"/>
    <w:rsid w:val="00A87DB8"/>
    <w:rsid w:val="00A87FA6"/>
    <w:rsid w:val="00A911E6"/>
    <w:rsid w:val="00A921AE"/>
    <w:rsid w:val="00A93080"/>
    <w:rsid w:val="00A94BEA"/>
    <w:rsid w:val="00A97E12"/>
    <w:rsid w:val="00AA0193"/>
    <w:rsid w:val="00AA0C98"/>
    <w:rsid w:val="00AA2EA6"/>
    <w:rsid w:val="00AA46BC"/>
    <w:rsid w:val="00AA5B84"/>
    <w:rsid w:val="00AA613A"/>
    <w:rsid w:val="00AB0364"/>
    <w:rsid w:val="00AB5CCB"/>
    <w:rsid w:val="00AB66B6"/>
    <w:rsid w:val="00AC02D1"/>
    <w:rsid w:val="00AC1DCD"/>
    <w:rsid w:val="00AC71F2"/>
    <w:rsid w:val="00AC748E"/>
    <w:rsid w:val="00AD32DE"/>
    <w:rsid w:val="00AD7ED6"/>
    <w:rsid w:val="00AE2C12"/>
    <w:rsid w:val="00AE3311"/>
    <w:rsid w:val="00AF2E90"/>
    <w:rsid w:val="00AF3767"/>
    <w:rsid w:val="00AF4E5A"/>
    <w:rsid w:val="00AF73C7"/>
    <w:rsid w:val="00B026B0"/>
    <w:rsid w:val="00B02813"/>
    <w:rsid w:val="00B0281C"/>
    <w:rsid w:val="00B02F78"/>
    <w:rsid w:val="00B067F2"/>
    <w:rsid w:val="00B1075E"/>
    <w:rsid w:val="00B155F3"/>
    <w:rsid w:val="00B2297C"/>
    <w:rsid w:val="00B23B77"/>
    <w:rsid w:val="00B23C72"/>
    <w:rsid w:val="00B24039"/>
    <w:rsid w:val="00B25D81"/>
    <w:rsid w:val="00B25EB7"/>
    <w:rsid w:val="00B30A8D"/>
    <w:rsid w:val="00B32124"/>
    <w:rsid w:val="00B32B28"/>
    <w:rsid w:val="00B32CA4"/>
    <w:rsid w:val="00B34C41"/>
    <w:rsid w:val="00B3537C"/>
    <w:rsid w:val="00B366BF"/>
    <w:rsid w:val="00B401BB"/>
    <w:rsid w:val="00B401F9"/>
    <w:rsid w:val="00B42585"/>
    <w:rsid w:val="00B4272A"/>
    <w:rsid w:val="00B4447F"/>
    <w:rsid w:val="00B446F8"/>
    <w:rsid w:val="00B47B8B"/>
    <w:rsid w:val="00B50269"/>
    <w:rsid w:val="00B53615"/>
    <w:rsid w:val="00B563CD"/>
    <w:rsid w:val="00B60316"/>
    <w:rsid w:val="00B66048"/>
    <w:rsid w:val="00B7068B"/>
    <w:rsid w:val="00B70A18"/>
    <w:rsid w:val="00B72FA8"/>
    <w:rsid w:val="00B73F95"/>
    <w:rsid w:val="00B748BB"/>
    <w:rsid w:val="00B81930"/>
    <w:rsid w:val="00B85B9A"/>
    <w:rsid w:val="00B87210"/>
    <w:rsid w:val="00B87B02"/>
    <w:rsid w:val="00B953AC"/>
    <w:rsid w:val="00B973E5"/>
    <w:rsid w:val="00B97521"/>
    <w:rsid w:val="00B979A4"/>
    <w:rsid w:val="00BA4201"/>
    <w:rsid w:val="00BA44EA"/>
    <w:rsid w:val="00BA6265"/>
    <w:rsid w:val="00BA6FE1"/>
    <w:rsid w:val="00BA74C6"/>
    <w:rsid w:val="00BB0C42"/>
    <w:rsid w:val="00BB1992"/>
    <w:rsid w:val="00BB427D"/>
    <w:rsid w:val="00BB44ED"/>
    <w:rsid w:val="00BB52E2"/>
    <w:rsid w:val="00BB5F3E"/>
    <w:rsid w:val="00BB6D91"/>
    <w:rsid w:val="00BC1285"/>
    <w:rsid w:val="00BC4282"/>
    <w:rsid w:val="00BD054D"/>
    <w:rsid w:val="00BD2539"/>
    <w:rsid w:val="00BD322A"/>
    <w:rsid w:val="00BD6138"/>
    <w:rsid w:val="00BD715D"/>
    <w:rsid w:val="00BE0A45"/>
    <w:rsid w:val="00BE3559"/>
    <w:rsid w:val="00BE3BF9"/>
    <w:rsid w:val="00BE537C"/>
    <w:rsid w:val="00BF074F"/>
    <w:rsid w:val="00BF3FBC"/>
    <w:rsid w:val="00BF4A41"/>
    <w:rsid w:val="00BF53F1"/>
    <w:rsid w:val="00BF5458"/>
    <w:rsid w:val="00BF56A1"/>
    <w:rsid w:val="00BF5AF9"/>
    <w:rsid w:val="00C00380"/>
    <w:rsid w:val="00C03568"/>
    <w:rsid w:val="00C03CCC"/>
    <w:rsid w:val="00C041F8"/>
    <w:rsid w:val="00C058BA"/>
    <w:rsid w:val="00C0590F"/>
    <w:rsid w:val="00C06899"/>
    <w:rsid w:val="00C06CE4"/>
    <w:rsid w:val="00C06FB7"/>
    <w:rsid w:val="00C07A68"/>
    <w:rsid w:val="00C10BE6"/>
    <w:rsid w:val="00C10E69"/>
    <w:rsid w:val="00C11D9E"/>
    <w:rsid w:val="00C12400"/>
    <w:rsid w:val="00C175DA"/>
    <w:rsid w:val="00C2134C"/>
    <w:rsid w:val="00C22AF7"/>
    <w:rsid w:val="00C2612B"/>
    <w:rsid w:val="00C26702"/>
    <w:rsid w:val="00C31EF9"/>
    <w:rsid w:val="00C333CE"/>
    <w:rsid w:val="00C341B6"/>
    <w:rsid w:val="00C365BD"/>
    <w:rsid w:val="00C37902"/>
    <w:rsid w:val="00C41552"/>
    <w:rsid w:val="00C4262B"/>
    <w:rsid w:val="00C429B4"/>
    <w:rsid w:val="00C43EAE"/>
    <w:rsid w:val="00C4428D"/>
    <w:rsid w:val="00C44990"/>
    <w:rsid w:val="00C44DFC"/>
    <w:rsid w:val="00C473A6"/>
    <w:rsid w:val="00C4795F"/>
    <w:rsid w:val="00C50356"/>
    <w:rsid w:val="00C526EA"/>
    <w:rsid w:val="00C53886"/>
    <w:rsid w:val="00C56CF3"/>
    <w:rsid w:val="00C61260"/>
    <w:rsid w:val="00C663D9"/>
    <w:rsid w:val="00C67B1F"/>
    <w:rsid w:val="00C70101"/>
    <w:rsid w:val="00C705B2"/>
    <w:rsid w:val="00C7264E"/>
    <w:rsid w:val="00C74732"/>
    <w:rsid w:val="00C754AE"/>
    <w:rsid w:val="00C76BB6"/>
    <w:rsid w:val="00C808EA"/>
    <w:rsid w:val="00C80BFF"/>
    <w:rsid w:val="00C81BD5"/>
    <w:rsid w:val="00C83F8B"/>
    <w:rsid w:val="00C868D3"/>
    <w:rsid w:val="00C9126F"/>
    <w:rsid w:val="00C92B92"/>
    <w:rsid w:val="00C9703A"/>
    <w:rsid w:val="00C97AA6"/>
    <w:rsid w:val="00CA0A27"/>
    <w:rsid w:val="00CA1E03"/>
    <w:rsid w:val="00CA3119"/>
    <w:rsid w:val="00CA387C"/>
    <w:rsid w:val="00CA38FE"/>
    <w:rsid w:val="00CA50C1"/>
    <w:rsid w:val="00CA513C"/>
    <w:rsid w:val="00CA77FC"/>
    <w:rsid w:val="00CB1E2B"/>
    <w:rsid w:val="00CB5D38"/>
    <w:rsid w:val="00CB6B33"/>
    <w:rsid w:val="00CB6B5F"/>
    <w:rsid w:val="00CB7B23"/>
    <w:rsid w:val="00CB7B6D"/>
    <w:rsid w:val="00CB7E4C"/>
    <w:rsid w:val="00CC3943"/>
    <w:rsid w:val="00CC3F3F"/>
    <w:rsid w:val="00CC427B"/>
    <w:rsid w:val="00CC76E6"/>
    <w:rsid w:val="00CD0B6B"/>
    <w:rsid w:val="00CD0EAF"/>
    <w:rsid w:val="00CD0FBA"/>
    <w:rsid w:val="00CD1C77"/>
    <w:rsid w:val="00CD2BF2"/>
    <w:rsid w:val="00CD33CC"/>
    <w:rsid w:val="00CD7ACC"/>
    <w:rsid w:val="00CE150C"/>
    <w:rsid w:val="00CE1992"/>
    <w:rsid w:val="00CE1AE9"/>
    <w:rsid w:val="00CE1FA7"/>
    <w:rsid w:val="00CE347C"/>
    <w:rsid w:val="00CE56A5"/>
    <w:rsid w:val="00CE654E"/>
    <w:rsid w:val="00CE6FC3"/>
    <w:rsid w:val="00CF191A"/>
    <w:rsid w:val="00CF19E7"/>
    <w:rsid w:val="00CF756F"/>
    <w:rsid w:val="00D01B24"/>
    <w:rsid w:val="00D01B76"/>
    <w:rsid w:val="00D04740"/>
    <w:rsid w:val="00D05B78"/>
    <w:rsid w:val="00D11026"/>
    <w:rsid w:val="00D14A38"/>
    <w:rsid w:val="00D14F80"/>
    <w:rsid w:val="00D1515C"/>
    <w:rsid w:val="00D15CD1"/>
    <w:rsid w:val="00D173E2"/>
    <w:rsid w:val="00D22CB3"/>
    <w:rsid w:val="00D22CCF"/>
    <w:rsid w:val="00D261CB"/>
    <w:rsid w:val="00D26F01"/>
    <w:rsid w:val="00D30DAD"/>
    <w:rsid w:val="00D31069"/>
    <w:rsid w:val="00D33AF6"/>
    <w:rsid w:val="00D3594F"/>
    <w:rsid w:val="00D37326"/>
    <w:rsid w:val="00D37F44"/>
    <w:rsid w:val="00D45587"/>
    <w:rsid w:val="00D51764"/>
    <w:rsid w:val="00D51ABC"/>
    <w:rsid w:val="00D51BA8"/>
    <w:rsid w:val="00D53ABE"/>
    <w:rsid w:val="00D55D72"/>
    <w:rsid w:val="00D56595"/>
    <w:rsid w:val="00D568E7"/>
    <w:rsid w:val="00D60957"/>
    <w:rsid w:val="00D64412"/>
    <w:rsid w:val="00D66445"/>
    <w:rsid w:val="00D6680A"/>
    <w:rsid w:val="00D72727"/>
    <w:rsid w:val="00D72D7C"/>
    <w:rsid w:val="00D74B86"/>
    <w:rsid w:val="00D750C9"/>
    <w:rsid w:val="00D75370"/>
    <w:rsid w:val="00D81413"/>
    <w:rsid w:val="00D83C05"/>
    <w:rsid w:val="00D86349"/>
    <w:rsid w:val="00D9109D"/>
    <w:rsid w:val="00D95D17"/>
    <w:rsid w:val="00D976F6"/>
    <w:rsid w:val="00D97DDD"/>
    <w:rsid w:val="00DA4249"/>
    <w:rsid w:val="00DA632F"/>
    <w:rsid w:val="00DB02EF"/>
    <w:rsid w:val="00DB0ED6"/>
    <w:rsid w:val="00DB35EA"/>
    <w:rsid w:val="00DB3D34"/>
    <w:rsid w:val="00DB58DA"/>
    <w:rsid w:val="00DB6AC3"/>
    <w:rsid w:val="00DB6F4D"/>
    <w:rsid w:val="00DC0339"/>
    <w:rsid w:val="00DC089F"/>
    <w:rsid w:val="00DC0B32"/>
    <w:rsid w:val="00DC14D8"/>
    <w:rsid w:val="00DC173C"/>
    <w:rsid w:val="00DC1B8A"/>
    <w:rsid w:val="00DC1FF0"/>
    <w:rsid w:val="00DC2D92"/>
    <w:rsid w:val="00DC337D"/>
    <w:rsid w:val="00DC514C"/>
    <w:rsid w:val="00DC6FB9"/>
    <w:rsid w:val="00DC7A13"/>
    <w:rsid w:val="00DD1D6B"/>
    <w:rsid w:val="00DD2047"/>
    <w:rsid w:val="00DD2903"/>
    <w:rsid w:val="00DD3421"/>
    <w:rsid w:val="00DD45F9"/>
    <w:rsid w:val="00DD5841"/>
    <w:rsid w:val="00DD6156"/>
    <w:rsid w:val="00DD6959"/>
    <w:rsid w:val="00DD783E"/>
    <w:rsid w:val="00DE0FC1"/>
    <w:rsid w:val="00DE12DA"/>
    <w:rsid w:val="00DE21F4"/>
    <w:rsid w:val="00DE2AF1"/>
    <w:rsid w:val="00DE47D2"/>
    <w:rsid w:val="00E03355"/>
    <w:rsid w:val="00E03B69"/>
    <w:rsid w:val="00E07C2C"/>
    <w:rsid w:val="00E10097"/>
    <w:rsid w:val="00E10343"/>
    <w:rsid w:val="00E12B3D"/>
    <w:rsid w:val="00E12DA0"/>
    <w:rsid w:val="00E14D75"/>
    <w:rsid w:val="00E15C4E"/>
    <w:rsid w:val="00E16D45"/>
    <w:rsid w:val="00E16DE4"/>
    <w:rsid w:val="00E21520"/>
    <w:rsid w:val="00E22545"/>
    <w:rsid w:val="00E23845"/>
    <w:rsid w:val="00E31F2E"/>
    <w:rsid w:val="00E320FE"/>
    <w:rsid w:val="00E34AE9"/>
    <w:rsid w:val="00E4075C"/>
    <w:rsid w:val="00E40A5F"/>
    <w:rsid w:val="00E412E8"/>
    <w:rsid w:val="00E41599"/>
    <w:rsid w:val="00E4172E"/>
    <w:rsid w:val="00E421F6"/>
    <w:rsid w:val="00E42BD2"/>
    <w:rsid w:val="00E42C6C"/>
    <w:rsid w:val="00E42D07"/>
    <w:rsid w:val="00E4385C"/>
    <w:rsid w:val="00E447DE"/>
    <w:rsid w:val="00E4538E"/>
    <w:rsid w:val="00E46A55"/>
    <w:rsid w:val="00E46C8A"/>
    <w:rsid w:val="00E4738B"/>
    <w:rsid w:val="00E514C9"/>
    <w:rsid w:val="00E5312C"/>
    <w:rsid w:val="00E53877"/>
    <w:rsid w:val="00E55E8C"/>
    <w:rsid w:val="00E635E4"/>
    <w:rsid w:val="00E64953"/>
    <w:rsid w:val="00E666A1"/>
    <w:rsid w:val="00E72AE5"/>
    <w:rsid w:val="00E755C6"/>
    <w:rsid w:val="00E75644"/>
    <w:rsid w:val="00E76DCC"/>
    <w:rsid w:val="00E779B6"/>
    <w:rsid w:val="00E822A7"/>
    <w:rsid w:val="00E86569"/>
    <w:rsid w:val="00E90031"/>
    <w:rsid w:val="00E90F2B"/>
    <w:rsid w:val="00E9286F"/>
    <w:rsid w:val="00E95146"/>
    <w:rsid w:val="00EA04B8"/>
    <w:rsid w:val="00EA342F"/>
    <w:rsid w:val="00EA417D"/>
    <w:rsid w:val="00EA7E7E"/>
    <w:rsid w:val="00EB10F8"/>
    <w:rsid w:val="00EB1A98"/>
    <w:rsid w:val="00EB4AE9"/>
    <w:rsid w:val="00EB520B"/>
    <w:rsid w:val="00EB6044"/>
    <w:rsid w:val="00EB7CA1"/>
    <w:rsid w:val="00EB7FF7"/>
    <w:rsid w:val="00EC3780"/>
    <w:rsid w:val="00EC3B1B"/>
    <w:rsid w:val="00EC6D20"/>
    <w:rsid w:val="00EC6E3C"/>
    <w:rsid w:val="00EC7874"/>
    <w:rsid w:val="00ED1A3B"/>
    <w:rsid w:val="00ED1D47"/>
    <w:rsid w:val="00ED1E28"/>
    <w:rsid w:val="00ED4B58"/>
    <w:rsid w:val="00ED5240"/>
    <w:rsid w:val="00ED5C11"/>
    <w:rsid w:val="00EE1B98"/>
    <w:rsid w:val="00EE3EE5"/>
    <w:rsid w:val="00EE3F22"/>
    <w:rsid w:val="00EE435C"/>
    <w:rsid w:val="00EF5EC6"/>
    <w:rsid w:val="00EF7742"/>
    <w:rsid w:val="00EF7A10"/>
    <w:rsid w:val="00F004DD"/>
    <w:rsid w:val="00F02B9C"/>
    <w:rsid w:val="00F0332D"/>
    <w:rsid w:val="00F03BEC"/>
    <w:rsid w:val="00F06418"/>
    <w:rsid w:val="00F06629"/>
    <w:rsid w:val="00F07C09"/>
    <w:rsid w:val="00F132DE"/>
    <w:rsid w:val="00F13CCE"/>
    <w:rsid w:val="00F14B56"/>
    <w:rsid w:val="00F157D8"/>
    <w:rsid w:val="00F20166"/>
    <w:rsid w:val="00F20822"/>
    <w:rsid w:val="00F20F94"/>
    <w:rsid w:val="00F211DA"/>
    <w:rsid w:val="00F257D7"/>
    <w:rsid w:val="00F26779"/>
    <w:rsid w:val="00F309AE"/>
    <w:rsid w:val="00F310CA"/>
    <w:rsid w:val="00F352BF"/>
    <w:rsid w:val="00F401EA"/>
    <w:rsid w:val="00F421F1"/>
    <w:rsid w:val="00F423DE"/>
    <w:rsid w:val="00F42979"/>
    <w:rsid w:val="00F42A2A"/>
    <w:rsid w:val="00F44282"/>
    <w:rsid w:val="00F466DA"/>
    <w:rsid w:val="00F46C37"/>
    <w:rsid w:val="00F52D2A"/>
    <w:rsid w:val="00F53FF4"/>
    <w:rsid w:val="00F5607B"/>
    <w:rsid w:val="00F5691E"/>
    <w:rsid w:val="00F56F11"/>
    <w:rsid w:val="00F5712E"/>
    <w:rsid w:val="00F57A42"/>
    <w:rsid w:val="00F6162C"/>
    <w:rsid w:val="00F61785"/>
    <w:rsid w:val="00F63BB3"/>
    <w:rsid w:val="00F6584D"/>
    <w:rsid w:val="00F70DE2"/>
    <w:rsid w:val="00F71969"/>
    <w:rsid w:val="00F73A12"/>
    <w:rsid w:val="00F73AAF"/>
    <w:rsid w:val="00F742A1"/>
    <w:rsid w:val="00F763C4"/>
    <w:rsid w:val="00F764A2"/>
    <w:rsid w:val="00F81CD2"/>
    <w:rsid w:val="00F82E1E"/>
    <w:rsid w:val="00F835CE"/>
    <w:rsid w:val="00F83BBE"/>
    <w:rsid w:val="00F850B9"/>
    <w:rsid w:val="00F86219"/>
    <w:rsid w:val="00F870E7"/>
    <w:rsid w:val="00F87AF4"/>
    <w:rsid w:val="00F935D4"/>
    <w:rsid w:val="00F9392B"/>
    <w:rsid w:val="00F95581"/>
    <w:rsid w:val="00F97170"/>
    <w:rsid w:val="00FA1F30"/>
    <w:rsid w:val="00FA2DD4"/>
    <w:rsid w:val="00FA3C4B"/>
    <w:rsid w:val="00FA45BC"/>
    <w:rsid w:val="00FA49D2"/>
    <w:rsid w:val="00FA4F19"/>
    <w:rsid w:val="00FA58B1"/>
    <w:rsid w:val="00FA6565"/>
    <w:rsid w:val="00FB08B5"/>
    <w:rsid w:val="00FB0F91"/>
    <w:rsid w:val="00FB44DC"/>
    <w:rsid w:val="00FB4AB0"/>
    <w:rsid w:val="00FB5073"/>
    <w:rsid w:val="00FC4204"/>
    <w:rsid w:val="00FC4317"/>
    <w:rsid w:val="00FC4DBB"/>
    <w:rsid w:val="00FC67C3"/>
    <w:rsid w:val="00FD1174"/>
    <w:rsid w:val="00FD2B8A"/>
    <w:rsid w:val="00FD2ECE"/>
    <w:rsid w:val="00FD3B31"/>
    <w:rsid w:val="00FD5362"/>
    <w:rsid w:val="00FD5587"/>
    <w:rsid w:val="00FD6C71"/>
    <w:rsid w:val="00FE01A2"/>
    <w:rsid w:val="00FE0621"/>
    <w:rsid w:val="00FE25C6"/>
    <w:rsid w:val="00FE5FED"/>
    <w:rsid w:val="00FE7E3A"/>
    <w:rsid w:val="00FF1FF9"/>
    <w:rsid w:val="00FF37A3"/>
    <w:rsid w:val="00FF6367"/>
    <w:rsid w:val="00FF668B"/>
    <w:rsid w:val="00FF7C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BFF36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131"/>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791131"/>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791131"/>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791131"/>
    <w:pPr>
      <w:keepNext/>
      <w:keepLines/>
      <w:spacing w:before="200"/>
      <w:outlineLvl w:val="2"/>
    </w:pPr>
    <w:rPr>
      <w:rFonts w:ascii="Cambria" w:eastAsia="Times New Roman" w:hAnsi="Cambria"/>
      <w:b/>
      <w:bCs/>
      <w:color w:val="4F81BD"/>
    </w:rPr>
  </w:style>
  <w:style w:type="paragraph" w:styleId="Heading8">
    <w:name w:val="heading 8"/>
    <w:basedOn w:val="Normal"/>
    <w:next w:val="Normal"/>
    <w:link w:val="Heading8Char"/>
    <w:qFormat/>
    <w:rsid w:val="00791131"/>
    <w:pPr>
      <w:keepNext/>
      <w:outlineLvl w:val="7"/>
    </w:pPr>
    <w:rPr>
      <w:rFonts w:ascii="Times" w:eastAsia="Times New Roman" w:hAnsi="Times"/>
      <w:b/>
      <w:color w:val="00000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91131"/>
    <w:rPr>
      <w:rFonts w:ascii="Cambria" w:eastAsia="Times New Roman" w:hAnsi="Cambria" w:cs="Times New Roman"/>
      <w:b/>
      <w:bCs/>
      <w:color w:val="365F91"/>
      <w:sz w:val="28"/>
      <w:szCs w:val="28"/>
      <w:lang w:val="en-GB" w:eastAsia="zh-CN"/>
    </w:rPr>
  </w:style>
  <w:style w:type="character" w:customStyle="1" w:styleId="Heading2Char">
    <w:name w:val="Heading 2 Char"/>
    <w:link w:val="Heading2"/>
    <w:uiPriority w:val="9"/>
    <w:rsid w:val="00791131"/>
    <w:rPr>
      <w:rFonts w:ascii="Cambria" w:eastAsia="Times New Roman" w:hAnsi="Cambria" w:cs="Times New Roman"/>
      <w:b/>
      <w:bCs/>
      <w:color w:val="4F81BD"/>
      <w:sz w:val="26"/>
      <w:szCs w:val="26"/>
      <w:lang w:val="en-GB" w:eastAsia="zh-CN"/>
    </w:rPr>
  </w:style>
  <w:style w:type="character" w:customStyle="1" w:styleId="Heading3Char">
    <w:name w:val="Heading 3 Char"/>
    <w:link w:val="Heading3"/>
    <w:uiPriority w:val="9"/>
    <w:semiHidden/>
    <w:rsid w:val="00791131"/>
    <w:rPr>
      <w:rFonts w:ascii="Cambria" w:eastAsia="Times New Roman" w:hAnsi="Cambria" w:cs="Times New Roman"/>
      <w:b/>
      <w:bCs/>
      <w:color w:val="4F81BD"/>
      <w:sz w:val="24"/>
      <w:szCs w:val="24"/>
      <w:lang w:val="en-GB" w:eastAsia="zh-CN"/>
    </w:rPr>
  </w:style>
  <w:style w:type="character" w:customStyle="1" w:styleId="Heading8Char">
    <w:name w:val="Heading 8 Char"/>
    <w:link w:val="Heading8"/>
    <w:rsid w:val="00791131"/>
    <w:rPr>
      <w:rFonts w:ascii="Times" w:eastAsia="Times New Roman" w:hAnsi="Times" w:cs="Times New Roman"/>
      <w:b/>
      <w:color w:val="000000"/>
      <w:sz w:val="24"/>
      <w:szCs w:val="20"/>
    </w:rPr>
  </w:style>
  <w:style w:type="character" w:styleId="CommentReference">
    <w:name w:val="annotation reference"/>
    <w:rsid w:val="00791131"/>
    <w:rPr>
      <w:sz w:val="16"/>
      <w:szCs w:val="16"/>
    </w:rPr>
  </w:style>
  <w:style w:type="paragraph" w:styleId="CommentText">
    <w:name w:val="annotation text"/>
    <w:aliases w:val=" Char Char"/>
    <w:basedOn w:val="Normal"/>
    <w:link w:val="CommentTextChar"/>
    <w:rsid w:val="00791131"/>
    <w:rPr>
      <w:sz w:val="20"/>
      <w:szCs w:val="20"/>
    </w:rPr>
  </w:style>
  <w:style w:type="character" w:customStyle="1" w:styleId="CommentTextChar">
    <w:name w:val="Comment Text Char"/>
    <w:aliases w:val=" Char Char Char"/>
    <w:link w:val="CommentText"/>
    <w:rsid w:val="00791131"/>
    <w:rPr>
      <w:rFonts w:ascii="Times New Roman" w:eastAsia="SimSun" w:hAnsi="Times New Roman" w:cs="Times New Roman"/>
      <w:sz w:val="20"/>
      <w:szCs w:val="20"/>
      <w:lang w:val="en-GB" w:eastAsia="zh-CN"/>
    </w:rPr>
  </w:style>
  <w:style w:type="paragraph" w:styleId="BalloonText">
    <w:name w:val="Balloon Text"/>
    <w:basedOn w:val="Normal"/>
    <w:link w:val="BalloonTextChar"/>
    <w:uiPriority w:val="99"/>
    <w:semiHidden/>
    <w:unhideWhenUsed/>
    <w:rsid w:val="00791131"/>
    <w:rPr>
      <w:rFonts w:ascii="Tahoma" w:hAnsi="Tahoma"/>
      <w:sz w:val="16"/>
      <w:szCs w:val="16"/>
    </w:rPr>
  </w:style>
  <w:style w:type="character" w:customStyle="1" w:styleId="BalloonTextChar">
    <w:name w:val="Balloon Text Char"/>
    <w:link w:val="BalloonText"/>
    <w:uiPriority w:val="99"/>
    <w:semiHidden/>
    <w:rsid w:val="00791131"/>
    <w:rPr>
      <w:rFonts w:ascii="Tahoma" w:eastAsia="SimSun" w:hAnsi="Tahoma" w:cs="Tahoma"/>
      <w:sz w:val="16"/>
      <w:szCs w:val="16"/>
      <w:lang w:val="en-GB" w:eastAsia="zh-CN"/>
    </w:rPr>
  </w:style>
  <w:style w:type="paragraph" w:styleId="BodyText2">
    <w:name w:val="Body Text 2"/>
    <w:basedOn w:val="Normal"/>
    <w:link w:val="BodyText2Char"/>
    <w:rsid w:val="00791131"/>
    <w:pPr>
      <w:overflowPunct w:val="0"/>
      <w:autoSpaceDE w:val="0"/>
      <w:autoSpaceDN w:val="0"/>
      <w:adjustRightInd w:val="0"/>
      <w:ind w:right="57"/>
      <w:jc w:val="both"/>
      <w:textAlignment w:val="baseline"/>
    </w:pPr>
    <w:rPr>
      <w:rFonts w:eastAsia="Times New Roman"/>
      <w:szCs w:val="20"/>
      <w:lang w:eastAsia="x-none"/>
    </w:rPr>
  </w:style>
  <w:style w:type="character" w:customStyle="1" w:styleId="BodyText2Char">
    <w:name w:val="Body Text 2 Char"/>
    <w:link w:val="BodyText2"/>
    <w:rsid w:val="00791131"/>
    <w:rPr>
      <w:rFonts w:ascii="Times New Roman" w:eastAsia="Times New Roman" w:hAnsi="Times New Roman" w:cs="Times New Roman"/>
      <w:sz w:val="24"/>
      <w:szCs w:val="20"/>
      <w:lang w:val="en-GB"/>
    </w:rPr>
  </w:style>
  <w:style w:type="paragraph" w:customStyle="1" w:styleId="ColorfulList-Accent11">
    <w:name w:val="Colorful List - Accent 11"/>
    <w:basedOn w:val="Normal"/>
    <w:uiPriority w:val="34"/>
    <w:qFormat/>
    <w:rsid w:val="00791131"/>
    <w:pPr>
      <w:ind w:left="720"/>
      <w:contextualSpacing/>
    </w:pPr>
  </w:style>
  <w:style w:type="paragraph" w:styleId="CommentSubject">
    <w:name w:val="annotation subject"/>
    <w:basedOn w:val="CommentText"/>
    <w:next w:val="CommentText"/>
    <w:link w:val="CommentSubjectChar"/>
    <w:uiPriority w:val="99"/>
    <w:semiHidden/>
    <w:unhideWhenUsed/>
    <w:rsid w:val="00791131"/>
    <w:rPr>
      <w:b/>
      <w:bCs/>
    </w:rPr>
  </w:style>
  <w:style w:type="character" w:customStyle="1" w:styleId="CommentSubjectChar">
    <w:name w:val="Comment Subject Char"/>
    <w:link w:val="CommentSubject"/>
    <w:uiPriority w:val="99"/>
    <w:semiHidden/>
    <w:rsid w:val="00791131"/>
    <w:rPr>
      <w:rFonts w:ascii="Times New Roman" w:eastAsia="SimSun" w:hAnsi="Times New Roman" w:cs="Times New Roman"/>
      <w:b/>
      <w:bCs/>
      <w:sz w:val="20"/>
      <w:szCs w:val="20"/>
      <w:lang w:val="en-GB" w:eastAsia="zh-CN"/>
    </w:rPr>
  </w:style>
  <w:style w:type="paragraph" w:styleId="BodyText">
    <w:name w:val="Body Text"/>
    <w:basedOn w:val="Normal"/>
    <w:link w:val="BodyTextChar"/>
    <w:uiPriority w:val="99"/>
    <w:semiHidden/>
    <w:unhideWhenUsed/>
    <w:rsid w:val="00791131"/>
    <w:pPr>
      <w:spacing w:after="120"/>
    </w:pPr>
  </w:style>
  <w:style w:type="character" w:customStyle="1" w:styleId="BodyTextChar">
    <w:name w:val="Body Text Char"/>
    <w:link w:val="BodyText"/>
    <w:uiPriority w:val="99"/>
    <w:semiHidden/>
    <w:rsid w:val="00791131"/>
    <w:rPr>
      <w:rFonts w:ascii="Times New Roman" w:eastAsia="SimSun" w:hAnsi="Times New Roman" w:cs="Times New Roman"/>
      <w:sz w:val="24"/>
      <w:szCs w:val="24"/>
      <w:lang w:val="en-GB" w:eastAsia="zh-CN"/>
    </w:rPr>
  </w:style>
  <w:style w:type="paragraph" w:customStyle="1" w:styleId="ColorfulShading-Accent11">
    <w:name w:val="Colorful Shading - Accent 11"/>
    <w:hidden/>
    <w:uiPriority w:val="99"/>
    <w:semiHidden/>
    <w:rsid w:val="00791131"/>
    <w:rPr>
      <w:rFonts w:ascii="Times New Roman" w:eastAsia="SimSun" w:hAnsi="Times New Roman"/>
      <w:sz w:val="24"/>
      <w:szCs w:val="24"/>
      <w:lang w:eastAsia="zh-CN"/>
    </w:rPr>
  </w:style>
  <w:style w:type="character" w:styleId="Emphasis">
    <w:name w:val="Emphasis"/>
    <w:qFormat/>
    <w:rsid w:val="00C56CF3"/>
    <w:rPr>
      <w:i/>
      <w:iCs/>
    </w:rPr>
  </w:style>
  <w:style w:type="paragraph" w:styleId="NormalWeb">
    <w:name w:val="Normal (Web)"/>
    <w:basedOn w:val="Normal"/>
    <w:rsid w:val="007B4C3F"/>
    <w:pPr>
      <w:suppressAutoHyphens/>
      <w:spacing w:before="28" w:after="100" w:line="100" w:lineRule="atLeast"/>
    </w:pPr>
    <w:rPr>
      <w:rFonts w:eastAsia="Times New Roman"/>
      <w:color w:val="000000"/>
      <w:kern w:val="1"/>
      <w:lang w:val="en-US" w:eastAsia="ar-SA"/>
    </w:rPr>
  </w:style>
  <w:style w:type="paragraph" w:styleId="Caption">
    <w:name w:val="caption"/>
    <w:basedOn w:val="Normal"/>
    <w:next w:val="Normal"/>
    <w:link w:val="CaptionChar"/>
    <w:qFormat/>
    <w:rsid w:val="007B4C3F"/>
    <w:pPr>
      <w:spacing w:before="120" w:after="120" w:line="360" w:lineRule="auto"/>
      <w:jc w:val="both"/>
    </w:pPr>
    <w:rPr>
      <w:rFonts w:ascii="Arial" w:eastAsia="Times New Roman" w:hAnsi="Arial"/>
      <w:b/>
      <w:bCs/>
      <w:sz w:val="20"/>
      <w:szCs w:val="20"/>
      <w:lang w:eastAsia="en-GB"/>
    </w:rPr>
  </w:style>
  <w:style w:type="character" w:customStyle="1" w:styleId="CaptionChar">
    <w:name w:val="Caption Char"/>
    <w:link w:val="Caption"/>
    <w:rsid w:val="007B4C3F"/>
    <w:rPr>
      <w:rFonts w:ascii="Arial" w:eastAsia="Times New Roman" w:hAnsi="Arial" w:cs="Arial"/>
      <w:b/>
      <w:bCs/>
      <w:sz w:val="20"/>
      <w:szCs w:val="20"/>
      <w:lang w:val="en-GB" w:eastAsia="en-GB"/>
    </w:rPr>
  </w:style>
  <w:style w:type="paragraph" w:customStyle="1" w:styleId="Default">
    <w:name w:val="Default"/>
    <w:rsid w:val="007B4C3F"/>
    <w:pPr>
      <w:autoSpaceDE w:val="0"/>
      <w:autoSpaceDN w:val="0"/>
      <w:adjustRightInd w:val="0"/>
    </w:pPr>
    <w:rPr>
      <w:rFonts w:ascii="Arial" w:eastAsia="Times New Roman" w:hAnsi="Arial" w:cs="Arial"/>
      <w:color w:val="000000"/>
      <w:sz w:val="24"/>
      <w:szCs w:val="24"/>
      <w:lang w:val="en-US"/>
    </w:rPr>
  </w:style>
  <w:style w:type="character" w:customStyle="1" w:styleId="apple-style-span">
    <w:name w:val="apple-style-span"/>
    <w:basedOn w:val="DefaultParagraphFont"/>
    <w:rsid w:val="00400C2A"/>
  </w:style>
  <w:style w:type="paragraph" w:styleId="HTMLPreformatted">
    <w:name w:val="HTML Preformatted"/>
    <w:basedOn w:val="Normal"/>
    <w:link w:val="HTMLPreformattedChar"/>
    <w:uiPriority w:val="99"/>
    <w:unhideWhenUsed/>
    <w:rsid w:val="00C33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C333CE"/>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880DE6"/>
  </w:style>
  <w:style w:type="paragraph" w:styleId="Header">
    <w:name w:val="header"/>
    <w:basedOn w:val="Normal"/>
    <w:link w:val="HeaderChar"/>
    <w:uiPriority w:val="99"/>
    <w:unhideWhenUsed/>
    <w:rsid w:val="00AD32DE"/>
    <w:pPr>
      <w:tabs>
        <w:tab w:val="center" w:pos="4680"/>
        <w:tab w:val="right" w:pos="9360"/>
      </w:tabs>
    </w:pPr>
  </w:style>
  <w:style w:type="character" w:customStyle="1" w:styleId="HeaderChar">
    <w:name w:val="Header Char"/>
    <w:link w:val="Header"/>
    <w:uiPriority w:val="99"/>
    <w:rsid w:val="00AD32DE"/>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AD32DE"/>
    <w:pPr>
      <w:tabs>
        <w:tab w:val="center" w:pos="4680"/>
        <w:tab w:val="right" w:pos="9360"/>
      </w:tabs>
    </w:pPr>
  </w:style>
  <w:style w:type="character" w:customStyle="1" w:styleId="FooterChar">
    <w:name w:val="Footer Char"/>
    <w:link w:val="Footer"/>
    <w:uiPriority w:val="99"/>
    <w:rsid w:val="00AD32DE"/>
    <w:rPr>
      <w:rFonts w:ascii="Times New Roman" w:eastAsia="SimSun" w:hAnsi="Times New Roman" w:cs="Times New Roman"/>
      <w:sz w:val="24"/>
      <w:szCs w:val="24"/>
      <w:lang w:val="en-GB" w:eastAsia="zh-CN"/>
    </w:rPr>
  </w:style>
  <w:style w:type="character" w:styleId="Hyperlink">
    <w:name w:val="Hyperlink"/>
    <w:rsid w:val="00B2297C"/>
    <w:rPr>
      <w:color w:val="0000FF"/>
      <w:u w:val="single"/>
    </w:rPr>
  </w:style>
  <w:style w:type="paragraph" w:styleId="DocumentMap">
    <w:name w:val="Document Map"/>
    <w:basedOn w:val="Normal"/>
    <w:link w:val="DocumentMapChar"/>
    <w:uiPriority w:val="99"/>
    <w:semiHidden/>
    <w:unhideWhenUsed/>
    <w:rsid w:val="006027AE"/>
    <w:rPr>
      <w:rFonts w:ascii="Tahoma" w:hAnsi="Tahoma"/>
      <w:sz w:val="16"/>
      <w:szCs w:val="16"/>
    </w:rPr>
  </w:style>
  <w:style w:type="character" w:customStyle="1" w:styleId="DocumentMapChar">
    <w:name w:val="Document Map Char"/>
    <w:link w:val="DocumentMap"/>
    <w:uiPriority w:val="99"/>
    <w:semiHidden/>
    <w:rsid w:val="006027AE"/>
    <w:rPr>
      <w:rFonts w:ascii="Tahoma" w:eastAsia="SimSun" w:hAnsi="Tahoma" w:cs="Tahoma"/>
      <w:sz w:val="16"/>
      <w:szCs w:val="16"/>
      <w:lang w:val="en-GB" w:eastAsia="zh-CN"/>
    </w:rPr>
  </w:style>
  <w:style w:type="table" w:styleId="TableGrid">
    <w:name w:val="Table Grid"/>
    <w:basedOn w:val="TableNormal"/>
    <w:rsid w:val="007D5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8172A1"/>
    <w:rPr>
      <w:color w:val="800080"/>
      <w:u w:val="single"/>
    </w:rPr>
  </w:style>
  <w:style w:type="paragraph" w:styleId="Revision">
    <w:name w:val="Revision"/>
    <w:hidden/>
    <w:uiPriority w:val="71"/>
    <w:rsid w:val="00F57A42"/>
    <w:rPr>
      <w:rFonts w:ascii="Times New Roman" w:eastAsia="SimSun" w:hAnsi="Times New Roman"/>
      <w:sz w:val="24"/>
      <w:szCs w:val="24"/>
      <w:lang w:eastAsia="zh-CN"/>
    </w:rPr>
  </w:style>
  <w:style w:type="paragraph" w:customStyle="1" w:styleId="Compact">
    <w:name w:val="Compact"/>
    <w:basedOn w:val="BodyText"/>
    <w:qFormat/>
    <w:rsid w:val="007B64DB"/>
    <w:pPr>
      <w:spacing w:before="36" w:after="36"/>
    </w:pPr>
    <w:rPr>
      <w:rFonts w:ascii="Cambria" w:eastAsia="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486">
      <w:bodyDiv w:val="1"/>
      <w:marLeft w:val="0"/>
      <w:marRight w:val="0"/>
      <w:marTop w:val="0"/>
      <w:marBottom w:val="0"/>
      <w:divBdr>
        <w:top w:val="none" w:sz="0" w:space="0" w:color="auto"/>
        <w:left w:val="none" w:sz="0" w:space="0" w:color="auto"/>
        <w:bottom w:val="none" w:sz="0" w:space="0" w:color="auto"/>
        <w:right w:val="none" w:sz="0" w:space="0" w:color="auto"/>
      </w:divBdr>
    </w:div>
    <w:div w:id="96413288">
      <w:bodyDiv w:val="1"/>
      <w:marLeft w:val="0"/>
      <w:marRight w:val="0"/>
      <w:marTop w:val="0"/>
      <w:marBottom w:val="0"/>
      <w:divBdr>
        <w:top w:val="none" w:sz="0" w:space="0" w:color="auto"/>
        <w:left w:val="none" w:sz="0" w:space="0" w:color="auto"/>
        <w:bottom w:val="none" w:sz="0" w:space="0" w:color="auto"/>
        <w:right w:val="none" w:sz="0" w:space="0" w:color="auto"/>
      </w:divBdr>
    </w:div>
    <w:div w:id="120390385">
      <w:bodyDiv w:val="1"/>
      <w:marLeft w:val="0"/>
      <w:marRight w:val="0"/>
      <w:marTop w:val="0"/>
      <w:marBottom w:val="0"/>
      <w:divBdr>
        <w:top w:val="none" w:sz="0" w:space="0" w:color="auto"/>
        <w:left w:val="none" w:sz="0" w:space="0" w:color="auto"/>
        <w:bottom w:val="none" w:sz="0" w:space="0" w:color="auto"/>
        <w:right w:val="none" w:sz="0" w:space="0" w:color="auto"/>
      </w:divBdr>
    </w:div>
    <w:div w:id="122427360">
      <w:bodyDiv w:val="1"/>
      <w:marLeft w:val="0"/>
      <w:marRight w:val="0"/>
      <w:marTop w:val="0"/>
      <w:marBottom w:val="0"/>
      <w:divBdr>
        <w:top w:val="none" w:sz="0" w:space="0" w:color="auto"/>
        <w:left w:val="none" w:sz="0" w:space="0" w:color="auto"/>
        <w:bottom w:val="none" w:sz="0" w:space="0" w:color="auto"/>
        <w:right w:val="none" w:sz="0" w:space="0" w:color="auto"/>
      </w:divBdr>
    </w:div>
    <w:div w:id="182786933">
      <w:bodyDiv w:val="1"/>
      <w:marLeft w:val="0"/>
      <w:marRight w:val="0"/>
      <w:marTop w:val="0"/>
      <w:marBottom w:val="0"/>
      <w:divBdr>
        <w:top w:val="none" w:sz="0" w:space="0" w:color="auto"/>
        <w:left w:val="none" w:sz="0" w:space="0" w:color="auto"/>
        <w:bottom w:val="none" w:sz="0" w:space="0" w:color="auto"/>
        <w:right w:val="none" w:sz="0" w:space="0" w:color="auto"/>
      </w:divBdr>
      <w:divsChild>
        <w:div w:id="1866216118">
          <w:marLeft w:val="0"/>
          <w:marRight w:val="0"/>
          <w:marTop w:val="0"/>
          <w:marBottom w:val="0"/>
          <w:divBdr>
            <w:top w:val="none" w:sz="0" w:space="0" w:color="auto"/>
            <w:left w:val="none" w:sz="0" w:space="0" w:color="auto"/>
            <w:bottom w:val="none" w:sz="0" w:space="0" w:color="auto"/>
            <w:right w:val="none" w:sz="0" w:space="0" w:color="auto"/>
          </w:divBdr>
        </w:div>
      </w:divsChild>
    </w:div>
    <w:div w:id="206454179">
      <w:bodyDiv w:val="1"/>
      <w:marLeft w:val="0"/>
      <w:marRight w:val="0"/>
      <w:marTop w:val="0"/>
      <w:marBottom w:val="0"/>
      <w:divBdr>
        <w:top w:val="none" w:sz="0" w:space="0" w:color="auto"/>
        <w:left w:val="none" w:sz="0" w:space="0" w:color="auto"/>
        <w:bottom w:val="none" w:sz="0" w:space="0" w:color="auto"/>
        <w:right w:val="none" w:sz="0" w:space="0" w:color="auto"/>
      </w:divBdr>
    </w:div>
    <w:div w:id="292054172">
      <w:bodyDiv w:val="1"/>
      <w:marLeft w:val="0"/>
      <w:marRight w:val="0"/>
      <w:marTop w:val="0"/>
      <w:marBottom w:val="0"/>
      <w:divBdr>
        <w:top w:val="none" w:sz="0" w:space="0" w:color="auto"/>
        <w:left w:val="none" w:sz="0" w:space="0" w:color="auto"/>
        <w:bottom w:val="none" w:sz="0" w:space="0" w:color="auto"/>
        <w:right w:val="none" w:sz="0" w:space="0" w:color="auto"/>
      </w:divBdr>
    </w:div>
    <w:div w:id="394864994">
      <w:bodyDiv w:val="1"/>
      <w:marLeft w:val="0"/>
      <w:marRight w:val="0"/>
      <w:marTop w:val="0"/>
      <w:marBottom w:val="0"/>
      <w:divBdr>
        <w:top w:val="none" w:sz="0" w:space="0" w:color="auto"/>
        <w:left w:val="none" w:sz="0" w:space="0" w:color="auto"/>
        <w:bottom w:val="none" w:sz="0" w:space="0" w:color="auto"/>
        <w:right w:val="none" w:sz="0" w:space="0" w:color="auto"/>
      </w:divBdr>
    </w:div>
    <w:div w:id="400179763">
      <w:bodyDiv w:val="1"/>
      <w:marLeft w:val="0"/>
      <w:marRight w:val="0"/>
      <w:marTop w:val="0"/>
      <w:marBottom w:val="0"/>
      <w:divBdr>
        <w:top w:val="none" w:sz="0" w:space="0" w:color="auto"/>
        <w:left w:val="none" w:sz="0" w:space="0" w:color="auto"/>
        <w:bottom w:val="none" w:sz="0" w:space="0" w:color="auto"/>
        <w:right w:val="none" w:sz="0" w:space="0" w:color="auto"/>
      </w:divBdr>
    </w:div>
    <w:div w:id="428743314">
      <w:bodyDiv w:val="1"/>
      <w:marLeft w:val="0"/>
      <w:marRight w:val="0"/>
      <w:marTop w:val="0"/>
      <w:marBottom w:val="0"/>
      <w:divBdr>
        <w:top w:val="none" w:sz="0" w:space="0" w:color="auto"/>
        <w:left w:val="none" w:sz="0" w:space="0" w:color="auto"/>
        <w:bottom w:val="none" w:sz="0" w:space="0" w:color="auto"/>
        <w:right w:val="none" w:sz="0" w:space="0" w:color="auto"/>
      </w:divBdr>
    </w:div>
    <w:div w:id="448427613">
      <w:bodyDiv w:val="1"/>
      <w:marLeft w:val="0"/>
      <w:marRight w:val="0"/>
      <w:marTop w:val="0"/>
      <w:marBottom w:val="0"/>
      <w:divBdr>
        <w:top w:val="none" w:sz="0" w:space="0" w:color="auto"/>
        <w:left w:val="none" w:sz="0" w:space="0" w:color="auto"/>
        <w:bottom w:val="none" w:sz="0" w:space="0" w:color="auto"/>
        <w:right w:val="none" w:sz="0" w:space="0" w:color="auto"/>
      </w:divBdr>
    </w:div>
    <w:div w:id="487526077">
      <w:bodyDiv w:val="1"/>
      <w:marLeft w:val="0"/>
      <w:marRight w:val="0"/>
      <w:marTop w:val="0"/>
      <w:marBottom w:val="0"/>
      <w:divBdr>
        <w:top w:val="none" w:sz="0" w:space="0" w:color="auto"/>
        <w:left w:val="none" w:sz="0" w:space="0" w:color="auto"/>
        <w:bottom w:val="none" w:sz="0" w:space="0" w:color="auto"/>
        <w:right w:val="none" w:sz="0" w:space="0" w:color="auto"/>
      </w:divBdr>
    </w:div>
    <w:div w:id="510724919">
      <w:bodyDiv w:val="1"/>
      <w:marLeft w:val="0"/>
      <w:marRight w:val="0"/>
      <w:marTop w:val="0"/>
      <w:marBottom w:val="0"/>
      <w:divBdr>
        <w:top w:val="none" w:sz="0" w:space="0" w:color="auto"/>
        <w:left w:val="none" w:sz="0" w:space="0" w:color="auto"/>
        <w:bottom w:val="none" w:sz="0" w:space="0" w:color="auto"/>
        <w:right w:val="none" w:sz="0" w:space="0" w:color="auto"/>
      </w:divBdr>
    </w:div>
    <w:div w:id="529346172">
      <w:bodyDiv w:val="1"/>
      <w:marLeft w:val="0"/>
      <w:marRight w:val="0"/>
      <w:marTop w:val="0"/>
      <w:marBottom w:val="0"/>
      <w:divBdr>
        <w:top w:val="none" w:sz="0" w:space="0" w:color="auto"/>
        <w:left w:val="none" w:sz="0" w:space="0" w:color="auto"/>
        <w:bottom w:val="none" w:sz="0" w:space="0" w:color="auto"/>
        <w:right w:val="none" w:sz="0" w:space="0" w:color="auto"/>
      </w:divBdr>
    </w:div>
    <w:div w:id="552469465">
      <w:bodyDiv w:val="1"/>
      <w:marLeft w:val="0"/>
      <w:marRight w:val="0"/>
      <w:marTop w:val="0"/>
      <w:marBottom w:val="0"/>
      <w:divBdr>
        <w:top w:val="none" w:sz="0" w:space="0" w:color="auto"/>
        <w:left w:val="none" w:sz="0" w:space="0" w:color="auto"/>
        <w:bottom w:val="none" w:sz="0" w:space="0" w:color="auto"/>
        <w:right w:val="none" w:sz="0" w:space="0" w:color="auto"/>
      </w:divBdr>
    </w:div>
    <w:div w:id="605190175">
      <w:bodyDiv w:val="1"/>
      <w:marLeft w:val="0"/>
      <w:marRight w:val="0"/>
      <w:marTop w:val="0"/>
      <w:marBottom w:val="0"/>
      <w:divBdr>
        <w:top w:val="none" w:sz="0" w:space="0" w:color="auto"/>
        <w:left w:val="none" w:sz="0" w:space="0" w:color="auto"/>
        <w:bottom w:val="none" w:sz="0" w:space="0" w:color="auto"/>
        <w:right w:val="none" w:sz="0" w:space="0" w:color="auto"/>
      </w:divBdr>
      <w:divsChild>
        <w:div w:id="151414926">
          <w:marLeft w:val="0"/>
          <w:marRight w:val="0"/>
          <w:marTop w:val="0"/>
          <w:marBottom w:val="0"/>
          <w:divBdr>
            <w:top w:val="none" w:sz="0" w:space="0" w:color="auto"/>
            <w:left w:val="none" w:sz="0" w:space="0" w:color="auto"/>
            <w:bottom w:val="none" w:sz="0" w:space="0" w:color="auto"/>
            <w:right w:val="none" w:sz="0" w:space="0" w:color="auto"/>
          </w:divBdr>
        </w:div>
      </w:divsChild>
    </w:div>
    <w:div w:id="628047093">
      <w:bodyDiv w:val="1"/>
      <w:marLeft w:val="0"/>
      <w:marRight w:val="0"/>
      <w:marTop w:val="0"/>
      <w:marBottom w:val="0"/>
      <w:divBdr>
        <w:top w:val="none" w:sz="0" w:space="0" w:color="auto"/>
        <w:left w:val="none" w:sz="0" w:space="0" w:color="auto"/>
        <w:bottom w:val="none" w:sz="0" w:space="0" w:color="auto"/>
        <w:right w:val="none" w:sz="0" w:space="0" w:color="auto"/>
      </w:divBdr>
    </w:div>
    <w:div w:id="655039133">
      <w:bodyDiv w:val="1"/>
      <w:marLeft w:val="0"/>
      <w:marRight w:val="0"/>
      <w:marTop w:val="0"/>
      <w:marBottom w:val="0"/>
      <w:divBdr>
        <w:top w:val="none" w:sz="0" w:space="0" w:color="auto"/>
        <w:left w:val="none" w:sz="0" w:space="0" w:color="auto"/>
        <w:bottom w:val="none" w:sz="0" w:space="0" w:color="auto"/>
        <w:right w:val="none" w:sz="0" w:space="0" w:color="auto"/>
      </w:divBdr>
    </w:div>
    <w:div w:id="661854282">
      <w:bodyDiv w:val="1"/>
      <w:marLeft w:val="0"/>
      <w:marRight w:val="0"/>
      <w:marTop w:val="0"/>
      <w:marBottom w:val="0"/>
      <w:divBdr>
        <w:top w:val="none" w:sz="0" w:space="0" w:color="auto"/>
        <w:left w:val="none" w:sz="0" w:space="0" w:color="auto"/>
        <w:bottom w:val="none" w:sz="0" w:space="0" w:color="auto"/>
        <w:right w:val="none" w:sz="0" w:space="0" w:color="auto"/>
      </w:divBdr>
    </w:div>
    <w:div w:id="710424361">
      <w:bodyDiv w:val="1"/>
      <w:marLeft w:val="0"/>
      <w:marRight w:val="0"/>
      <w:marTop w:val="0"/>
      <w:marBottom w:val="0"/>
      <w:divBdr>
        <w:top w:val="none" w:sz="0" w:space="0" w:color="auto"/>
        <w:left w:val="none" w:sz="0" w:space="0" w:color="auto"/>
        <w:bottom w:val="none" w:sz="0" w:space="0" w:color="auto"/>
        <w:right w:val="none" w:sz="0" w:space="0" w:color="auto"/>
      </w:divBdr>
    </w:div>
    <w:div w:id="712968055">
      <w:bodyDiv w:val="1"/>
      <w:marLeft w:val="0"/>
      <w:marRight w:val="0"/>
      <w:marTop w:val="0"/>
      <w:marBottom w:val="0"/>
      <w:divBdr>
        <w:top w:val="none" w:sz="0" w:space="0" w:color="auto"/>
        <w:left w:val="none" w:sz="0" w:space="0" w:color="auto"/>
        <w:bottom w:val="none" w:sz="0" w:space="0" w:color="auto"/>
        <w:right w:val="none" w:sz="0" w:space="0" w:color="auto"/>
      </w:divBdr>
    </w:div>
    <w:div w:id="725492827">
      <w:bodyDiv w:val="1"/>
      <w:marLeft w:val="0"/>
      <w:marRight w:val="0"/>
      <w:marTop w:val="0"/>
      <w:marBottom w:val="0"/>
      <w:divBdr>
        <w:top w:val="none" w:sz="0" w:space="0" w:color="auto"/>
        <w:left w:val="none" w:sz="0" w:space="0" w:color="auto"/>
        <w:bottom w:val="none" w:sz="0" w:space="0" w:color="auto"/>
        <w:right w:val="none" w:sz="0" w:space="0" w:color="auto"/>
      </w:divBdr>
    </w:div>
    <w:div w:id="842822014">
      <w:bodyDiv w:val="1"/>
      <w:marLeft w:val="0"/>
      <w:marRight w:val="0"/>
      <w:marTop w:val="0"/>
      <w:marBottom w:val="0"/>
      <w:divBdr>
        <w:top w:val="none" w:sz="0" w:space="0" w:color="auto"/>
        <w:left w:val="none" w:sz="0" w:space="0" w:color="auto"/>
        <w:bottom w:val="none" w:sz="0" w:space="0" w:color="auto"/>
        <w:right w:val="none" w:sz="0" w:space="0" w:color="auto"/>
      </w:divBdr>
    </w:div>
    <w:div w:id="848762378">
      <w:bodyDiv w:val="1"/>
      <w:marLeft w:val="0"/>
      <w:marRight w:val="0"/>
      <w:marTop w:val="0"/>
      <w:marBottom w:val="0"/>
      <w:divBdr>
        <w:top w:val="none" w:sz="0" w:space="0" w:color="auto"/>
        <w:left w:val="none" w:sz="0" w:space="0" w:color="auto"/>
        <w:bottom w:val="none" w:sz="0" w:space="0" w:color="auto"/>
        <w:right w:val="none" w:sz="0" w:space="0" w:color="auto"/>
      </w:divBdr>
    </w:div>
    <w:div w:id="969554626">
      <w:bodyDiv w:val="1"/>
      <w:marLeft w:val="0"/>
      <w:marRight w:val="0"/>
      <w:marTop w:val="0"/>
      <w:marBottom w:val="0"/>
      <w:divBdr>
        <w:top w:val="none" w:sz="0" w:space="0" w:color="auto"/>
        <w:left w:val="none" w:sz="0" w:space="0" w:color="auto"/>
        <w:bottom w:val="none" w:sz="0" w:space="0" w:color="auto"/>
        <w:right w:val="none" w:sz="0" w:space="0" w:color="auto"/>
      </w:divBdr>
    </w:div>
    <w:div w:id="973952783">
      <w:bodyDiv w:val="1"/>
      <w:marLeft w:val="0"/>
      <w:marRight w:val="0"/>
      <w:marTop w:val="0"/>
      <w:marBottom w:val="0"/>
      <w:divBdr>
        <w:top w:val="none" w:sz="0" w:space="0" w:color="auto"/>
        <w:left w:val="none" w:sz="0" w:space="0" w:color="auto"/>
        <w:bottom w:val="none" w:sz="0" w:space="0" w:color="auto"/>
        <w:right w:val="none" w:sz="0" w:space="0" w:color="auto"/>
      </w:divBdr>
    </w:div>
    <w:div w:id="1025138602">
      <w:bodyDiv w:val="1"/>
      <w:marLeft w:val="0"/>
      <w:marRight w:val="0"/>
      <w:marTop w:val="0"/>
      <w:marBottom w:val="0"/>
      <w:divBdr>
        <w:top w:val="none" w:sz="0" w:space="0" w:color="auto"/>
        <w:left w:val="none" w:sz="0" w:space="0" w:color="auto"/>
        <w:bottom w:val="none" w:sz="0" w:space="0" w:color="auto"/>
        <w:right w:val="none" w:sz="0" w:space="0" w:color="auto"/>
      </w:divBdr>
    </w:div>
    <w:div w:id="1046225505">
      <w:bodyDiv w:val="1"/>
      <w:marLeft w:val="0"/>
      <w:marRight w:val="0"/>
      <w:marTop w:val="0"/>
      <w:marBottom w:val="0"/>
      <w:divBdr>
        <w:top w:val="none" w:sz="0" w:space="0" w:color="auto"/>
        <w:left w:val="none" w:sz="0" w:space="0" w:color="auto"/>
        <w:bottom w:val="none" w:sz="0" w:space="0" w:color="auto"/>
        <w:right w:val="none" w:sz="0" w:space="0" w:color="auto"/>
      </w:divBdr>
      <w:divsChild>
        <w:div w:id="924538848">
          <w:marLeft w:val="0"/>
          <w:marRight w:val="0"/>
          <w:marTop w:val="0"/>
          <w:marBottom w:val="0"/>
          <w:divBdr>
            <w:top w:val="none" w:sz="0" w:space="0" w:color="auto"/>
            <w:left w:val="none" w:sz="0" w:space="0" w:color="auto"/>
            <w:bottom w:val="none" w:sz="0" w:space="0" w:color="auto"/>
            <w:right w:val="none" w:sz="0" w:space="0" w:color="auto"/>
          </w:divBdr>
        </w:div>
      </w:divsChild>
    </w:div>
    <w:div w:id="1073625298">
      <w:bodyDiv w:val="1"/>
      <w:marLeft w:val="0"/>
      <w:marRight w:val="0"/>
      <w:marTop w:val="0"/>
      <w:marBottom w:val="0"/>
      <w:divBdr>
        <w:top w:val="none" w:sz="0" w:space="0" w:color="auto"/>
        <w:left w:val="none" w:sz="0" w:space="0" w:color="auto"/>
        <w:bottom w:val="none" w:sz="0" w:space="0" w:color="auto"/>
        <w:right w:val="none" w:sz="0" w:space="0" w:color="auto"/>
      </w:divBdr>
    </w:div>
    <w:div w:id="1089889016">
      <w:bodyDiv w:val="1"/>
      <w:marLeft w:val="0"/>
      <w:marRight w:val="0"/>
      <w:marTop w:val="0"/>
      <w:marBottom w:val="0"/>
      <w:divBdr>
        <w:top w:val="none" w:sz="0" w:space="0" w:color="auto"/>
        <w:left w:val="none" w:sz="0" w:space="0" w:color="auto"/>
        <w:bottom w:val="none" w:sz="0" w:space="0" w:color="auto"/>
        <w:right w:val="none" w:sz="0" w:space="0" w:color="auto"/>
      </w:divBdr>
    </w:div>
    <w:div w:id="1099333106">
      <w:bodyDiv w:val="1"/>
      <w:marLeft w:val="0"/>
      <w:marRight w:val="0"/>
      <w:marTop w:val="0"/>
      <w:marBottom w:val="0"/>
      <w:divBdr>
        <w:top w:val="none" w:sz="0" w:space="0" w:color="auto"/>
        <w:left w:val="none" w:sz="0" w:space="0" w:color="auto"/>
        <w:bottom w:val="none" w:sz="0" w:space="0" w:color="auto"/>
        <w:right w:val="none" w:sz="0" w:space="0" w:color="auto"/>
      </w:divBdr>
    </w:div>
    <w:div w:id="1102141277">
      <w:bodyDiv w:val="1"/>
      <w:marLeft w:val="0"/>
      <w:marRight w:val="0"/>
      <w:marTop w:val="0"/>
      <w:marBottom w:val="0"/>
      <w:divBdr>
        <w:top w:val="none" w:sz="0" w:space="0" w:color="auto"/>
        <w:left w:val="none" w:sz="0" w:space="0" w:color="auto"/>
        <w:bottom w:val="none" w:sz="0" w:space="0" w:color="auto"/>
        <w:right w:val="none" w:sz="0" w:space="0" w:color="auto"/>
      </w:divBdr>
    </w:div>
    <w:div w:id="1108937739">
      <w:bodyDiv w:val="1"/>
      <w:marLeft w:val="0"/>
      <w:marRight w:val="0"/>
      <w:marTop w:val="0"/>
      <w:marBottom w:val="0"/>
      <w:divBdr>
        <w:top w:val="none" w:sz="0" w:space="0" w:color="auto"/>
        <w:left w:val="none" w:sz="0" w:space="0" w:color="auto"/>
        <w:bottom w:val="none" w:sz="0" w:space="0" w:color="auto"/>
        <w:right w:val="none" w:sz="0" w:space="0" w:color="auto"/>
      </w:divBdr>
    </w:div>
    <w:div w:id="1113013909">
      <w:bodyDiv w:val="1"/>
      <w:marLeft w:val="0"/>
      <w:marRight w:val="0"/>
      <w:marTop w:val="0"/>
      <w:marBottom w:val="0"/>
      <w:divBdr>
        <w:top w:val="none" w:sz="0" w:space="0" w:color="auto"/>
        <w:left w:val="none" w:sz="0" w:space="0" w:color="auto"/>
        <w:bottom w:val="none" w:sz="0" w:space="0" w:color="auto"/>
        <w:right w:val="none" w:sz="0" w:space="0" w:color="auto"/>
      </w:divBdr>
    </w:div>
    <w:div w:id="1133324485">
      <w:bodyDiv w:val="1"/>
      <w:marLeft w:val="0"/>
      <w:marRight w:val="0"/>
      <w:marTop w:val="0"/>
      <w:marBottom w:val="0"/>
      <w:divBdr>
        <w:top w:val="none" w:sz="0" w:space="0" w:color="auto"/>
        <w:left w:val="none" w:sz="0" w:space="0" w:color="auto"/>
        <w:bottom w:val="none" w:sz="0" w:space="0" w:color="auto"/>
        <w:right w:val="none" w:sz="0" w:space="0" w:color="auto"/>
      </w:divBdr>
    </w:div>
    <w:div w:id="1363899258">
      <w:bodyDiv w:val="1"/>
      <w:marLeft w:val="0"/>
      <w:marRight w:val="0"/>
      <w:marTop w:val="0"/>
      <w:marBottom w:val="0"/>
      <w:divBdr>
        <w:top w:val="none" w:sz="0" w:space="0" w:color="auto"/>
        <w:left w:val="none" w:sz="0" w:space="0" w:color="auto"/>
        <w:bottom w:val="none" w:sz="0" w:space="0" w:color="auto"/>
        <w:right w:val="none" w:sz="0" w:space="0" w:color="auto"/>
      </w:divBdr>
    </w:div>
    <w:div w:id="1378967225">
      <w:bodyDiv w:val="1"/>
      <w:marLeft w:val="0"/>
      <w:marRight w:val="0"/>
      <w:marTop w:val="0"/>
      <w:marBottom w:val="0"/>
      <w:divBdr>
        <w:top w:val="none" w:sz="0" w:space="0" w:color="auto"/>
        <w:left w:val="none" w:sz="0" w:space="0" w:color="auto"/>
        <w:bottom w:val="none" w:sz="0" w:space="0" w:color="auto"/>
        <w:right w:val="none" w:sz="0" w:space="0" w:color="auto"/>
      </w:divBdr>
      <w:divsChild>
        <w:div w:id="1945111014">
          <w:marLeft w:val="0"/>
          <w:marRight w:val="0"/>
          <w:marTop w:val="0"/>
          <w:marBottom w:val="0"/>
          <w:divBdr>
            <w:top w:val="none" w:sz="0" w:space="0" w:color="auto"/>
            <w:left w:val="none" w:sz="0" w:space="0" w:color="auto"/>
            <w:bottom w:val="none" w:sz="0" w:space="0" w:color="auto"/>
            <w:right w:val="none" w:sz="0" w:space="0" w:color="auto"/>
          </w:divBdr>
        </w:div>
      </w:divsChild>
    </w:div>
    <w:div w:id="1465152020">
      <w:bodyDiv w:val="1"/>
      <w:marLeft w:val="0"/>
      <w:marRight w:val="0"/>
      <w:marTop w:val="0"/>
      <w:marBottom w:val="0"/>
      <w:divBdr>
        <w:top w:val="none" w:sz="0" w:space="0" w:color="auto"/>
        <w:left w:val="none" w:sz="0" w:space="0" w:color="auto"/>
        <w:bottom w:val="none" w:sz="0" w:space="0" w:color="auto"/>
        <w:right w:val="none" w:sz="0" w:space="0" w:color="auto"/>
      </w:divBdr>
    </w:div>
    <w:div w:id="1484274888">
      <w:bodyDiv w:val="1"/>
      <w:marLeft w:val="0"/>
      <w:marRight w:val="0"/>
      <w:marTop w:val="0"/>
      <w:marBottom w:val="0"/>
      <w:divBdr>
        <w:top w:val="none" w:sz="0" w:space="0" w:color="auto"/>
        <w:left w:val="none" w:sz="0" w:space="0" w:color="auto"/>
        <w:bottom w:val="none" w:sz="0" w:space="0" w:color="auto"/>
        <w:right w:val="none" w:sz="0" w:space="0" w:color="auto"/>
      </w:divBdr>
    </w:div>
    <w:div w:id="1501045101">
      <w:bodyDiv w:val="1"/>
      <w:marLeft w:val="0"/>
      <w:marRight w:val="0"/>
      <w:marTop w:val="0"/>
      <w:marBottom w:val="0"/>
      <w:divBdr>
        <w:top w:val="none" w:sz="0" w:space="0" w:color="auto"/>
        <w:left w:val="none" w:sz="0" w:space="0" w:color="auto"/>
        <w:bottom w:val="none" w:sz="0" w:space="0" w:color="auto"/>
        <w:right w:val="none" w:sz="0" w:space="0" w:color="auto"/>
      </w:divBdr>
      <w:divsChild>
        <w:div w:id="1339892641">
          <w:marLeft w:val="0"/>
          <w:marRight w:val="0"/>
          <w:marTop w:val="0"/>
          <w:marBottom w:val="0"/>
          <w:divBdr>
            <w:top w:val="none" w:sz="0" w:space="0" w:color="auto"/>
            <w:left w:val="none" w:sz="0" w:space="0" w:color="auto"/>
            <w:bottom w:val="none" w:sz="0" w:space="0" w:color="auto"/>
            <w:right w:val="none" w:sz="0" w:space="0" w:color="auto"/>
          </w:divBdr>
        </w:div>
      </w:divsChild>
    </w:div>
    <w:div w:id="1563826434">
      <w:bodyDiv w:val="1"/>
      <w:marLeft w:val="0"/>
      <w:marRight w:val="0"/>
      <w:marTop w:val="0"/>
      <w:marBottom w:val="0"/>
      <w:divBdr>
        <w:top w:val="none" w:sz="0" w:space="0" w:color="auto"/>
        <w:left w:val="none" w:sz="0" w:space="0" w:color="auto"/>
        <w:bottom w:val="none" w:sz="0" w:space="0" w:color="auto"/>
        <w:right w:val="none" w:sz="0" w:space="0" w:color="auto"/>
      </w:divBdr>
    </w:div>
    <w:div w:id="1572541397">
      <w:bodyDiv w:val="1"/>
      <w:marLeft w:val="0"/>
      <w:marRight w:val="0"/>
      <w:marTop w:val="0"/>
      <w:marBottom w:val="0"/>
      <w:divBdr>
        <w:top w:val="none" w:sz="0" w:space="0" w:color="auto"/>
        <w:left w:val="none" w:sz="0" w:space="0" w:color="auto"/>
        <w:bottom w:val="none" w:sz="0" w:space="0" w:color="auto"/>
        <w:right w:val="none" w:sz="0" w:space="0" w:color="auto"/>
      </w:divBdr>
    </w:div>
    <w:div w:id="1581670249">
      <w:bodyDiv w:val="1"/>
      <w:marLeft w:val="0"/>
      <w:marRight w:val="0"/>
      <w:marTop w:val="0"/>
      <w:marBottom w:val="0"/>
      <w:divBdr>
        <w:top w:val="none" w:sz="0" w:space="0" w:color="auto"/>
        <w:left w:val="none" w:sz="0" w:space="0" w:color="auto"/>
        <w:bottom w:val="none" w:sz="0" w:space="0" w:color="auto"/>
        <w:right w:val="none" w:sz="0" w:space="0" w:color="auto"/>
      </w:divBdr>
    </w:div>
    <w:div w:id="1600217795">
      <w:bodyDiv w:val="1"/>
      <w:marLeft w:val="0"/>
      <w:marRight w:val="0"/>
      <w:marTop w:val="0"/>
      <w:marBottom w:val="0"/>
      <w:divBdr>
        <w:top w:val="none" w:sz="0" w:space="0" w:color="auto"/>
        <w:left w:val="none" w:sz="0" w:space="0" w:color="auto"/>
        <w:bottom w:val="none" w:sz="0" w:space="0" w:color="auto"/>
        <w:right w:val="none" w:sz="0" w:space="0" w:color="auto"/>
      </w:divBdr>
    </w:div>
    <w:div w:id="1633632288">
      <w:bodyDiv w:val="1"/>
      <w:marLeft w:val="0"/>
      <w:marRight w:val="0"/>
      <w:marTop w:val="0"/>
      <w:marBottom w:val="0"/>
      <w:divBdr>
        <w:top w:val="none" w:sz="0" w:space="0" w:color="auto"/>
        <w:left w:val="none" w:sz="0" w:space="0" w:color="auto"/>
        <w:bottom w:val="none" w:sz="0" w:space="0" w:color="auto"/>
        <w:right w:val="none" w:sz="0" w:space="0" w:color="auto"/>
      </w:divBdr>
    </w:div>
    <w:div w:id="1695379387">
      <w:bodyDiv w:val="1"/>
      <w:marLeft w:val="0"/>
      <w:marRight w:val="0"/>
      <w:marTop w:val="0"/>
      <w:marBottom w:val="0"/>
      <w:divBdr>
        <w:top w:val="none" w:sz="0" w:space="0" w:color="auto"/>
        <w:left w:val="none" w:sz="0" w:space="0" w:color="auto"/>
        <w:bottom w:val="none" w:sz="0" w:space="0" w:color="auto"/>
        <w:right w:val="none" w:sz="0" w:space="0" w:color="auto"/>
      </w:divBdr>
    </w:div>
    <w:div w:id="1695770887">
      <w:bodyDiv w:val="1"/>
      <w:marLeft w:val="0"/>
      <w:marRight w:val="0"/>
      <w:marTop w:val="0"/>
      <w:marBottom w:val="0"/>
      <w:divBdr>
        <w:top w:val="none" w:sz="0" w:space="0" w:color="auto"/>
        <w:left w:val="none" w:sz="0" w:space="0" w:color="auto"/>
        <w:bottom w:val="none" w:sz="0" w:space="0" w:color="auto"/>
        <w:right w:val="none" w:sz="0" w:space="0" w:color="auto"/>
      </w:divBdr>
    </w:div>
    <w:div w:id="1713073260">
      <w:bodyDiv w:val="1"/>
      <w:marLeft w:val="0"/>
      <w:marRight w:val="0"/>
      <w:marTop w:val="0"/>
      <w:marBottom w:val="0"/>
      <w:divBdr>
        <w:top w:val="none" w:sz="0" w:space="0" w:color="auto"/>
        <w:left w:val="none" w:sz="0" w:space="0" w:color="auto"/>
        <w:bottom w:val="none" w:sz="0" w:space="0" w:color="auto"/>
        <w:right w:val="none" w:sz="0" w:space="0" w:color="auto"/>
      </w:divBdr>
    </w:div>
    <w:div w:id="1726678165">
      <w:bodyDiv w:val="1"/>
      <w:marLeft w:val="0"/>
      <w:marRight w:val="0"/>
      <w:marTop w:val="0"/>
      <w:marBottom w:val="0"/>
      <w:divBdr>
        <w:top w:val="none" w:sz="0" w:space="0" w:color="auto"/>
        <w:left w:val="none" w:sz="0" w:space="0" w:color="auto"/>
        <w:bottom w:val="none" w:sz="0" w:space="0" w:color="auto"/>
        <w:right w:val="none" w:sz="0" w:space="0" w:color="auto"/>
      </w:divBdr>
    </w:div>
    <w:div w:id="1746603587">
      <w:bodyDiv w:val="1"/>
      <w:marLeft w:val="0"/>
      <w:marRight w:val="0"/>
      <w:marTop w:val="0"/>
      <w:marBottom w:val="0"/>
      <w:divBdr>
        <w:top w:val="none" w:sz="0" w:space="0" w:color="auto"/>
        <w:left w:val="none" w:sz="0" w:space="0" w:color="auto"/>
        <w:bottom w:val="none" w:sz="0" w:space="0" w:color="auto"/>
        <w:right w:val="none" w:sz="0" w:space="0" w:color="auto"/>
      </w:divBdr>
    </w:div>
    <w:div w:id="1762947226">
      <w:bodyDiv w:val="1"/>
      <w:marLeft w:val="0"/>
      <w:marRight w:val="0"/>
      <w:marTop w:val="0"/>
      <w:marBottom w:val="0"/>
      <w:divBdr>
        <w:top w:val="none" w:sz="0" w:space="0" w:color="auto"/>
        <w:left w:val="none" w:sz="0" w:space="0" w:color="auto"/>
        <w:bottom w:val="none" w:sz="0" w:space="0" w:color="auto"/>
        <w:right w:val="none" w:sz="0" w:space="0" w:color="auto"/>
      </w:divBdr>
    </w:div>
    <w:div w:id="1778870403">
      <w:bodyDiv w:val="1"/>
      <w:marLeft w:val="0"/>
      <w:marRight w:val="0"/>
      <w:marTop w:val="0"/>
      <w:marBottom w:val="0"/>
      <w:divBdr>
        <w:top w:val="none" w:sz="0" w:space="0" w:color="auto"/>
        <w:left w:val="none" w:sz="0" w:space="0" w:color="auto"/>
        <w:bottom w:val="none" w:sz="0" w:space="0" w:color="auto"/>
        <w:right w:val="none" w:sz="0" w:space="0" w:color="auto"/>
      </w:divBdr>
      <w:divsChild>
        <w:div w:id="709111630">
          <w:marLeft w:val="0"/>
          <w:marRight w:val="0"/>
          <w:marTop w:val="0"/>
          <w:marBottom w:val="0"/>
          <w:divBdr>
            <w:top w:val="none" w:sz="0" w:space="0" w:color="auto"/>
            <w:left w:val="none" w:sz="0" w:space="0" w:color="auto"/>
            <w:bottom w:val="none" w:sz="0" w:space="0" w:color="auto"/>
            <w:right w:val="none" w:sz="0" w:space="0" w:color="auto"/>
          </w:divBdr>
        </w:div>
      </w:divsChild>
    </w:div>
    <w:div w:id="1780951318">
      <w:bodyDiv w:val="1"/>
      <w:marLeft w:val="0"/>
      <w:marRight w:val="0"/>
      <w:marTop w:val="0"/>
      <w:marBottom w:val="0"/>
      <w:divBdr>
        <w:top w:val="none" w:sz="0" w:space="0" w:color="auto"/>
        <w:left w:val="none" w:sz="0" w:space="0" w:color="auto"/>
        <w:bottom w:val="none" w:sz="0" w:space="0" w:color="auto"/>
        <w:right w:val="none" w:sz="0" w:space="0" w:color="auto"/>
      </w:divBdr>
    </w:div>
    <w:div w:id="1828934410">
      <w:bodyDiv w:val="1"/>
      <w:marLeft w:val="0"/>
      <w:marRight w:val="0"/>
      <w:marTop w:val="0"/>
      <w:marBottom w:val="0"/>
      <w:divBdr>
        <w:top w:val="none" w:sz="0" w:space="0" w:color="auto"/>
        <w:left w:val="none" w:sz="0" w:space="0" w:color="auto"/>
        <w:bottom w:val="none" w:sz="0" w:space="0" w:color="auto"/>
        <w:right w:val="none" w:sz="0" w:space="0" w:color="auto"/>
      </w:divBdr>
    </w:div>
    <w:div w:id="1954707490">
      <w:bodyDiv w:val="1"/>
      <w:marLeft w:val="0"/>
      <w:marRight w:val="0"/>
      <w:marTop w:val="0"/>
      <w:marBottom w:val="0"/>
      <w:divBdr>
        <w:top w:val="none" w:sz="0" w:space="0" w:color="auto"/>
        <w:left w:val="none" w:sz="0" w:space="0" w:color="auto"/>
        <w:bottom w:val="none" w:sz="0" w:space="0" w:color="auto"/>
        <w:right w:val="none" w:sz="0" w:space="0" w:color="auto"/>
      </w:divBdr>
    </w:div>
    <w:div w:id="1965457180">
      <w:bodyDiv w:val="1"/>
      <w:marLeft w:val="0"/>
      <w:marRight w:val="0"/>
      <w:marTop w:val="0"/>
      <w:marBottom w:val="0"/>
      <w:divBdr>
        <w:top w:val="none" w:sz="0" w:space="0" w:color="auto"/>
        <w:left w:val="none" w:sz="0" w:space="0" w:color="auto"/>
        <w:bottom w:val="none" w:sz="0" w:space="0" w:color="auto"/>
        <w:right w:val="none" w:sz="0" w:space="0" w:color="auto"/>
      </w:divBdr>
    </w:div>
    <w:div w:id="1969627665">
      <w:bodyDiv w:val="1"/>
      <w:marLeft w:val="0"/>
      <w:marRight w:val="0"/>
      <w:marTop w:val="0"/>
      <w:marBottom w:val="0"/>
      <w:divBdr>
        <w:top w:val="none" w:sz="0" w:space="0" w:color="auto"/>
        <w:left w:val="none" w:sz="0" w:space="0" w:color="auto"/>
        <w:bottom w:val="none" w:sz="0" w:space="0" w:color="auto"/>
        <w:right w:val="none" w:sz="0" w:space="0" w:color="auto"/>
      </w:divBdr>
    </w:div>
    <w:div w:id="2037348992">
      <w:bodyDiv w:val="1"/>
      <w:marLeft w:val="0"/>
      <w:marRight w:val="0"/>
      <w:marTop w:val="0"/>
      <w:marBottom w:val="0"/>
      <w:divBdr>
        <w:top w:val="none" w:sz="0" w:space="0" w:color="auto"/>
        <w:left w:val="none" w:sz="0" w:space="0" w:color="auto"/>
        <w:bottom w:val="none" w:sz="0" w:space="0" w:color="auto"/>
        <w:right w:val="none" w:sz="0" w:space="0" w:color="auto"/>
      </w:divBdr>
    </w:div>
    <w:div w:id="2089493756">
      <w:bodyDiv w:val="1"/>
      <w:marLeft w:val="0"/>
      <w:marRight w:val="0"/>
      <w:marTop w:val="0"/>
      <w:marBottom w:val="0"/>
      <w:divBdr>
        <w:top w:val="none" w:sz="0" w:space="0" w:color="auto"/>
        <w:left w:val="none" w:sz="0" w:space="0" w:color="auto"/>
        <w:bottom w:val="none" w:sz="0" w:space="0" w:color="auto"/>
        <w:right w:val="none" w:sz="0" w:space="0" w:color="auto"/>
      </w:divBdr>
    </w:div>
    <w:div w:id="2100174814">
      <w:bodyDiv w:val="1"/>
      <w:marLeft w:val="0"/>
      <w:marRight w:val="0"/>
      <w:marTop w:val="0"/>
      <w:marBottom w:val="0"/>
      <w:divBdr>
        <w:top w:val="none" w:sz="0" w:space="0" w:color="auto"/>
        <w:left w:val="none" w:sz="0" w:space="0" w:color="auto"/>
        <w:bottom w:val="none" w:sz="0" w:space="0" w:color="auto"/>
        <w:right w:val="none" w:sz="0" w:space="0" w:color="auto"/>
      </w:divBdr>
    </w:div>
    <w:div w:id="2114782869">
      <w:bodyDiv w:val="1"/>
      <w:marLeft w:val="0"/>
      <w:marRight w:val="0"/>
      <w:marTop w:val="0"/>
      <w:marBottom w:val="0"/>
      <w:divBdr>
        <w:top w:val="none" w:sz="0" w:space="0" w:color="auto"/>
        <w:left w:val="none" w:sz="0" w:space="0" w:color="auto"/>
        <w:bottom w:val="none" w:sz="0" w:space="0" w:color="auto"/>
        <w:right w:val="none" w:sz="0" w:space="0" w:color="auto"/>
      </w:divBdr>
    </w:div>
    <w:div w:id="2115788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s://doi.org/10.1676/03-052" TargetMode="External"/><Relationship Id="rId21" Type="http://schemas.openxmlformats.org/officeDocument/2006/relationships/hyperlink" Target="https://doi.org/10.1111/j.1472-4642.2007.00447.x" TargetMode="External"/><Relationship Id="rId22" Type="http://schemas.openxmlformats.org/officeDocument/2006/relationships/hyperlink" Target="https://doi.org/10.1016/j.biocon.2014.12.014" TargetMode="External"/><Relationship Id="rId23" Type="http://schemas.openxmlformats.org/officeDocument/2006/relationships/hyperlink" Target="https://doi.org/10.1111/j.1474-919X.1962.tb07242.x"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image" Target="media/image1.jpeg"/><Relationship Id="rId28" Type="http://schemas.openxmlformats.org/officeDocument/2006/relationships/image" Target="media/image2.emf"/><Relationship Id="rId29" Type="http://schemas.openxmlformats.org/officeDocument/2006/relationships/image" Target="media/image3.emf"/><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yperlink" Target="http://dx.doi.org/10.2305/IUCN.UK.2017-1.RLTS.T22696645A111235714.en" TargetMode="External"/><Relationship Id="rId11" Type="http://schemas.openxmlformats.org/officeDocument/2006/relationships/hyperlink" Target="https://doi.org/10.1111/j.1474-919X.1968.tb00060.x" TargetMode="External"/><Relationship Id="rId12" Type="http://schemas.openxmlformats.org/officeDocument/2006/relationships/hyperlink" Target="https://doi.org/10.1007/s10336-009-0389-z" TargetMode="External"/><Relationship Id="rId13" Type="http://schemas.openxmlformats.org/officeDocument/2006/relationships/hyperlink" Target="https://doi.org/10.1007/s10336-015-1323-1" TargetMode="External"/><Relationship Id="rId14" Type="http://schemas.openxmlformats.org/officeDocument/2006/relationships/hyperlink" Target="https://doi.org/10.1016/j.jtherbio.2016.07.001" TargetMode="External"/><Relationship Id="rId15" Type="http://schemas.openxmlformats.org/officeDocument/2006/relationships/hyperlink" Target="https://dx.doi.org/10.1590/1519-6984.16514" TargetMode="External"/><Relationship Id="rId16" Type="http://schemas.openxmlformats.org/officeDocument/2006/relationships/hyperlink" Target="https://doi.org/10.2989/OSTRICH.2009.80.2.3.830" TargetMode="External"/><Relationship Id="rId17" Type="http://schemas.openxmlformats.org/officeDocument/2006/relationships/hyperlink" Target="https://doi.org/10.1093/icesjms/fsn155" TargetMode="External"/><Relationship Id="rId18" Type="http://schemas.openxmlformats.org/officeDocument/2006/relationships/hyperlink" Target="https://doi.org/10.1111/j.1474-919X.1987.tb03156.x" TargetMode="External"/><Relationship Id="rId19" Type="http://schemas.openxmlformats.org/officeDocument/2006/relationships/hyperlink" Target="https://doi.org/10.1111/j.1474-919X.1980.tb00873.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9D246-BF23-634B-BD70-72D359E0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7220</Words>
  <Characters>41155</Characters>
  <Application>Microsoft Macintosh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48279</CharactersWithSpaces>
  <SharedDoc>false</SharedDoc>
  <HLinks>
    <vt:vector size="18" baseType="variant">
      <vt:variant>
        <vt:i4>1900585</vt:i4>
      </vt:variant>
      <vt:variant>
        <vt:i4>13982</vt:i4>
      </vt:variant>
      <vt:variant>
        <vt:i4>1025</vt:i4>
      </vt:variant>
      <vt:variant>
        <vt:i4>1</vt:i4>
      </vt:variant>
      <vt:variant>
        <vt:lpwstr>Tropicbird_Draft</vt:lpwstr>
      </vt:variant>
      <vt:variant>
        <vt:lpwstr/>
      </vt:variant>
      <vt:variant>
        <vt:i4>2424899</vt:i4>
      </vt:variant>
      <vt:variant>
        <vt:i4>17528</vt:i4>
      </vt:variant>
      <vt:variant>
        <vt:i4>1026</vt:i4>
      </vt:variant>
      <vt:variant>
        <vt:i4>1</vt:i4>
      </vt:variant>
      <vt:variant>
        <vt:lpwstr>trend-all-locations__20161114</vt:lpwstr>
      </vt:variant>
      <vt:variant>
        <vt:lpwstr/>
      </vt:variant>
      <vt:variant>
        <vt:i4>1507412</vt:i4>
      </vt:variant>
      <vt:variant>
        <vt:i4>17762</vt:i4>
      </vt:variant>
      <vt:variant>
        <vt:i4>1027</vt:i4>
      </vt:variant>
      <vt:variant>
        <vt:i4>1</vt:i4>
      </vt:variant>
      <vt:variant>
        <vt:lpwstr>seasonality-new-nest_20161114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Fernando Cagua</cp:lastModifiedBy>
  <cp:revision>2</cp:revision>
  <cp:lastPrinted>2017-11-13T21:34:00Z</cp:lastPrinted>
  <dcterms:created xsi:type="dcterms:W3CDTF">2018-01-23T05:17:00Z</dcterms:created>
  <dcterms:modified xsi:type="dcterms:W3CDTF">2018-01-23T05:17:00Z</dcterms:modified>
</cp:coreProperties>
</file>