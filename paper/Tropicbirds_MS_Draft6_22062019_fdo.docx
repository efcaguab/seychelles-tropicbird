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44EE1" w14:textId="441A8E4B" w:rsidR="00BB6D91" w:rsidRPr="001B2122" w:rsidRDefault="00030A68" w:rsidP="009F7956">
      <w:pPr>
        <w:autoSpaceDE w:val="0"/>
        <w:autoSpaceDN w:val="0"/>
        <w:adjustRightInd w:val="0"/>
        <w:spacing w:line="480" w:lineRule="auto"/>
        <w:rPr>
          <w:b/>
          <w:caps/>
        </w:rPr>
      </w:pPr>
      <w:bookmarkStart w:id="0" w:name="_GoBack"/>
      <w:bookmarkEnd w:id="0"/>
      <w:commentRangeStart w:id="1"/>
      <w:commentRangeStart w:id="2"/>
      <w:commentRangeStart w:id="3"/>
      <w:r w:rsidRPr="001B2122">
        <w:rPr>
          <w:b/>
          <w:caps/>
          <w:highlight w:val="yellow"/>
        </w:rPr>
        <w:t xml:space="preserve">Status and trends </w:t>
      </w:r>
      <w:commentRangeEnd w:id="1"/>
      <w:r w:rsidRPr="001B2122">
        <w:rPr>
          <w:rStyle w:val="CommentReference"/>
          <w:b/>
          <w:caps/>
          <w:sz w:val="24"/>
          <w:szCs w:val="24"/>
          <w:highlight w:val="yellow"/>
        </w:rPr>
        <w:commentReference w:id="1"/>
      </w:r>
      <w:commentRangeEnd w:id="2"/>
      <w:r w:rsidR="00D26E9E" w:rsidRPr="001B2122">
        <w:rPr>
          <w:rStyle w:val="CommentReference"/>
          <w:b/>
          <w:caps/>
          <w:sz w:val="24"/>
          <w:szCs w:val="24"/>
          <w:highlight w:val="yellow"/>
        </w:rPr>
        <w:commentReference w:id="2"/>
      </w:r>
      <w:commentRangeEnd w:id="3"/>
      <w:r w:rsidR="0040689B" w:rsidRPr="001B2122">
        <w:rPr>
          <w:rStyle w:val="CommentReference"/>
          <w:b/>
          <w:caps/>
          <w:sz w:val="24"/>
          <w:szCs w:val="24"/>
        </w:rPr>
        <w:commentReference w:id="3"/>
      </w:r>
      <w:r w:rsidRPr="001B2122">
        <w:rPr>
          <w:b/>
          <w:caps/>
          <w:highlight w:val="yellow"/>
        </w:rPr>
        <w:t xml:space="preserve">of White-tailed Tropicbirds </w:t>
      </w:r>
      <w:r w:rsidRPr="001B2122">
        <w:rPr>
          <w:b/>
          <w:i/>
          <w:caps/>
          <w:highlight w:val="yellow"/>
        </w:rPr>
        <w:t xml:space="preserve">Phaethon </w:t>
      </w:r>
      <w:r w:rsidR="00086A0A" w:rsidRPr="001B2122">
        <w:rPr>
          <w:b/>
          <w:i/>
          <w:caps/>
          <w:highlight w:val="yellow"/>
        </w:rPr>
        <w:t>lepturus</w:t>
      </w:r>
      <w:r w:rsidR="00086A0A" w:rsidRPr="001B2122">
        <w:rPr>
          <w:b/>
          <w:caps/>
          <w:highlight w:val="yellow"/>
        </w:rPr>
        <w:t xml:space="preserve"> </w:t>
      </w:r>
      <w:r w:rsidR="007407CD" w:rsidRPr="001B2122">
        <w:rPr>
          <w:b/>
          <w:caps/>
          <w:highlight w:val="yellow"/>
        </w:rPr>
        <w:t>in the Seychelles</w:t>
      </w:r>
      <w:r w:rsidR="00410981" w:rsidRPr="001B2122">
        <w:rPr>
          <w:b/>
          <w:caps/>
          <w:highlight w:val="yellow"/>
        </w:rPr>
        <w:t>.</w:t>
      </w:r>
    </w:p>
    <w:p w14:paraId="1CA86C47" w14:textId="4DD2C486" w:rsidR="0040689B" w:rsidRPr="00980D3C" w:rsidRDefault="0040689B" w:rsidP="009F7956">
      <w:pPr>
        <w:autoSpaceDE w:val="0"/>
        <w:autoSpaceDN w:val="0"/>
        <w:adjustRightInd w:val="0"/>
        <w:spacing w:line="480" w:lineRule="auto"/>
      </w:pPr>
    </w:p>
    <w:p w14:paraId="31A2AD6F" w14:textId="1DAAA8C6" w:rsidR="007440D3" w:rsidRPr="00980D3C" w:rsidRDefault="00316B20" w:rsidP="009F7956">
      <w:pPr>
        <w:autoSpaceDE w:val="0"/>
        <w:autoSpaceDN w:val="0"/>
        <w:adjustRightInd w:val="0"/>
        <w:spacing w:line="480" w:lineRule="auto"/>
      </w:pPr>
      <w:r w:rsidRPr="00980D3C">
        <w:t>April J. Burt</w:t>
      </w:r>
      <w:r w:rsidRPr="00980D3C">
        <w:rPr>
          <w:vertAlign w:val="superscript"/>
        </w:rPr>
        <w:t>1</w:t>
      </w:r>
      <w:r w:rsidR="00B42585" w:rsidRPr="00980D3C">
        <w:rPr>
          <w:vertAlign w:val="superscript"/>
        </w:rPr>
        <w:t>,</w:t>
      </w:r>
      <w:r w:rsidR="00A16536" w:rsidRPr="00980D3C">
        <w:rPr>
          <w:vertAlign w:val="superscript"/>
        </w:rPr>
        <w:t>2</w:t>
      </w:r>
      <w:r w:rsidR="00B42585" w:rsidRPr="00980D3C">
        <w:rPr>
          <w:vertAlign w:val="superscript"/>
        </w:rPr>
        <w:t xml:space="preserve"> *</w:t>
      </w:r>
      <w:r w:rsidR="00B42585" w:rsidRPr="00980D3C">
        <w:t xml:space="preserve"> </w:t>
      </w:r>
      <w:r w:rsidR="007407CD" w:rsidRPr="00980D3C">
        <w:t>Fernando Cagua</w:t>
      </w:r>
      <w:r w:rsidR="00B42585" w:rsidRPr="00980D3C">
        <w:rPr>
          <w:vertAlign w:val="superscript"/>
        </w:rPr>
        <w:t>1,</w:t>
      </w:r>
      <w:r w:rsidR="00A16536" w:rsidRPr="00980D3C">
        <w:rPr>
          <w:vertAlign w:val="superscript"/>
        </w:rPr>
        <w:t>3</w:t>
      </w:r>
      <w:r w:rsidR="007407CD" w:rsidRPr="00980D3C">
        <w:rPr>
          <w:vertAlign w:val="superscript"/>
        </w:rPr>
        <w:t xml:space="preserve"> </w:t>
      </w:r>
      <w:r w:rsidR="007407CD" w:rsidRPr="00980D3C">
        <w:t xml:space="preserve">Cheryl Sanchez </w:t>
      </w:r>
      <w:r w:rsidR="00A2768E">
        <w:rPr>
          <w:vertAlign w:val="superscript"/>
        </w:rPr>
        <w:t>4</w:t>
      </w:r>
      <w:r w:rsidR="00A16536" w:rsidRPr="00980D3C">
        <w:rPr>
          <w:vertAlign w:val="superscript"/>
        </w:rPr>
        <w:t>,1</w:t>
      </w:r>
      <w:r w:rsidR="007407CD" w:rsidRPr="00980D3C">
        <w:t xml:space="preserve">, </w:t>
      </w:r>
      <w:proofErr w:type="spellStart"/>
      <w:r w:rsidR="00A14B00" w:rsidRPr="00980D3C">
        <w:t>Licia</w:t>
      </w:r>
      <w:proofErr w:type="spellEnd"/>
      <w:r w:rsidR="00A14B00" w:rsidRPr="00980D3C">
        <w:t xml:space="preserve"> Calabrese</w:t>
      </w:r>
      <w:r w:rsidR="00A16536" w:rsidRPr="00980D3C">
        <w:rPr>
          <w:vertAlign w:val="superscript"/>
        </w:rPr>
        <w:t>5</w:t>
      </w:r>
      <w:r w:rsidR="007407CD" w:rsidRPr="00980D3C">
        <w:t xml:space="preserve">, </w:t>
      </w:r>
      <w:proofErr w:type="spellStart"/>
      <w:r w:rsidR="007407CD" w:rsidRPr="00980D3C">
        <w:t>Janske</w:t>
      </w:r>
      <w:proofErr w:type="spellEnd"/>
      <w:r w:rsidR="007407CD" w:rsidRPr="00980D3C">
        <w:t xml:space="preserve"> van de Crommenacker</w:t>
      </w:r>
      <w:r w:rsidR="00A2768E">
        <w:rPr>
          <w:vertAlign w:val="superscript"/>
        </w:rPr>
        <w:t>6</w:t>
      </w:r>
      <w:r w:rsidR="007407CD" w:rsidRPr="00980D3C">
        <w:t xml:space="preserve">, </w:t>
      </w:r>
      <w:r w:rsidR="00A02FA2" w:rsidRPr="00980D3C">
        <w:t>James McClelland</w:t>
      </w:r>
      <w:r w:rsidR="00A2768E">
        <w:rPr>
          <w:vertAlign w:val="superscript"/>
        </w:rPr>
        <w:t>7</w:t>
      </w:r>
      <w:r w:rsidR="007407CD" w:rsidRPr="00980D3C">
        <w:t xml:space="preserve"> </w:t>
      </w:r>
      <w:r w:rsidR="0040689B" w:rsidRPr="00980D3C">
        <w:t xml:space="preserve">and </w:t>
      </w:r>
      <w:r w:rsidR="007407CD" w:rsidRPr="00980D3C">
        <w:t>Nancy Bunbury</w:t>
      </w:r>
      <w:r w:rsidR="007407CD" w:rsidRPr="00980D3C">
        <w:rPr>
          <w:vertAlign w:val="superscript"/>
        </w:rPr>
        <w:t>1</w:t>
      </w:r>
      <w:r w:rsidR="0040689B" w:rsidRPr="00980D3C">
        <w:rPr>
          <w:vertAlign w:val="superscript"/>
        </w:rPr>
        <w:t>,</w:t>
      </w:r>
      <w:r w:rsidR="00A2768E">
        <w:rPr>
          <w:vertAlign w:val="superscript"/>
        </w:rPr>
        <w:t>8</w:t>
      </w:r>
    </w:p>
    <w:p w14:paraId="4B17A635" w14:textId="77777777" w:rsidR="0040689B" w:rsidRPr="00980D3C" w:rsidRDefault="0040689B" w:rsidP="009F7956">
      <w:pPr>
        <w:pStyle w:val="NormalWeb"/>
        <w:spacing w:before="0" w:after="0" w:line="480" w:lineRule="auto"/>
        <w:rPr>
          <w:i/>
          <w:vertAlign w:val="superscript"/>
          <w:lang w:val="en-GB"/>
        </w:rPr>
      </w:pPr>
    </w:p>
    <w:p w14:paraId="48E44ECC" w14:textId="4FD734E8" w:rsidR="00BB6D91" w:rsidRPr="002E0689" w:rsidRDefault="00BB6D91" w:rsidP="009F7956">
      <w:pPr>
        <w:pStyle w:val="NormalWeb"/>
        <w:spacing w:before="0" w:after="0" w:line="480" w:lineRule="auto"/>
        <w:rPr>
          <w:lang w:val="en-GB"/>
        </w:rPr>
      </w:pPr>
      <w:r w:rsidRPr="002E0689">
        <w:rPr>
          <w:vertAlign w:val="superscript"/>
          <w:lang w:val="en-GB"/>
        </w:rPr>
        <w:t>1</w:t>
      </w:r>
      <w:r w:rsidR="0040689B" w:rsidRPr="002E0689">
        <w:rPr>
          <w:vertAlign w:val="superscript"/>
          <w:lang w:val="en-GB"/>
        </w:rPr>
        <w:t xml:space="preserve"> </w:t>
      </w:r>
      <w:r w:rsidRPr="002E0689">
        <w:rPr>
          <w:lang w:val="en-GB"/>
        </w:rPr>
        <w:t xml:space="preserve">Seychelles Islands Foundation, PO Box 853, Victoria, </w:t>
      </w:r>
      <w:proofErr w:type="spellStart"/>
      <w:r w:rsidRPr="002E0689">
        <w:rPr>
          <w:lang w:val="en-GB"/>
        </w:rPr>
        <w:t>Mahé</w:t>
      </w:r>
      <w:proofErr w:type="spellEnd"/>
      <w:r w:rsidRPr="002E0689">
        <w:rPr>
          <w:lang w:val="en-GB"/>
        </w:rPr>
        <w:t>, Seychelles</w:t>
      </w:r>
    </w:p>
    <w:p w14:paraId="79AFB46C" w14:textId="5C289FDA" w:rsidR="00BB6D91" w:rsidRPr="002E0689" w:rsidRDefault="00BB6D91" w:rsidP="009F7956">
      <w:pPr>
        <w:pStyle w:val="NormalWeb"/>
        <w:spacing w:before="0" w:after="0" w:line="480" w:lineRule="auto"/>
        <w:rPr>
          <w:lang w:val="en-GB"/>
        </w:rPr>
      </w:pPr>
      <w:r w:rsidRPr="002E0689">
        <w:rPr>
          <w:vertAlign w:val="superscript"/>
          <w:lang w:val="en-GB"/>
        </w:rPr>
        <w:t>2</w:t>
      </w:r>
      <w:r w:rsidR="0040689B" w:rsidRPr="002E0689">
        <w:rPr>
          <w:vertAlign w:val="superscript"/>
          <w:lang w:val="en-GB"/>
        </w:rPr>
        <w:t xml:space="preserve"> </w:t>
      </w:r>
      <w:r w:rsidR="00C44990" w:rsidRPr="002E0689">
        <w:rPr>
          <w:lang w:val="en-GB"/>
        </w:rPr>
        <w:t>Zoology Department, U</w:t>
      </w:r>
      <w:r w:rsidRPr="002E0689">
        <w:rPr>
          <w:lang w:val="en-GB"/>
        </w:rPr>
        <w:t xml:space="preserve">niversity </w:t>
      </w:r>
      <w:r w:rsidR="00A16536" w:rsidRPr="002E0689">
        <w:rPr>
          <w:lang w:val="en-GB"/>
        </w:rPr>
        <w:t>of Oxford</w:t>
      </w:r>
      <w:r w:rsidR="00C44990" w:rsidRPr="002E0689">
        <w:rPr>
          <w:lang w:val="en-GB"/>
        </w:rPr>
        <w:t>, Oxford UK</w:t>
      </w:r>
    </w:p>
    <w:p w14:paraId="64A98054" w14:textId="05E36276" w:rsidR="0009548B" w:rsidRPr="002E0689" w:rsidRDefault="00A16536" w:rsidP="002E0689">
      <w:pPr>
        <w:pStyle w:val="NormalWeb"/>
        <w:spacing w:after="0" w:line="480" w:lineRule="auto"/>
        <w:rPr>
          <w:lang w:val="en-GB"/>
        </w:rPr>
      </w:pPr>
      <w:r w:rsidRPr="002E0689">
        <w:rPr>
          <w:vertAlign w:val="superscript"/>
          <w:lang w:val="en-GB"/>
        </w:rPr>
        <w:t>3</w:t>
      </w:r>
      <w:r w:rsidR="0040689B" w:rsidRPr="002E0689">
        <w:rPr>
          <w:vertAlign w:val="superscript"/>
          <w:lang w:val="en-GB"/>
        </w:rPr>
        <w:t xml:space="preserve"> </w:t>
      </w:r>
      <w:r w:rsidR="0009548B" w:rsidRPr="002E0689">
        <w:rPr>
          <w:lang w:val="en-GB"/>
        </w:rPr>
        <w:t>Centre for Integrative Ecology, School of Biological Sciences, University of Canterbury, Christchurch, New Zealand</w:t>
      </w:r>
    </w:p>
    <w:p w14:paraId="55AD0256" w14:textId="4FDBAF93" w:rsidR="00BB6D91" w:rsidRPr="002E0689" w:rsidRDefault="00A2768E" w:rsidP="009F7956">
      <w:pPr>
        <w:pStyle w:val="NormalWeb"/>
        <w:spacing w:before="0" w:after="0" w:line="480" w:lineRule="auto"/>
        <w:rPr>
          <w:lang w:val="en-GB"/>
        </w:rPr>
      </w:pPr>
      <w:r>
        <w:rPr>
          <w:vertAlign w:val="superscript"/>
          <w:lang w:val="en-GB" w:eastAsia="en-US"/>
        </w:rPr>
        <w:t>4</w:t>
      </w:r>
      <w:r w:rsidR="0040689B" w:rsidRPr="002E0689">
        <w:rPr>
          <w:vertAlign w:val="superscript"/>
          <w:lang w:val="en-GB" w:eastAsia="en-US"/>
        </w:rPr>
        <w:t xml:space="preserve"> </w:t>
      </w:r>
      <w:r w:rsidR="00BB6D91" w:rsidRPr="002E0689">
        <w:rPr>
          <w:lang w:val="en-GB"/>
        </w:rPr>
        <w:t xml:space="preserve">Nature Seychelles, Centre for Environment &amp; Education, </w:t>
      </w:r>
      <w:r w:rsidR="00030A68" w:rsidRPr="002E0689">
        <w:rPr>
          <w:lang w:val="en-GB"/>
        </w:rPr>
        <w:t>P.O. Box 1310, Roche Caiman,</w:t>
      </w:r>
      <w:r w:rsidR="00BB6D91" w:rsidRPr="002E0689">
        <w:rPr>
          <w:lang w:val="en-GB"/>
        </w:rPr>
        <w:t xml:space="preserve"> </w:t>
      </w:r>
      <w:proofErr w:type="spellStart"/>
      <w:r w:rsidR="00422215" w:rsidRPr="002E0689">
        <w:rPr>
          <w:lang w:val="en-GB"/>
        </w:rPr>
        <w:t>Mahé</w:t>
      </w:r>
      <w:proofErr w:type="spellEnd"/>
      <w:r w:rsidR="00BB6D91" w:rsidRPr="002E0689">
        <w:rPr>
          <w:lang w:val="en-GB"/>
        </w:rPr>
        <w:t>, Seychelles</w:t>
      </w:r>
    </w:p>
    <w:p w14:paraId="0CB18051" w14:textId="568523E1" w:rsidR="00D26E9E" w:rsidRPr="002E0689" w:rsidRDefault="00A2768E" w:rsidP="009F7956">
      <w:pPr>
        <w:pStyle w:val="NormalWeb"/>
        <w:spacing w:line="480" w:lineRule="auto"/>
        <w:rPr>
          <w:lang w:val="en-GB"/>
        </w:rPr>
      </w:pPr>
      <w:r>
        <w:rPr>
          <w:vertAlign w:val="superscript"/>
          <w:lang w:val="en-GB"/>
        </w:rPr>
        <w:t>5</w:t>
      </w:r>
      <w:r w:rsidR="00BB6D91" w:rsidRPr="002E0689">
        <w:rPr>
          <w:vertAlign w:val="superscript"/>
          <w:lang w:val="en-GB"/>
        </w:rPr>
        <w:t xml:space="preserve"> </w:t>
      </w:r>
      <w:r w:rsidR="00BB6D91" w:rsidRPr="002E0689">
        <w:rPr>
          <w:lang w:val="en-GB"/>
        </w:rPr>
        <w:t>Island Conservation Society</w:t>
      </w:r>
      <w:r w:rsidR="00C44990" w:rsidRPr="002E0689">
        <w:rPr>
          <w:lang w:val="en-GB"/>
        </w:rPr>
        <w:t>,</w:t>
      </w:r>
      <w:r w:rsidR="00C44990" w:rsidRPr="00D410D3">
        <w:rPr>
          <w:lang w:val="en-GB"/>
        </w:rPr>
        <w:t xml:space="preserve"> </w:t>
      </w:r>
      <w:r w:rsidR="00030A68" w:rsidRPr="002E0689">
        <w:rPr>
          <w:lang w:val="en-GB"/>
        </w:rPr>
        <w:t xml:space="preserve">PO Box 775, </w:t>
      </w:r>
      <w:r w:rsidR="00C44990" w:rsidRPr="002E0689">
        <w:rPr>
          <w:lang w:val="en-GB"/>
        </w:rPr>
        <w:t xml:space="preserve">Pointe Larue, </w:t>
      </w:r>
      <w:proofErr w:type="spellStart"/>
      <w:r w:rsidR="00C44990" w:rsidRPr="002E0689">
        <w:rPr>
          <w:lang w:val="en-GB"/>
        </w:rPr>
        <w:t>Mahé</w:t>
      </w:r>
      <w:proofErr w:type="spellEnd"/>
      <w:r w:rsidR="00C44990" w:rsidRPr="002E0689">
        <w:rPr>
          <w:lang w:val="en-GB"/>
        </w:rPr>
        <w:t>, Seychelles</w:t>
      </w:r>
      <w:r w:rsidR="00D26E9E" w:rsidRPr="002E0689">
        <w:rPr>
          <w:lang w:val="en-GB"/>
        </w:rPr>
        <w:t>,</w:t>
      </w:r>
    </w:p>
    <w:p w14:paraId="44F8B915" w14:textId="4EFC060B" w:rsidR="00BB6D91" w:rsidRPr="002E0689" w:rsidRDefault="00A2768E" w:rsidP="009F7956">
      <w:pPr>
        <w:pStyle w:val="NormalWeb"/>
        <w:spacing w:line="480" w:lineRule="auto"/>
        <w:rPr>
          <w:lang w:val="en-GB"/>
        </w:rPr>
      </w:pPr>
      <w:r>
        <w:rPr>
          <w:vertAlign w:val="superscript"/>
          <w:lang w:val="en-GB"/>
        </w:rPr>
        <w:t>6</w:t>
      </w:r>
      <w:r w:rsidR="00BB6D91" w:rsidRPr="002E0689">
        <w:rPr>
          <w:lang w:val="en-GB"/>
        </w:rPr>
        <w:t xml:space="preserve"> Green Islands Foundation</w:t>
      </w:r>
      <w:r w:rsidR="00D26E9E" w:rsidRPr="002E0689">
        <w:rPr>
          <w:lang w:val="en-GB"/>
        </w:rPr>
        <w:t xml:space="preserve">, PO Box 246, Victoria, </w:t>
      </w:r>
      <w:proofErr w:type="spellStart"/>
      <w:r w:rsidR="00D26E9E" w:rsidRPr="002E0689">
        <w:rPr>
          <w:lang w:val="en-GB"/>
        </w:rPr>
        <w:t>Mahé</w:t>
      </w:r>
      <w:proofErr w:type="spellEnd"/>
      <w:r w:rsidR="00D26E9E" w:rsidRPr="002E0689">
        <w:rPr>
          <w:lang w:val="en-GB"/>
        </w:rPr>
        <w:t>, Seychelles.</w:t>
      </w:r>
    </w:p>
    <w:p w14:paraId="0822AD91" w14:textId="108803B4" w:rsidR="00A02FA2" w:rsidRPr="002E0689" w:rsidRDefault="00A2768E" w:rsidP="009F7956">
      <w:pPr>
        <w:pStyle w:val="NormalWeb"/>
        <w:spacing w:before="0" w:after="0" w:line="480" w:lineRule="auto"/>
        <w:rPr>
          <w:lang w:val="en-GB"/>
        </w:rPr>
      </w:pPr>
      <w:r>
        <w:rPr>
          <w:vertAlign w:val="superscript"/>
          <w:lang w:val="en-GB"/>
        </w:rPr>
        <w:t>7</w:t>
      </w:r>
      <w:r w:rsidR="0040689B" w:rsidRPr="002E0689">
        <w:rPr>
          <w:vertAlign w:val="superscript"/>
          <w:lang w:val="en-GB"/>
        </w:rPr>
        <w:t xml:space="preserve"> </w:t>
      </w:r>
      <w:r w:rsidR="00A02FA2" w:rsidRPr="002E0689">
        <w:rPr>
          <w:lang w:val="en-GB"/>
        </w:rPr>
        <w:t xml:space="preserve">Cousine Island Company Limited, PO Box 977, Victoria, </w:t>
      </w:r>
      <w:proofErr w:type="spellStart"/>
      <w:r w:rsidR="00A02FA2" w:rsidRPr="002E0689">
        <w:rPr>
          <w:lang w:val="en-GB"/>
        </w:rPr>
        <w:t>Mahé</w:t>
      </w:r>
      <w:proofErr w:type="spellEnd"/>
      <w:r w:rsidR="00A02FA2" w:rsidRPr="002E0689">
        <w:rPr>
          <w:lang w:val="en-GB"/>
        </w:rPr>
        <w:t>, Seychelles</w:t>
      </w:r>
    </w:p>
    <w:p w14:paraId="16F5AC35" w14:textId="0A7F2FF0" w:rsidR="0040689B" w:rsidRPr="002E0689" w:rsidRDefault="00A2768E" w:rsidP="009F7956">
      <w:pPr>
        <w:pStyle w:val="NormalWeb"/>
        <w:spacing w:before="0" w:after="0" w:line="480" w:lineRule="auto"/>
        <w:rPr>
          <w:lang w:val="en-GB"/>
        </w:rPr>
      </w:pPr>
      <w:r>
        <w:rPr>
          <w:vertAlign w:val="superscript"/>
          <w:lang w:val="en-GB"/>
        </w:rPr>
        <w:t>8</w:t>
      </w:r>
      <w:r w:rsidR="0040689B" w:rsidRPr="002E0689">
        <w:rPr>
          <w:vertAlign w:val="superscript"/>
          <w:lang w:val="en-GB"/>
        </w:rPr>
        <w:t xml:space="preserve"> </w:t>
      </w:r>
      <w:r w:rsidR="0040689B" w:rsidRPr="002E0689">
        <w:rPr>
          <w:lang w:val="en-GB"/>
        </w:rPr>
        <w:t>Centre for Ecology and Conservation, University of Exeter, Cornwall Campus, Penryn, TR10 9FE, UK</w:t>
      </w:r>
    </w:p>
    <w:p w14:paraId="32CDFF7C" w14:textId="64F1EBA0" w:rsidR="00980D3C" w:rsidRPr="00980D3C" w:rsidRDefault="00E275AD" w:rsidP="009F7956">
      <w:pPr>
        <w:spacing w:line="480" w:lineRule="auto"/>
      </w:pPr>
      <w:r w:rsidRPr="00980D3C">
        <w:rPr>
          <w:vertAlign w:val="superscript"/>
        </w:rPr>
        <w:t>*</w:t>
      </w:r>
      <w:r w:rsidRPr="00980D3C">
        <w:t xml:space="preserve">Corresponding author: E-mail: april.burt@queens.ox.ac.uk  </w:t>
      </w:r>
    </w:p>
    <w:p w14:paraId="19547C44" w14:textId="77777777" w:rsidR="00980D3C" w:rsidRPr="00980D3C" w:rsidRDefault="00980D3C" w:rsidP="009F7956">
      <w:pPr>
        <w:spacing w:line="480" w:lineRule="auto"/>
      </w:pPr>
    </w:p>
    <w:p w14:paraId="51093C24" w14:textId="01CFBB63" w:rsidR="009F7956" w:rsidRPr="00980D3C" w:rsidRDefault="00980D3C" w:rsidP="009F7956">
      <w:pPr>
        <w:spacing w:line="480" w:lineRule="auto"/>
        <w:rPr>
          <w:b/>
          <w:bCs/>
        </w:rPr>
      </w:pPr>
      <w:r w:rsidRPr="00980D3C">
        <w:t xml:space="preserve">Word count: </w:t>
      </w:r>
      <w:r w:rsidRPr="00A2768E">
        <w:rPr>
          <w:highlight w:val="yellow"/>
        </w:rPr>
        <w:t>6871</w:t>
      </w:r>
      <w:r w:rsidR="00FF1FF9" w:rsidRPr="00980D3C">
        <w:rPr>
          <w:b/>
          <w:bCs/>
        </w:rPr>
        <w:br/>
      </w:r>
      <w:r w:rsidR="009F7956" w:rsidRPr="00980D3C">
        <w:rPr>
          <w:b/>
          <w:bCs/>
        </w:rPr>
        <w:br w:type="page"/>
      </w:r>
    </w:p>
    <w:p w14:paraId="1EE30E8D" w14:textId="2B82B93E" w:rsidR="00880DE6" w:rsidRPr="002E0689" w:rsidRDefault="007002AD" w:rsidP="009F7956">
      <w:pPr>
        <w:spacing w:line="480" w:lineRule="auto"/>
        <w:rPr>
          <w:b/>
          <w:bCs/>
          <w:caps/>
        </w:rPr>
      </w:pPr>
      <w:commentRangeStart w:id="4"/>
      <w:r w:rsidRPr="002E0689">
        <w:rPr>
          <w:b/>
          <w:bCs/>
          <w:caps/>
        </w:rPr>
        <w:lastRenderedPageBreak/>
        <w:t>A</w:t>
      </w:r>
      <w:r w:rsidR="00442D10" w:rsidRPr="002E0689">
        <w:rPr>
          <w:b/>
          <w:bCs/>
          <w:caps/>
        </w:rPr>
        <w:t>bstract</w:t>
      </w:r>
      <w:r w:rsidRPr="002E0689">
        <w:rPr>
          <w:b/>
          <w:bCs/>
          <w:caps/>
        </w:rPr>
        <w:t xml:space="preserve"> </w:t>
      </w:r>
      <w:commentRangeEnd w:id="4"/>
      <w:r w:rsidR="0040689B" w:rsidRPr="002E0689">
        <w:rPr>
          <w:rStyle w:val="CommentReference"/>
          <w:caps/>
          <w:sz w:val="24"/>
          <w:szCs w:val="24"/>
        </w:rPr>
        <w:commentReference w:id="4"/>
      </w:r>
    </w:p>
    <w:p w14:paraId="07B206CD" w14:textId="4DD58857" w:rsidR="00B42585" w:rsidRPr="00980D3C" w:rsidRDefault="009B511F" w:rsidP="009F7956">
      <w:pPr>
        <w:spacing w:line="480" w:lineRule="auto"/>
        <w:rPr>
          <w:iCs/>
        </w:rPr>
      </w:pPr>
      <w:r w:rsidRPr="00980D3C">
        <w:t>The s</w:t>
      </w:r>
      <w:r w:rsidR="00314A49" w:rsidRPr="00980D3C">
        <w:t xml:space="preserve">uccessful </w:t>
      </w:r>
      <w:r w:rsidRPr="00980D3C">
        <w:t xml:space="preserve">design and implementation of </w:t>
      </w:r>
      <w:r w:rsidR="00314A49" w:rsidRPr="00980D3C">
        <w:t>monitoring</w:t>
      </w:r>
      <w:r w:rsidR="00314A49" w:rsidRPr="00980D3C">
        <w:rPr>
          <w:iCs/>
        </w:rPr>
        <w:t xml:space="preserve"> </w:t>
      </w:r>
      <w:r w:rsidRPr="00980D3C">
        <w:rPr>
          <w:iCs/>
        </w:rPr>
        <w:t>programmes is an important tool in the effective management of biodiversity</w:t>
      </w:r>
      <w:r w:rsidR="009B63E2" w:rsidRPr="00980D3C">
        <w:rPr>
          <w:iCs/>
        </w:rPr>
        <w:t xml:space="preserve">, especially in developing nations </w:t>
      </w:r>
      <w:r w:rsidR="00CE51D3" w:rsidRPr="00980D3C">
        <w:rPr>
          <w:iCs/>
        </w:rPr>
        <w:t xml:space="preserve">with limited </w:t>
      </w:r>
      <w:r w:rsidR="009B63E2" w:rsidRPr="00980D3C">
        <w:rPr>
          <w:iCs/>
        </w:rPr>
        <w:t xml:space="preserve">resources and </w:t>
      </w:r>
      <w:r w:rsidR="00CE51D3" w:rsidRPr="00980D3C">
        <w:rPr>
          <w:iCs/>
        </w:rPr>
        <w:t xml:space="preserve">serious </w:t>
      </w:r>
      <w:r w:rsidR="009B63E2" w:rsidRPr="00980D3C">
        <w:rPr>
          <w:iCs/>
        </w:rPr>
        <w:t>threats.</w:t>
      </w:r>
      <w:r w:rsidRPr="00980D3C">
        <w:rPr>
          <w:iCs/>
        </w:rPr>
        <w:t xml:space="preserve"> </w:t>
      </w:r>
      <w:r w:rsidR="00144E10" w:rsidRPr="00980D3C">
        <w:rPr>
          <w:iCs/>
        </w:rPr>
        <w:t xml:space="preserve">Here we use the monitoring of </w:t>
      </w:r>
      <w:r w:rsidR="00CE51D3" w:rsidRPr="00980D3C">
        <w:rPr>
          <w:iCs/>
        </w:rPr>
        <w:t>w</w:t>
      </w:r>
      <w:r w:rsidR="00144E10" w:rsidRPr="00980D3C">
        <w:rPr>
          <w:iCs/>
        </w:rPr>
        <w:t xml:space="preserve">hite-tailed </w:t>
      </w:r>
      <w:r w:rsidR="00CE51D3" w:rsidRPr="00980D3C">
        <w:rPr>
          <w:iCs/>
        </w:rPr>
        <w:t>t</w:t>
      </w:r>
      <w:r w:rsidR="00144E10" w:rsidRPr="00980D3C">
        <w:rPr>
          <w:iCs/>
        </w:rPr>
        <w:t>ropicbirds (</w:t>
      </w:r>
      <w:r w:rsidR="00144E10" w:rsidRPr="002E0689">
        <w:rPr>
          <w:i/>
          <w:iCs/>
        </w:rPr>
        <w:t>Phaethon lepturus</w:t>
      </w:r>
      <w:r w:rsidR="00EB181C" w:rsidRPr="00980D3C">
        <w:rPr>
          <w:iCs/>
        </w:rPr>
        <w:t>) in</w:t>
      </w:r>
      <w:r w:rsidR="00144E10" w:rsidRPr="00980D3C">
        <w:rPr>
          <w:iCs/>
        </w:rPr>
        <w:t xml:space="preserve"> the Seychelles </w:t>
      </w:r>
      <w:r w:rsidR="00F25CD5">
        <w:rPr>
          <w:iCs/>
        </w:rPr>
        <w:t xml:space="preserve">to </w:t>
      </w:r>
      <w:r w:rsidR="002E54EB" w:rsidRPr="00980D3C">
        <w:rPr>
          <w:iCs/>
        </w:rPr>
        <w:t xml:space="preserve">present </w:t>
      </w:r>
      <w:r w:rsidR="008D4493" w:rsidRPr="00980D3C">
        <w:rPr>
          <w:iCs/>
        </w:rPr>
        <w:t xml:space="preserve">the first </w:t>
      </w:r>
      <w:r w:rsidR="00CE51D3" w:rsidRPr="00980D3C">
        <w:rPr>
          <w:iCs/>
        </w:rPr>
        <w:t xml:space="preserve">nation-wide assessment </w:t>
      </w:r>
      <w:r w:rsidR="002E54EB" w:rsidRPr="00980D3C">
        <w:rPr>
          <w:iCs/>
        </w:rPr>
        <w:t>o</w:t>
      </w:r>
      <w:r w:rsidR="00CE51D3" w:rsidRPr="00980D3C">
        <w:rPr>
          <w:iCs/>
        </w:rPr>
        <w:t>f</w:t>
      </w:r>
      <w:r w:rsidR="002E54EB" w:rsidRPr="00980D3C">
        <w:rPr>
          <w:iCs/>
        </w:rPr>
        <w:t xml:space="preserve"> </w:t>
      </w:r>
      <w:r w:rsidR="008D4493" w:rsidRPr="00980D3C">
        <w:rPr>
          <w:iCs/>
        </w:rPr>
        <w:t xml:space="preserve">the </w:t>
      </w:r>
      <w:r w:rsidR="00CE51D3" w:rsidRPr="00980D3C">
        <w:rPr>
          <w:iCs/>
        </w:rPr>
        <w:t xml:space="preserve">status </w:t>
      </w:r>
      <w:r w:rsidR="008D4493" w:rsidRPr="00980D3C">
        <w:rPr>
          <w:iCs/>
        </w:rPr>
        <w:t xml:space="preserve">and trends of </w:t>
      </w:r>
      <w:r w:rsidR="009B63E2" w:rsidRPr="00980D3C">
        <w:rPr>
          <w:iCs/>
        </w:rPr>
        <w:t xml:space="preserve">breeding </w:t>
      </w:r>
      <w:r w:rsidR="00B7068B" w:rsidRPr="00980D3C">
        <w:rPr>
          <w:iCs/>
        </w:rPr>
        <w:t xml:space="preserve">success </w:t>
      </w:r>
      <w:r w:rsidR="002E54EB" w:rsidRPr="00980D3C">
        <w:rPr>
          <w:iCs/>
        </w:rPr>
        <w:t>at each of the sites</w:t>
      </w:r>
      <w:r w:rsidR="003F0C78" w:rsidRPr="00980D3C">
        <w:rPr>
          <w:iCs/>
        </w:rPr>
        <w:t>. A</w:t>
      </w:r>
      <w:r w:rsidR="00B7068B" w:rsidRPr="00980D3C">
        <w:rPr>
          <w:iCs/>
        </w:rPr>
        <w:t xml:space="preserve">t Aldabra </w:t>
      </w:r>
      <w:r w:rsidR="00CE51D3" w:rsidRPr="00980D3C">
        <w:rPr>
          <w:iCs/>
        </w:rPr>
        <w:t>A</w:t>
      </w:r>
      <w:r w:rsidR="00A05A95" w:rsidRPr="00980D3C">
        <w:rPr>
          <w:iCs/>
        </w:rPr>
        <w:t xml:space="preserve">toll </w:t>
      </w:r>
      <w:r w:rsidR="00B7068B" w:rsidRPr="00980D3C">
        <w:rPr>
          <w:iCs/>
        </w:rPr>
        <w:t>on average</w:t>
      </w:r>
      <w:r w:rsidR="00A05A95" w:rsidRPr="00980D3C">
        <w:rPr>
          <w:iCs/>
        </w:rPr>
        <w:t xml:space="preserve"> </w:t>
      </w:r>
      <w:r w:rsidR="00B7068B" w:rsidRPr="00980D3C">
        <w:rPr>
          <w:iCs/>
        </w:rPr>
        <w:t>15</w:t>
      </w:r>
      <w:r w:rsidR="00CB7B23" w:rsidRPr="00980D3C">
        <w:rPr>
          <w:iCs/>
        </w:rPr>
        <w:t>.2</w:t>
      </w:r>
      <w:r w:rsidR="00B7068B" w:rsidRPr="00980D3C">
        <w:rPr>
          <w:iCs/>
        </w:rPr>
        <w:t xml:space="preserve">% of nests were successful </w:t>
      </w:r>
      <w:r w:rsidR="00A05A95" w:rsidRPr="00980D3C">
        <w:rPr>
          <w:iCs/>
        </w:rPr>
        <w:t xml:space="preserve">compared with 33% on Cousin Island, 40.2% on Aride Island, 51.6% on Cousine Island and 55% on Denis Island. </w:t>
      </w:r>
      <w:r w:rsidR="0016073F" w:rsidRPr="00980D3C">
        <w:rPr>
          <w:iCs/>
        </w:rPr>
        <w:t xml:space="preserve">In addition, </w:t>
      </w:r>
      <w:r w:rsidR="00A05A95" w:rsidRPr="00980D3C">
        <w:rPr>
          <w:iCs/>
        </w:rPr>
        <w:t xml:space="preserve">at Aldabra </w:t>
      </w:r>
      <w:r w:rsidR="0016073F" w:rsidRPr="00980D3C">
        <w:rPr>
          <w:iCs/>
        </w:rPr>
        <w:t xml:space="preserve">there </w:t>
      </w:r>
      <w:r w:rsidR="00A05A95" w:rsidRPr="00980D3C">
        <w:rPr>
          <w:iCs/>
        </w:rPr>
        <w:t>was a</w:t>
      </w:r>
      <w:r w:rsidR="00CB7B23" w:rsidRPr="00980D3C">
        <w:rPr>
          <w:iCs/>
        </w:rPr>
        <w:t xml:space="preserve"> negative temporal trend </w:t>
      </w:r>
      <w:r w:rsidR="00AF73C7" w:rsidRPr="00980D3C">
        <w:rPr>
          <w:iCs/>
        </w:rPr>
        <w:t xml:space="preserve">in </w:t>
      </w:r>
      <w:r w:rsidR="008D4493" w:rsidRPr="00980D3C">
        <w:rPr>
          <w:iCs/>
        </w:rPr>
        <w:t xml:space="preserve">breeding </w:t>
      </w:r>
      <w:r w:rsidR="00AF73C7" w:rsidRPr="00980D3C">
        <w:rPr>
          <w:iCs/>
        </w:rPr>
        <w:t>success</w:t>
      </w:r>
      <w:r w:rsidR="00B7068B" w:rsidRPr="00980D3C">
        <w:rPr>
          <w:iCs/>
        </w:rPr>
        <w:t xml:space="preserve">. </w:t>
      </w:r>
      <w:r w:rsidR="00B963A3" w:rsidRPr="00980D3C">
        <w:rPr>
          <w:iCs/>
        </w:rPr>
        <w:t xml:space="preserve">Nest density </w:t>
      </w:r>
      <w:r w:rsidR="00B7068B" w:rsidRPr="00980D3C">
        <w:rPr>
          <w:iCs/>
        </w:rPr>
        <w:t xml:space="preserve">a continuous negative trend </w:t>
      </w:r>
      <w:r w:rsidR="00B963A3" w:rsidRPr="00980D3C">
        <w:rPr>
          <w:iCs/>
        </w:rPr>
        <w:t xml:space="preserve">on Aride and an increase on </w:t>
      </w:r>
      <w:r w:rsidR="002E54EB" w:rsidRPr="00980D3C">
        <w:rPr>
          <w:iCs/>
        </w:rPr>
        <w:t>Cousine</w:t>
      </w:r>
      <w:r w:rsidR="00B7068B" w:rsidRPr="00980D3C">
        <w:rPr>
          <w:iCs/>
        </w:rPr>
        <w:t>.</w:t>
      </w:r>
      <w:r w:rsidRPr="00980D3C">
        <w:rPr>
          <w:iCs/>
        </w:rPr>
        <w:t xml:space="preserve"> </w:t>
      </w:r>
      <w:r w:rsidR="00144E10" w:rsidRPr="00980D3C">
        <w:rPr>
          <w:iCs/>
        </w:rPr>
        <w:t>The strengths and weaknesses of the current programmes are discussed and r</w:t>
      </w:r>
      <w:r w:rsidR="00CD0FBA" w:rsidRPr="00980D3C">
        <w:rPr>
          <w:iCs/>
        </w:rPr>
        <w:t>ecommendations are made</w:t>
      </w:r>
      <w:r w:rsidR="006B69A5" w:rsidRPr="00980D3C">
        <w:rPr>
          <w:iCs/>
        </w:rPr>
        <w:t xml:space="preserve"> to improve the effectiveness of </w:t>
      </w:r>
      <w:r w:rsidR="00CA1E03" w:rsidRPr="00980D3C">
        <w:rPr>
          <w:iCs/>
        </w:rPr>
        <w:t xml:space="preserve">these </w:t>
      </w:r>
      <w:r w:rsidR="006B69A5" w:rsidRPr="00980D3C">
        <w:rPr>
          <w:iCs/>
        </w:rPr>
        <w:t xml:space="preserve">conservation efforts </w:t>
      </w:r>
      <w:r w:rsidR="00B25CC7" w:rsidRPr="00980D3C">
        <w:rPr>
          <w:iCs/>
        </w:rPr>
        <w:t>and</w:t>
      </w:r>
      <w:r w:rsidR="00972DD5" w:rsidRPr="00980D3C">
        <w:t xml:space="preserve"> streamline the monitoring programmes for </w:t>
      </w:r>
      <w:r w:rsidR="00972DD5" w:rsidRPr="00980D3C">
        <w:rPr>
          <w:i/>
        </w:rPr>
        <w:t>P. lepturus</w:t>
      </w:r>
      <w:r w:rsidR="00972DD5" w:rsidRPr="00980D3C">
        <w:t xml:space="preserve"> across the Seychelles</w:t>
      </w:r>
      <w:r w:rsidR="00B963A3" w:rsidRPr="00980D3C">
        <w:t xml:space="preserve"> and elsewhere</w:t>
      </w:r>
      <w:r w:rsidR="00B25CC7" w:rsidRPr="00980D3C">
        <w:t>.</w:t>
      </w:r>
    </w:p>
    <w:p w14:paraId="53BB9633" w14:textId="77777777" w:rsidR="00A05A95" w:rsidRPr="00980D3C" w:rsidRDefault="00A05A95" w:rsidP="009F7956">
      <w:pPr>
        <w:spacing w:line="480" w:lineRule="auto"/>
      </w:pPr>
    </w:p>
    <w:p w14:paraId="5E7E176A" w14:textId="294FB81A" w:rsidR="00EB4AE9" w:rsidRPr="002E0689" w:rsidRDefault="00EB4AE9" w:rsidP="009F7956">
      <w:pPr>
        <w:autoSpaceDE w:val="0"/>
        <w:autoSpaceDN w:val="0"/>
        <w:adjustRightInd w:val="0"/>
        <w:spacing w:line="480" w:lineRule="auto"/>
        <w:outlineLvl w:val="0"/>
      </w:pPr>
      <w:r w:rsidRPr="002E0689">
        <w:t xml:space="preserve">Keywords: </w:t>
      </w:r>
      <w:commentRangeStart w:id="5"/>
      <w:r w:rsidRPr="002E0689">
        <w:rPr>
          <w:highlight w:val="cyan"/>
        </w:rPr>
        <w:t>Seychelles</w:t>
      </w:r>
      <w:commentRangeEnd w:id="5"/>
      <w:r w:rsidR="004A159D">
        <w:rPr>
          <w:rStyle w:val="CommentReference"/>
        </w:rPr>
        <w:commentReference w:id="5"/>
      </w:r>
      <w:r w:rsidRPr="002E0689">
        <w:rPr>
          <w:highlight w:val="cyan"/>
        </w:rPr>
        <w:t>,</w:t>
      </w:r>
      <w:r w:rsidR="00B42585" w:rsidRPr="002E0689">
        <w:rPr>
          <w:highlight w:val="cyan"/>
        </w:rPr>
        <w:t xml:space="preserve"> </w:t>
      </w:r>
      <w:r w:rsidR="005C7362" w:rsidRPr="002E0689">
        <w:rPr>
          <w:highlight w:val="cyan"/>
        </w:rPr>
        <w:t>Tropicbird</w:t>
      </w:r>
      <w:r w:rsidR="00A728B6" w:rsidRPr="002E0689">
        <w:rPr>
          <w:highlight w:val="cyan"/>
        </w:rPr>
        <w:t>s, Management, Ecology,</w:t>
      </w:r>
      <w:r w:rsidR="005C7362" w:rsidRPr="002E0689">
        <w:rPr>
          <w:highlight w:val="cyan"/>
        </w:rPr>
        <w:t xml:space="preserve"> Breeding</w:t>
      </w:r>
    </w:p>
    <w:p w14:paraId="26552523" w14:textId="45151FF6" w:rsidR="00B42585" w:rsidRPr="00980D3C" w:rsidRDefault="00B42585" w:rsidP="009F7956">
      <w:pPr>
        <w:autoSpaceDE w:val="0"/>
        <w:autoSpaceDN w:val="0"/>
        <w:adjustRightInd w:val="0"/>
        <w:spacing w:line="480" w:lineRule="auto"/>
        <w:rPr>
          <w:b/>
          <w:bCs/>
        </w:rPr>
      </w:pPr>
    </w:p>
    <w:p w14:paraId="203BDC3B" w14:textId="77777777" w:rsidR="009A37CC" w:rsidRPr="00980D3C" w:rsidRDefault="009A37CC" w:rsidP="009F7956">
      <w:pPr>
        <w:spacing w:line="480" w:lineRule="auto"/>
        <w:rPr>
          <w:b/>
          <w:bCs/>
        </w:rPr>
      </w:pPr>
    </w:p>
    <w:p w14:paraId="60567879" w14:textId="77777777" w:rsidR="00423C57" w:rsidRPr="00980D3C" w:rsidRDefault="00423C57" w:rsidP="009F7956">
      <w:pPr>
        <w:spacing w:line="480" w:lineRule="auto"/>
        <w:rPr>
          <w:b/>
          <w:bCs/>
        </w:rPr>
      </w:pPr>
    </w:p>
    <w:p w14:paraId="2E57E2FB" w14:textId="77777777" w:rsidR="00423C57" w:rsidRPr="00980D3C" w:rsidRDefault="00423C57" w:rsidP="009F7956">
      <w:pPr>
        <w:spacing w:line="480" w:lineRule="auto"/>
        <w:rPr>
          <w:b/>
          <w:bCs/>
        </w:rPr>
      </w:pPr>
    </w:p>
    <w:p w14:paraId="3DF08639" w14:textId="77777777" w:rsidR="00E97C86" w:rsidRDefault="00E97C86" w:rsidP="009F7956">
      <w:pPr>
        <w:spacing w:line="480" w:lineRule="auto"/>
        <w:rPr>
          <w:b/>
          <w:bCs/>
        </w:rPr>
      </w:pPr>
      <w:r>
        <w:rPr>
          <w:b/>
          <w:bCs/>
        </w:rPr>
        <w:br w:type="page"/>
      </w:r>
    </w:p>
    <w:p w14:paraId="2B7E6B36" w14:textId="120DFEB1" w:rsidR="00487CAB" w:rsidRPr="002E0689" w:rsidRDefault="00487CAB" w:rsidP="009F7956">
      <w:pPr>
        <w:spacing w:line="480" w:lineRule="auto"/>
        <w:rPr>
          <w:b/>
          <w:bCs/>
          <w:caps/>
        </w:rPr>
      </w:pPr>
      <w:commentRangeStart w:id="6"/>
      <w:r w:rsidRPr="002E0689">
        <w:rPr>
          <w:b/>
          <w:bCs/>
          <w:caps/>
        </w:rPr>
        <w:lastRenderedPageBreak/>
        <w:t>I</w:t>
      </w:r>
      <w:r w:rsidR="00FF1FF9" w:rsidRPr="002E0689">
        <w:rPr>
          <w:b/>
          <w:bCs/>
          <w:caps/>
        </w:rPr>
        <w:t>ntroduction</w:t>
      </w:r>
      <w:r w:rsidRPr="002E0689">
        <w:rPr>
          <w:b/>
          <w:bCs/>
          <w:caps/>
        </w:rPr>
        <w:t xml:space="preserve"> </w:t>
      </w:r>
      <w:commentRangeEnd w:id="6"/>
      <w:r w:rsidR="001D68B9">
        <w:rPr>
          <w:rStyle w:val="CommentReference"/>
        </w:rPr>
        <w:commentReference w:id="6"/>
      </w:r>
    </w:p>
    <w:p w14:paraId="34DFE323" w14:textId="52AB452D" w:rsidR="00EE5290" w:rsidRPr="00010128" w:rsidRDefault="00010128" w:rsidP="00EE5290">
      <w:pPr>
        <w:spacing w:line="480" w:lineRule="auto"/>
        <w:rPr>
          <w:lang w:val="en-US"/>
        </w:rPr>
      </w:pPr>
      <w:r w:rsidRPr="00010128">
        <w:rPr>
          <w:lang w:val="en-US"/>
        </w:rPr>
        <w:t xml:space="preserve">Seabirds, as long-lived top marine predators, possess several attributes that make them useful as environmental indicators </w:t>
      </w:r>
      <w:r w:rsidR="003D65D5">
        <w:rPr>
          <w:lang w:val="en-US"/>
        </w:rPr>
        <w:fldChar w:fldCharType="begin" w:fldLock="1"/>
      </w:r>
      <w:r w:rsidR="00F25CD5">
        <w:rPr>
          <w:lang w:val="en-US"/>
        </w:rPr>
        <w:instrText>ADDIN CSL_CITATION {"citationItems":[{"id":"ITEM-1","itemData":{"DOI":"10.1016/J.FISHRES.2008.09.024","ISSN":"0165-7836","abstract":"This paper reviews the use of seabirds in fisheries management around the world, and provides a comprehensive overview of the many factors that should be considered in order to identify the most appropriate species and parameters. There are a growing number of examples where seabird monitoring programs are providing valuable information on the health of particular fish stocks, the health of the ecosystem, and on the effects of climatic change. Despite this, their suitability and usefulness as ecological performance indicators is still being developed in many marine systems. This is due largely to the many challenges involved in identifying the direct links between changes in prey composition and availability and measurable components of seabird ecology. A species ability to respond and cope with changing environmental conditions differs due to the combined influence of their time/energy budget, dietary preferences, and specific life-history traits. These factors should be considered in order to identify the most suitable species to monitor, given their level of sensitivity or resilience to a given level of change. The most useful ranges of adult, chick, breeding or population parameters are outlined, and examples are provided of their application to fisheries management as environmental, ecological and fisheries-based indicators. The value of seabird data in investigating the mechanisms underlying the population dynamics of prey species is also discussed, and areas of future research suggested. By integrating information on this topic this review will assist future studies in identifying the most appropriate species and suite of parameters that are most appropriate to monitor, in order to detect potential environmental and fisheries related impacts. This review also outlines many of the uncertainties that must be considered before they are applied as ecological performance indicators and management tools.","author":[{"dropping-particle":"","family":"Einoder","given":"L.D.","non-dropping-particle":"","parse-names":false,"suffix":""}],"container-title":"Fisheries Research","id":"ITEM-1","issue":"1","issued":{"date-parts":[["2009","1","1"]]},"page":"6-13","publisher":"Elsevier","title":"A review of the use of seabirds as indicators in fisheries and ecosystem management","type":"article-journal","volume":"95"},"uris":["http://www.mendeley.com/documents/?uuid=4db99c50-dcea-3a79-867b-d8476ab2a592"]}],"mendeley":{"formattedCitation":"(Einoder, 2009)","plainTextFormattedCitation":"(Einoder, 2009)","previouslyFormattedCitation":"(Einoder, 2009)"},"properties":{"noteIndex":0},"schema":"https://github.com/citation-style-language/schema/raw/master/csl-citation.json"}</w:instrText>
      </w:r>
      <w:r w:rsidR="003D65D5">
        <w:rPr>
          <w:lang w:val="en-US"/>
        </w:rPr>
        <w:fldChar w:fldCharType="separate"/>
      </w:r>
      <w:r w:rsidR="008B7C22" w:rsidRPr="008B7C22">
        <w:rPr>
          <w:noProof/>
          <w:lang w:val="en-US"/>
        </w:rPr>
        <w:t>(Einoder, 2009)</w:t>
      </w:r>
      <w:r w:rsidR="003D65D5">
        <w:rPr>
          <w:lang w:val="en-US"/>
        </w:rPr>
        <w:fldChar w:fldCharType="end"/>
      </w:r>
      <w:r w:rsidRPr="00010128">
        <w:rPr>
          <w:lang w:val="en-US"/>
        </w:rPr>
        <w:t>, as they provide both a measure of health of the species as well as an indication of overall state of the surrounding ecosystem</w:t>
      </w:r>
      <w:r w:rsidR="00D72AFF">
        <w:rPr>
          <w:lang w:val="en-US"/>
        </w:rPr>
        <w:t xml:space="preserve"> </w:t>
      </w:r>
      <w:r w:rsidR="00D72AFF">
        <w:rPr>
          <w:lang w:val="en-US"/>
        </w:rPr>
        <w:fldChar w:fldCharType="begin" w:fldLock="1"/>
      </w:r>
      <w:r w:rsidR="00F25CD5">
        <w:rPr>
          <w:lang w:val="en-US"/>
        </w:rPr>
        <w:instrText>ADDIN CSL_CITATION {"citationItems":[{"id":"ITEM-1","itemData":{"DOI":"10.3354/meps07078","ISSN":"0171-8630","author":[{"dropping-particle":"","family":"Piatt","given":"JF","non-dropping-particle":"","parse-names":false,"suffix":""},{"dropping-particle":"","family":"Harding","given":"AMA","non-dropping-particle":"","parse-names":false,"suffix":""},{"dropping-particle":"","family":"Shultz","given":"M","non-dropping-particle":"","parse-names":false,"suffix":""},{"dropping-particle":"","family":"Speckman","given":"SG","non-dropping-particle":"","parse-names":false,"suffix":""},{"dropping-particle":"","family":"Pelt","given":"TI","non-dropping-particle":"van","parse-names":false,"suffix":""},{"dropping-particle":"","family":"Drew","given":"GS","non-dropping-particle":"","parse-names":false,"suffix":""},{"dropping-particle":"","family":"Kettle","given":"AB","non-dropping-particle":"","parse-names":false,"suffix":""}],"container-title":"Marine Ecology Progress Series","id":"ITEM-1","issued":{"date-parts":[["2007","12","20"]]},"page":"221-234","title":"Seabirds as indicators of marine food supplies: Cairns revisited","type":"article-journal","volume":"352"},"uris":["http://www.mendeley.com/documents/?uuid=a526f2e8-a8be-3b5c-b886-42a3b91c05a6"]},{"id":"ITEM-2","itemData":{"DOI":"10.1093/icesjms/fsn155","ISSN":"1054-3139","author":[{"dropping-particle":"","family":"Parsons","given":"M.","non-dropping-particle":"","parse-names":false,"suffix":""},{"dropping-particle":"","family":"Mitchell","given":"I.","non-dropping-particle":"","parse-names":false,"suffix":""},{"dropping-particle":"","family":"Butler","given":"A.","non-dropping-particle":"","parse-names":false,"suffix":""},{"dropping-particle":"","family":"Ratcliffe","given":"N.","non-dropping-particle":"","parse-names":false,"suffix":""},{"dropping-particle":"","family":"Frederiksen","given":"M.","non-dropping-particle":"","parse-names":false,"suffix":""},{"dropping-particle":"","family":"Foster","given":"S.","non-dropping-particle":"","parse-names":false,"suffix":""},{"dropping-particle":"","family":"Reid","given":"J. B.","non-dropping-particle":"","parse-names":false,"suffix":""}],"container-title":"ICES Journal of Marine Science","id":"ITEM-2","issue":"8","issued":{"date-parts":[["2008","9","25"]]},"page":"1520-1526","publisher":"Oxford University Press","title":"Seabirds as indicators of the marine environment","type":"article-journal","volume":"65"},"uris":["http://www.mendeley.com/documents/?uuid=7535b974-b19c-3d52-ace3-e25b351b239e"]}],"mendeley":{"formattedCitation":"(Piatt &lt;i&gt;et al.&lt;/i&gt;, 2007; Parsons &lt;i&gt;et al.&lt;/i&gt;, 2008)","plainTextFormattedCitation":"(Piatt et al., 2007; Parsons et al., 2008)","previouslyFormattedCitation":"(Piatt &lt;i&gt;et al.&lt;/i&gt;, 2007; Parsons &lt;i&gt;et al.&lt;/i&gt;, 2008)"},"properties":{"noteIndex":0},"schema":"https://github.com/citation-style-language/schema/raw/master/csl-citation.json"}</w:instrText>
      </w:r>
      <w:r w:rsidR="00D72AFF">
        <w:rPr>
          <w:lang w:val="en-US"/>
        </w:rPr>
        <w:fldChar w:fldCharType="separate"/>
      </w:r>
      <w:r w:rsidR="008B7C22" w:rsidRPr="008B7C22">
        <w:rPr>
          <w:noProof/>
          <w:lang w:val="en-US"/>
        </w:rPr>
        <w:t xml:space="preserve">(Piatt </w:t>
      </w:r>
      <w:r w:rsidR="008B7C22" w:rsidRPr="008B7C22">
        <w:rPr>
          <w:i/>
          <w:noProof/>
          <w:lang w:val="en-US"/>
        </w:rPr>
        <w:t>et al.</w:t>
      </w:r>
      <w:r w:rsidR="008B7C22" w:rsidRPr="008B7C22">
        <w:rPr>
          <w:noProof/>
          <w:lang w:val="en-US"/>
        </w:rPr>
        <w:t xml:space="preserve">, 2007; Parsons </w:t>
      </w:r>
      <w:r w:rsidR="008B7C22" w:rsidRPr="008B7C22">
        <w:rPr>
          <w:i/>
          <w:noProof/>
          <w:lang w:val="en-US"/>
        </w:rPr>
        <w:t>et al.</w:t>
      </w:r>
      <w:r w:rsidR="008B7C22" w:rsidRPr="008B7C22">
        <w:rPr>
          <w:noProof/>
          <w:lang w:val="en-US"/>
        </w:rPr>
        <w:t>, 2008)</w:t>
      </w:r>
      <w:r w:rsidR="00D72AFF">
        <w:rPr>
          <w:lang w:val="en-US"/>
        </w:rPr>
        <w:fldChar w:fldCharType="end"/>
      </w:r>
      <w:r w:rsidRPr="00010128">
        <w:rPr>
          <w:lang w:val="en-US"/>
        </w:rPr>
        <w:t>.  The Seychelles supports the greatest abundance of tropical seabirds in the Indian Ocean, estimated to be ca 3.4 million pairs</w:t>
      </w:r>
      <w:r w:rsidR="00D72AFF">
        <w:rPr>
          <w:lang w:val="en-US"/>
        </w:rPr>
        <w:t xml:space="preserve"> </w:t>
      </w:r>
      <w:r w:rsidR="00D72AFF">
        <w:rPr>
          <w:lang w:val="en-US"/>
        </w:rPr>
        <w:fldChar w:fldCharType="begin" w:fldLock="1"/>
      </w:r>
      <w:r w:rsidR="00F25CD5">
        <w:rPr>
          <w:lang w:val="en-US"/>
        </w:rPr>
        <w:instrText>ADDIN CSL_CITATION {"citationItems":[{"id":"ITEM-1","itemData":{"DOI":"10.1016/j.biocon.2011.11.015","ISSN":"00063207","abstract":"We conducted a regional tracking program on seabirds in order to identify major forging hotspots and potential Marine Protected Areas in the tropical western Indian Ocean. Thirty-one species of seabirds breed in the region, totaling 7.4 million pairs. The main breeding grounds are in the Seychelles, in the Mozambique Channel and in the Mascarene. Seven pelagic species have been tracked so far from eight different islands of the region. Using count per sector analysis we identified five major oceanic foraging hotspots, among which three include the breeding colonies and two are oceanic areas not connected to a breeding island. We found important overlaps between most of these seabird foraging hotspots and potential threats (industrial fishery targeting surface dwelling tunas and marine pollution due to maritime routes) suggesting that in these regions seabirds may be at risk when foraging. Although this analysis is based on a limited number of tracking studies, the knowledge on seabird distribution at sea has increased tremendously in the last 6. years in the tropical western Indian Ocean, and this trend will continue, as research is ongoing. The data, we present here for the first time in a single synthesis show clear spatial patterns that identify high priority locations for designation as Marine Protected Areas in the tropical western Indian Ocean. © 2011 Elsevier Ltd.","author":[{"dropping-particle":"","family":"Corre","given":"Matthieu","non-dropping-particle":"Le","parse-names":false,"suffix":""},{"dropping-particle":"","family":"Jaeger","given":"Audrey","non-dropping-particle":"","parse-names":false,"suffix":""},{"dropping-particle":"","family":"Pinet","given":"Patrick","non-dropping-particle":"","parse-names":false,"suffix":""},{"dropping-particle":"","family":"Kappes","given":"Michelle A.","non-dropping-particle":"","parse-names":false,"suffix":""},{"dropping-particle":"","family":"Weimerskirch","given":"Henri","non-dropping-particle":"","parse-names":false,"suffix":""},{"dropping-particle":"","family":"Catry","given":"Teresa","non-dropping-particle":"","parse-names":false,"suffix":""},{"dropping-particle":"","family":"Ramos","given":"Jaime A.","non-dropping-particle":"","parse-names":false,"suffix":""},{"dropping-particle":"","family":"Russell","given":"James C.","non-dropping-particle":"","parse-names":false,"suffix":""},{"dropping-particle":"","family":"Shah","given":"Nirmal","non-dropping-particle":"","parse-names":false,"suffix":""},{"dropping-particle":"","family":"Jaquemet","given":"Sébastien","non-dropping-particle":"","parse-names":false,"suffix":""}],"container-title":"Biological Conservation","id":"ITEM-1","issue":"June 2015","issued":{"date-parts":[["2012"]]},"page":"83-93","publisher":"Elsevier Ltd","title":"Tracking seabirds to identify potential Marine Protected Areas in the tropical western Indian Ocean","type":"article-journal","volume":"156"},"uris":["http://www.mendeley.com/documents/?uuid=de52ff78-de8e-4bab-b5da-da81b01d7f54"]}],"mendeley":{"formattedCitation":"(Le Corre &lt;i&gt;et al.&lt;/i&gt;, 2012)","plainTextFormattedCitation":"(Le Corre et al., 2012)","previouslyFormattedCitation":"(Le Corre &lt;i&gt;et al.&lt;/i&gt;, 2012)"},"properties":{"noteIndex":0},"schema":"https://github.com/citation-style-language/schema/raw/master/csl-citation.json"}</w:instrText>
      </w:r>
      <w:r w:rsidR="00D72AFF">
        <w:rPr>
          <w:lang w:val="en-US"/>
        </w:rPr>
        <w:fldChar w:fldCharType="separate"/>
      </w:r>
      <w:r w:rsidR="008B7C22" w:rsidRPr="008B7C22">
        <w:rPr>
          <w:noProof/>
          <w:lang w:val="en-US"/>
        </w:rPr>
        <w:t xml:space="preserve">(Le Corre </w:t>
      </w:r>
      <w:r w:rsidR="008B7C22" w:rsidRPr="008B7C22">
        <w:rPr>
          <w:i/>
          <w:noProof/>
          <w:lang w:val="en-US"/>
        </w:rPr>
        <w:t>et al.</w:t>
      </w:r>
      <w:r w:rsidR="008B7C22" w:rsidRPr="008B7C22">
        <w:rPr>
          <w:noProof/>
          <w:lang w:val="en-US"/>
        </w:rPr>
        <w:t>, 2012)</w:t>
      </w:r>
      <w:r w:rsidR="00D72AFF">
        <w:rPr>
          <w:lang w:val="en-US"/>
        </w:rPr>
        <w:fldChar w:fldCharType="end"/>
      </w:r>
      <w:r w:rsidRPr="00010128">
        <w:rPr>
          <w:lang w:val="en-US"/>
        </w:rPr>
        <w:t>. It is the main breeding ground for white-tailed tropicbirds (</w:t>
      </w:r>
      <w:r w:rsidRPr="00010128">
        <w:rPr>
          <w:i/>
          <w:lang w:val="en-US"/>
        </w:rPr>
        <w:t>Phaethon lepturus)</w:t>
      </w:r>
      <w:r w:rsidRPr="00010128">
        <w:rPr>
          <w:lang w:val="en-US"/>
        </w:rPr>
        <w:t>, with an</w:t>
      </w:r>
      <w:r w:rsidRPr="00010128">
        <w:rPr>
          <w:i/>
          <w:lang w:val="en-US"/>
        </w:rPr>
        <w:t xml:space="preserve"> </w:t>
      </w:r>
      <w:r w:rsidRPr="00010128">
        <w:rPr>
          <w:lang w:val="en-US"/>
        </w:rPr>
        <w:t xml:space="preserve">estimated 6500 breeding pairs (56% of the Western Indian Ocean breeding population and 13% of the global population (est. ca 50,000) </w:t>
      </w:r>
      <w:r w:rsidRPr="00010128">
        <w:rPr>
          <w:lang w:val="en-US"/>
        </w:rPr>
        <w:fldChar w:fldCharType="begin" w:fldLock="1"/>
      </w:r>
      <w:r w:rsidR="00F25CD5">
        <w:rPr>
          <w:lang w:val="en-US"/>
        </w:rPr>
        <w:instrText>ADDIN CSL_CITATION {"citationItems":[{"id":"ITEM-1","itemData":{"DOI":"10.1016/j.biocon.2011.11.015","ISSN":"00063207","abstract":"We conducted a regional tracking program on seabirds in order to identify major forging hotspots and potential Marine Protected Areas in the tropical western Indian Ocean. Thirty-one species of seabirds breed in the region, totaling 7.4 million pairs. The main breeding grounds are in the Seychelles, in the Mozambique Channel and in the Mascarene. Seven pelagic species have been tracked so far from eight different islands of the region. Using count per sector analysis we identified five major oceanic foraging hotspots, among which three include the breeding colonies and two are oceanic areas not connected to a breeding island. We found important overlaps between most of these seabird foraging hotspots and potential threats (industrial fishery targeting surface dwelling tunas and marine pollution due to maritime routes) suggesting that in these regions seabirds may be at risk when foraging. Although this analysis is based on a limited number of tracking studies, the knowledge on seabird distribution at sea has increased tremendously in the last 6. years in the tropical western Indian Ocean, and this trend will continue, as research is ongoing. The data, we present here for the first time in a single synthesis show clear spatial patterns that identify high priority locations for designation as Marine Protected Areas in the tropical western Indian Ocean. © 2011 Elsevier Ltd.","author":[{"dropping-particle":"","family":"Corre","given":"Matthieu","non-dropping-particle":"Le","parse-names":false,"suffix":""},{"dropping-particle":"","family":"Jaeger","given":"Audrey","non-dropping-particle":"","parse-names":false,"suffix":""},{"dropping-particle":"","family":"Pinet","given":"Patrick","non-dropping-particle":"","parse-names":false,"suffix":""},{"dropping-particle":"","family":"Kappes","given":"Michelle A.","non-dropping-particle":"","parse-names":false,"suffix":""},{"dropping-particle":"","family":"Weimerskirch","given":"Henri","non-dropping-particle":"","parse-names":false,"suffix":""},{"dropping-particle":"","family":"Catry","given":"Teresa","non-dropping-particle":"","parse-names":false,"suffix":""},{"dropping-particle":"","family":"Ramos","given":"Jaime A.","non-dropping-particle":"","parse-names":false,"suffix":""},{"dropping-particle":"","family":"Russell","given":"James C.","non-dropping-particle":"","parse-names":false,"suffix":""},{"dropping-particle":"","family":"Shah","given":"Nirmal","non-dropping-particle":"","parse-names":false,"suffix":""},{"dropping-particle":"","family":"Jaquemet","given":"Sébastien","non-dropping-particle":"","parse-names":false,"suffix":""}],"container-title":"Biological Conservation","id":"ITEM-1","issue":"June 2015","issued":{"date-parts":[["2012"]]},"page":"83-93","publisher":"Elsevier Ltd","title":"Tracking seabirds to identify potential Marine Protected Areas in the tropical western Indian Ocean","type":"article-journal","volume":"156"},"uris":["http://www.mendeley.com/documents/?uuid=de52ff78-de8e-4bab-b5da-da81b01d7f54"]},{"id":"ITEM-2","itemData":{"ISBN":"84-87334-15-6","author":[{"dropping-particle":"","family":"Hoyo, J., Elliot, A. and Sargatal","given":"J.","non-dropping-particle":"del","parse-names":false,"suffix":""}],"id":"ITEM-2","issued":{"date-parts":[["1992"]]},"title":"Handbook of the Birds of the World","type":"book"},"uris":["http://www.mendeley.com/documents/?uuid=7e38b948-820a-373d-9092-34a015a24ae6"]}],"mendeley":{"formattedCitation":"(del Hoyo, J., Elliot, A. and Sargatal, 1992; Le Corre &lt;i&gt;et al.&lt;/i&gt;, 2012)","plainTextFormattedCitation":"(del Hoyo, J., Elliot, A. and Sargatal, 1992; Le Corre et al., 2012)","previouslyFormattedCitation":"(del Hoyo, J., Elliot, A. and Sargatal, 1992; Le Corre &lt;i&gt;et al.&lt;/i&gt;, 2012)"},"properties":{"noteIndex":0},"schema":"https://github.com/citation-style-language/schema/raw/master/csl-citation.json"}</w:instrText>
      </w:r>
      <w:r w:rsidRPr="00010128">
        <w:rPr>
          <w:lang w:val="en-US"/>
        </w:rPr>
        <w:fldChar w:fldCharType="separate"/>
      </w:r>
      <w:r w:rsidR="008B7C22" w:rsidRPr="008B7C22">
        <w:rPr>
          <w:noProof/>
          <w:lang w:val="en-US"/>
        </w:rPr>
        <w:t xml:space="preserve">(del Hoyo, J., Elliot, A. and Sargatal, 1992; Le Corre </w:t>
      </w:r>
      <w:r w:rsidR="008B7C22" w:rsidRPr="008B7C22">
        <w:rPr>
          <w:i/>
          <w:noProof/>
          <w:lang w:val="en-US"/>
        </w:rPr>
        <w:t>et al.</w:t>
      </w:r>
      <w:r w:rsidR="008B7C22" w:rsidRPr="008B7C22">
        <w:rPr>
          <w:noProof/>
          <w:lang w:val="en-US"/>
        </w:rPr>
        <w:t>, 2012)</w:t>
      </w:r>
      <w:r w:rsidRPr="00010128">
        <w:fldChar w:fldCharType="end"/>
      </w:r>
      <w:r w:rsidRPr="00010128">
        <w:rPr>
          <w:lang w:val="en-US"/>
        </w:rPr>
        <w:t>.</w:t>
      </w:r>
      <w:r w:rsidR="00EE5290">
        <w:rPr>
          <w:lang w:val="en-US"/>
        </w:rPr>
        <w:t xml:space="preserve"> This species is monitored on a number of Seychelles Islands </w:t>
      </w:r>
      <w:r w:rsidR="00EE5290" w:rsidRPr="00010128">
        <w:rPr>
          <w:lang w:val="en-US"/>
        </w:rPr>
        <w:t xml:space="preserve">primarily </w:t>
      </w:r>
      <w:r w:rsidR="00EE5290">
        <w:rPr>
          <w:lang w:val="en-US"/>
        </w:rPr>
        <w:t xml:space="preserve">because </w:t>
      </w:r>
      <w:r w:rsidR="00EE5290" w:rsidRPr="00010128">
        <w:rPr>
          <w:lang w:val="en-US"/>
        </w:rPr>
        <w:t>it is one of the most ubiquitous seabird species, easily accessible to monitor; and secondly because it is considered an important indicator species, whose status reflects or predicts the condition(s) of the broader marine environment.</w:t>
      </w:r>
    </w:p>
    <w:p w14:paraId="3B1A7621" w14:textId="1FE7C914" w:rsidR="00010128" w:rsidRPr="00010128" w:rsidRDefault="00EE5290" w:rsidP="00010128">
      <w:pPr>
        <w:spacing w:line="480" w:lineRule="auto"/>
        <w:rPr>
          <w:lang w:val="en-US"/>
        </w:rPr>
      </w:pPr>
      <w:r>
        <w:rPr>
          <w:lang w:val="en-US"/>
        </w:rPr>
        <w:t xml:space="preserve"> </w:t>
      </w:r>
      <w:commentRangeStart w:id="7"/>
      <w:r w:rsidRPr="00010128">
        <w:rPr>
          <w:i/>
          <w:lang w:val="en-US"/>
        </w:rPr>
        <w:t>P. lepturus</w:t>
      </w:r>
      <w:r w:rsidRPr="00010128">
        <w:rPr>
          <w:lang w:val="en-US"/>
        </w:rPr>
        <w:t xml:space="preserve"> is a pelagic seabird </w:t>
      </w:r>
      <w:commentRangeEnd w:id="7"/>
      <w:r w:rsidR="00604613">
        <w:rPr>
          <w:rStyle w:val="CommentReference"/>
        </w:rPr>
        <w:commentReference w:id="7"/>
      </w:r>
      <w:r w:rsidRPr="00010128">
        <w:rPr>
          <w:lang w:val="en-US"/>
        </w:rPr>
        <w:t>that undertakes long foraging trips and feeds mainly on surface-dwelling prey, such as flying fish and squid</w:t>
      </w:r>
      <w:r w:rsidR="006E7FF6">
        <w:rPr>
          <w:lang w:val="en-US"/>
        </w:rPr>
        <w:t xml:space="preserve"> </w:t>
      </w:r>
      <w:r w:rsidR="006E7FF6">
        <w:rPr>
          <w:lang w:val="en-US"/>
        </w:rPr>
        <w:fldChar w:fldCharType="begin" w:fldLock="1"/>
      </w:r>
      <w:r w:rsidR="00F25CD5">
        <w:rPr>
          <w:lang w:val="en-US"/>
        </w:rPr>
        <w:instrText>ADDIN CSL_CITATION {"citationItems":[{"id":"ITEM-1","itemData":{"author":[{"dropping-particle":"","family":"Schreiber","given":"R.W.","non-dropping-particle":"","parse-names":false,"suffix":""},{"dropping-particle":"","family":"Clapp","given":"R.B.","non-dropping-particle":"","parse-names":false,"suffix":""}],"id":"ITEM-1","issued":{"date-parts":[["1987"]]},"page":"173-178","title":"Pelecaniform feeding ecology","type":"article"},"uris":["http://www.mendeley.com/documents/?uuid=95a82d5f-0789-31bf-ac9e-32084f4e8f8d"]},{"id":"ITEM-2","itemData":{"DOI":"10.1007/s10336-009-0389-z","ISBN":"1033600903","ISSN":"00218375","abstract":"The White-tailed Tropicbird Phaethon lepturus breeding population of Aride Island, Seychelles, has experienced a strong decline in the recent past. To predict the future trends of the White-tailed Tropicbird population on Aride Island and understand the urgency of applying management procedures, we developed a population matrix model. We estimated White-tailed Tropicbird adult survival rate over a 12-year period and investigated whether oceanographic conditions (El Niño Southern Oscillation, ENSO, and inter-annual climate variability in the Indian Ocean, Indian Ocean Dipole, IOD) or local factors (Pisonia grandis fruiting events) potentially affect adult survival. Annual adult survival could not be linked to inter-annual variability in oceanographic conditions, but may be more influenced by Pisonia fruiting events, which, overall, accounts for 23.2% of the adult mortality. The growth rate of the population, primarily influenced by annual adult survival, was estimated to be 0.946, which indicates an annual population decline of 5.4%. At the current rate, the probability of extinction of this population would be 99% in 170 years. Management scenarios studied through Monte Carlo simulations, assuming small increments in adult survival and/or breeding success, dramatically reduce the risk of extinction of White-tailed Tropicbirds. Habitat management, in order to maintain an open canopy and little understorey vegetation, appears to be crucial for the conservation of White-tailed Tropicbirds on Aride Island, as has already been shown for other ground-nesting tropical seabirds nesting on forested islands. © Dt. Ornithologen-Gesellschaft e.V. 2009.","author":[{"dropping-particle":"","family":"Catry","given":"Teresa","non-dropping-particle":"","parse-names":false,"suffix":""},{"dropping-particle":"","family":"Ramos","given":"Jaime Albino","non-dropping-particle":"","parse-names":false,"suffix":""},{"dropping-particle":"","family":"Monticelli","given":"David","non-dropping-particle":"","parse-names":false,"suffix":""},{"dropping-particle":"","family":"Bowler","given":"John","non-dropping-particle":"","parse-names":false,"suffix":""},{"dropping-particle":"","family":"Jupiter","given":"Tony","non-dropping-particle":"","parse-names":false,"suffix":""},{"dropping-particle":"","family":"Corre","given":"Matthieu","non-dropping-particle":"Le","parse-names":false,"suffix":""}],"container-title":"Journal of Ornithology","id":"ITEM-2","issue":"3","issued":{"date-parts":[["2009"]]},"page":"661-669","title":"Demography and conservation of the White-tailed Tropicbird Phaethon lepturus on Aride Island, Western Indian Ocean","type":"article-journal","volume":"150"},"uris":["http://www.mendeley.com/documents/?uuid=2c2c8978-1969-4875-984e-f0189b47a6a8"]}],"mendeley":{"formattedCitation":"(Schreiber and Clapp, 1987; Teresa Catry &lt;i&gt;et al.&lt;/i&gt;, 2009)","plainTextFormattedCitation":"(Schreiber and Clapp, 1987; Teresa Catry et al., 2009)","previouslyFormattedCitation":"(Schreiber and Clapp, 1987; Teresa Catry &lt;i&gt;et al.&lt;/i&gt;, 2009)"},"properties":{"noteIndex":0},"schema":"https://github.com/citation-style-language/schema/raw/master/csl-citation.json"}</w:instrText>
      </w:r>
      <w:r w:rsidR="006E7FF6">
        <w:rPr>
          <w:lang w:val="en-US"/>
        </w:rPr>
        <w:fldChar w:fldCharType="separate"/>
      </w:r>
      <w:r w:rsidR="008B7C22" w:rsidRPr="008B7C22">
        <w:rPr>
          <w:noProof/>
          <w:lang w:val="en-US"/>
        </w:rPr>
        <w:t xml:space="preserve">(Schreiber and Clapp, 1987; Teresa Catry </w:t>
      </w:r>
      <w:r w:rsidR="008B7C22" w:rsidRPr="008B7C22">
        <w:rPr>
          <w:i/>
          <w:noProof/>
          <w:lang w:val="en-US"/>
        </w:rPr>
        <w:t>et al.</w:t>
      </w:r>
      <w:r w:rsidR="008B7C22" w:rsidRPr="008B7C22">
        <w:rPr>
          <w:noProof/>
          <w:lang w:val="en-US"/>
        </w:rPr>
        <w:t>, 2009)</w:t>
      </w:r>
      <w:r w:rsidR="006E7FF6">
        <w:rPr>
          <w:lang w:val="en-US"/>
        </w:rPr>
        <w:fldChar w:fldCharType="end"/>
      </w:r>
      <w:r w:rsidRPr="00010128">
        <w:rPr>
          <w:lang w:val="en-US"/>
        </w:rPr>
        <w:t>. Their specific foraging strategy limits their rate of provisioning when these food sources are scarce</w:t>
      </w:r>
      <w:r w:rsidR="00796959">
        <w:rPr>
          <w:lang w:val="en-US"/>
        </w:rPr>
        <w:t xml:space="preserve"> </w:t>
      </w:r>
      <w:r w:rsidR="00796959">
        <w:rPr>
          <w:lang w:val="en-US"/>
        </w:rPr>
        <w:fldChar w:fldCharType="begin" w:fldLock="1"/>
      </w:r>
      <w:r w:rsidR="00F25CD5">
        <w:rPr>
          <w:lang w:val="en-US"/>
        </w:rPr>
        <w:instrText>ADDIN CSL_CITATION {"citationItems":[{"id":"ITEM-1","itemData":{"DOI":"10.2307/1940275","ISSN":"00129658","author":[{"dropping-particle":"","family":"Schaffner","given":"Fred Charles","non-dropping-particle":"","parse-names":false,"suffix":""}],"container-title":"Ecology","id":"ITEM-1","issue":"1","issued":{"date-parts":[["1990","2","1"]]},"page":"375-390","publisher":"John Wiley &amp; Sons, Ltd","title":"Food Provisioning by White-Tailed Tropicbirds: Effects on the Developmental Pattern of Chicks","type":"article-journal","volume":"71"},"uris":["http://www.mendeley.com/documents/?uuid=4ae32781-1045-334d-98ca-430b16b65237"]}],"mendeley":{"formattedCitation":"(Schaffner, 1990)","plainTextFormattedCitation":"(Schaffner, 1990)","previouslyFormattedCitation":"(Schaffner, 1990)"},"properties":{"noteIndex":0},"schema":"https://github.com/citation-style-language/schema/raw/master/csl-citation.json"}</w:instrText>
      </w:r>
      <w:r w:rsidR="00796959">
        <w:rPr>
          <w:lang w:val="en-US"/>
        </w:rPr>
        <w:fldChar w:fldCharType="separate"/>
      </w:r>
      <w:r w:rsidR="008B7C22" w:rsidRPr="008B7C22">
        <w:rPr>
          <w:noProof/>
          <w:lang w:val="en-US"/>
        </w:rPr>
        <w:t>(Schaffner, 1990)</w:t>
      </w:r>
      <w:r w:rsidR="00796959">
        <w:rPr>
          <w:lang w:val="en-US"/>
        </w:rPr>
        <w:fldChar w:fldCharType="end"/>
      </w:r>
      <w:r w:rsidRPr="00010128">
        <w:rPr>
          <w:lang w:val="en-US"/>
        </w:rPr>
        <w:t xml:space="preserve"> and therefore directly relates to chick rearing success (breeding success). Additionally, </w:t>
      </w:r>
      <w:r w:rsidRPr="00010128">
        <w:rPr>
          <w:i/>
          <w:lang w:val="en-US"/>
        </w:rPr>
        <w:t>P. lepturus</w:t>
      </w:r>
      <w:r w:rsidRPr="00010128">
        <w:rPr>
          <w:lang w:val="en-US"/>
        </w:rPr>
        <w:t xml:space="preserve"> is</w:t>
      </w:r>
      <w:r w:rsidRPr="00010128" w:rsidDel="00B663FA">
        <w:rPr>
          <w:lang w:val="en-US"/>
        </w:rPr>
        <w:t xml:space="preserve"> </w:t>
      </w:r>
      <w:r w:rsidRPr="00010128">
        <w:rPr>
          <w:lang w:val="en-US"/>
        </w:rPr>
        <w:t xml:space="preserve">ground nesting </w:t>
      </w:r>
      <w:r w:rsidR="00796959">
        <w:rPr>
          <w:lang w:val="en-US"/>
        </w:rPr>
        <w:fldChar w:fldCharType="begin" w:fldLock="1"/>
      </w:r>
      <w:r w:rsidR="00F25CD5">
        <w:rPr>
          <w:lang w:val="en-US"/>
        </w:rPr>
        <w:instrText>ADDIN CSL_CITATION {"citationItems":[{"id":"ITEM-1","itemData":{"author":[{"dropping-particle":"","family":"Burger","given":"Alan","non-dropping-particle":"","parse-names":false,"suffix":""},{"dropping-particle":"","family":"Lawrence","given":"Andrea","non-dropping-particle":"","parse-names":false,"suffix":""}],"id":"ITEM-1","issued":{"date-parts":[["2000"]]},"title":"Seabird Monitoring Techniques","type":"report"},"uris":["http://www.mendeley.com/documents/?uuid=953e5477-df44-3c3a-89fb-daf44adb9e21"]}],"mendeley":{"formattedCitation":"(Burger and Lawrence, 2000)","plainTextFormattedCitation":"(Burger and Lawrence, 2000)","previouslyFormattedCitation":"(Burger and Lawrence, 2000)"},"properties":{"noteIndex":0},"schema":"https://github.com/citation-style-language/schema/raw/master/csl-citation.json"}</w:instrText>
      </w:r>
      <w:r w:rsidR="00796959">
        <w:rPr>
          <w:lang w:val="en-US"/>
        </w:rPr>
        <w:fldChar w:fldCharType="separate"/>
      </w:r>
      <w:r w:rsidR="008B7C22" w:rsidRPr="008B7C22">
        <w:rPr>
          <w:noProof/>
          <w:lang w:val="en-US"/>
        </w:rPr>
        <w:t>(Burger and Lawrence, 2000)</w:t>
      </w:r>
      <w:r w:rsidR="00796959">
        <w:rPr>
          <w:lang w:val="en-US"/>
        </w:rPr>
        <w:fldChar w:fldCharType="end"/>
      </w:r>
      <w:r w:rsidRPr="00010128">
        <w:rPr>
          <w:lang w:val="en-US"/>
        </w:rPr>
        <w:t xml:space="preserve"> and therefore </w:t>
      </w:r>
      <w:del w:id="8" w:author="April Burt [2]" w:date="2019-06-09T12:23:00Z">
        <w:r w:rsidRPr="00010128" w:rsidDel="00F84956">
          <w:rPr>
            <w:lang w:val="en-US"/>
          </w:rPr>
          <w:delText>nesting success</w:delText>
        </w:r>
      </w:del>
      <w:ins w:id="9" w:author="April Burt [2]" w:date="2019-06-09T12:23:00Z">
        <w:r w:rsidR="00F84956">
          <w:rPr>
            <w:lang w:val="en-US"/>
          </w:rPr>
          <w:t>breeding success</w:t>
        </w:r>
      </w:ins>
      <w:r w:rsidRPr="00010128">
        <w:rPr>
          <w:lang w:val="en-US"/>
        </w:rPr>
        <w:t xml:space="preserve"> is highly susceptible to habitat integrity and environmental perturbations such as climatic variations</w:t>
      </w:r>
      <w:r w:rsidR="00B725C8">
        <w:rPr>
          <w:lang w:val="en-US"/>
        </w:rPr>
        <w:t xml:space="preserve"> </w:t>
      </w:r>
      <w:r w:rsidR="00B725C8">
        <w:rPr>
          <w:lang w:val="en-US"/>
        </w:rPr>
        <w:fldChar w:fldCharType="begin" w:fldLock="1"/>
      </w:r>
      <w:r w:rsidR="00F25CD5">
        <w:rPr>
          <w:lang w:val="en-US"/>
        </w:rPr>
        <w:instrText>ADDIN CSL_CITATION {"citationItems":[{"id":"ITEM-1","itemData":{"DOI":"10.1111/j.1365-2656.2011.01821.x","ISSN":"00218790","abstract":"There is increasing interest in the impacts of El Niño Southern Oscillation (ENSO) on reproduction of apical predators such as seabirds and marine mammals. Long-term studies documenting ENSO effects on reproduction of seabirds in the warm tropics are scarce, and differential sensitivity of breeding parameters to ENSO has rarely been explored. Analysis of 18years of breeding data from a colony of the blue-footed booby Sula nebouxii (Milne-Edwards) showed a delay in onset of breeding when the global Southern Oscillation Index was negative; each unit of the atmospheric pressure differential (hPa) across the Pacific Ocean meant a delay of 7days. ENSO conditions also produced declines in breeding participation, clutch size, brood size, hatching success and fledging success, especially when surface waters surrounding the colony were warmer during winter and spring. Each additional degree (°C) of water temperature produced a reduction of 0·45 fledglings per nest. Different breeding parameters were sensitive to ENSO indices in different blocks of months. Warming of local waters during the winter was associated with decline in ocean productivity in the current year and the following year, consistent with ENSO impacts on breeding parameters being mediated by effects on local productivity and prey availability. However, there was no evidence of lagged effects of ENSO on any breeding parameter. Comparison of 5years revealed that when local surface waters were warm, chicks grew more slowly, but no effects of ENSO on weight and size of eggs were evident in data of 9 and 7years, respectively. Our findings extend evidence of impacts of ENSO on seabird reproduction to the eastern tropical Pacific and indicate that several breeding parameters of blue-footed boobies (but not egg size) are affected in the short term by ENSO conditions, particularly by local anomalies in sea surface temperature associated with decline in ocean productivity. © 2011 The Authors. Journal of Animal Ecology © 2011 British Ecological Society.","author":[{"dropping-particle":"","family":"Ancona","given":"Sergio","non-dropping-particle":"","parse-names":false,"suffix":""},{"dropping-particle":"","family":"Sánchez-Colón","given":"Salvador","non-dropping-particle":"","parse-names":false,"suffix":""},{"dropping-particle":"","family":"Rodríguez","given":"Cristina","non-dropping-particle":"","parse-names":false,"suffix":""},{"dropping-particle":"","family":"Drummond","given":"Hugh","non-dropping-particle":"","parse-names":false,"suffix":""}],"container-title":"Journal of Animal Ecology","id":"ITEM-1","issue":"4","issued":{"date-parts":[["2011"]]},"page":"799-808","title":"El Niño in the Warm Tropics: Local sea temperature predicts breeding parameters and growth of blue-footed boobies","type":"article-journal","volume":"80"},"uris":["http://www.mendeley.com/documents/?uuid=253501be-f3bf-3225-a9b7-f51e9956293e"]}],"mendeley":{"formattedCitation":"(Ancona &lt;i&gt;et al.&lt;/i&gt;, 2011)","plainTextFormattedCitation":"(Ancona et al., 2011)","previouslyFormattedCitation":"(Ancona &lt;i&gt;et al.&lt;/i&gt;, 2011)"},"properties":{"noteIndex":0},"schema":"https://github.com/citation-style-language/schema/raw/master/csl-citation.json"}</w:instrText>
      </w:r>
      <w:r w:rsidR="00B725C8">
        <w:rPr>
          <w:lang w:val="en-US"/>
        </w:rPr>
        <w:fldChar w:fldCharType="separate"/>
      </w:r>
      <w:r w:rsidR="008B7C22" w:rsidRPr="008B7C22">
        <w:rPr>
          <w:noProof/>
          <w:lang w:val="en-US"/>
        </w:rPr>
        <w:t xml:space="preserve">(Ancona </w:t>
      </w:r>
      <w:r w:rsidR="008B7C22" w:rsidRPr="008B7C22">
        <w:rPr>
          <w:i/>
          <w:noProof/>
          <w:lang w:val="en-US"/>
        </w:rPr>
        <w:t>et al.</w:t>
      </w:r>
      <w:r w:rsidR="008B7C22" w:rsidRPr="008B7C22">
        <w:rPr>
          <w:noProof/>
          <w:lang w:val="en-US"/>
        </w:rPr>
        <w:t>, 2011)</w:t>
      </w:r>
      <w:r w:rsidR="00B725C8">
        <w:rPr>
          <w:lang w:val="en-US"/>
        </w:rPr>
        <w:fldChar w:fldCharType="end"/>
      </w:r>
      <w:r w:rsidRPr="00010128">
        <w:rPr>
          <w:lang w:val="en-US"/>
        </w:rPr>
        <w:t xml:space="preserve"> and invasive alien species</w:t>
      </w:r>
      <w:r w:rsidR="00711762">
        <w:rPr>
          <w:lang w:val="en-US"/>
        </w:rPr>
        <w:t xml:space="preserve"> </w:t>
      </w:r>
      <w:r w:rsidR="009E620C">
        <w:rPr>
          <w:lang w:val="en-US"/>
        </w:rPr>
        <w:fldChar w:fldCharType="begin" w:fldLock="1"/>
      </w:r>
      <w:r w:rsidR="00F25CD5">
        <w:rPr>
          <w:lang w:val="en-US"/>
        </w:rPr>
        <w:instrText>ADDIN CSL_CITATION {"citationItems":[{"id":"ITEM-1","itemData":{"abstract":"Vols. 16-17 (Dec. 1988-Dec. 1989) of print version published under the title: The Cormorant.","author":[{"dropping-particle":"","family":"Russel","given":"James C","non-dropping-particle":"","parse-names":false,"suffix":""},{"dropping-particle":"","family":"Corre","given":"Matthieu","non-dropping-particle":"Le","parse-names":false,"suffix":""}],"container-title":"Marine Ornithology","id":"ITEM-1","issued":{"date-parts":[["2009","10","15"]]},"number-of-pages":"121-128","publisher":"African Seabird Group/Pacific Seabird Group","title":"Introduced mammal impacts on seabirds in the Îles Éparses, western Indian Ocean","type":"book","volume":"37"},"uris":["http://www.mendeley.com/documents/?uuid=5e48f0b9-73bd-3b34-90e9-714e5db50a8e"]}],"mendeley":{"formattedCitation":"(Russel and Le Corre, 2009)","plainTextFormattedCitation":"(Russel and Le Corre, 2009)","previouslyFormattedCitation":"(Russel and Le Corre, 2009)"},"properties":{"noteIndex":0},"schema":"https://github.com/citation-style-language/schema/raw/master/csl-citation.json"}</w:instrText>
      </w:r>
      <w:r w:rsidR="009E620C">
        <w:rPr>
          <w:lang w:val="en-US"/>
        </w:rPr>
        <w:fldChar w:fldCharType="separate"/>
      </w:r>
      <w:r w:rsidR="008B7C22" w:rsidRPr="008B7C22">
        <w:rPr>
          <w:noProof/>
          <w:lang w:val="en-US"/>
        </w:rPr>
        <w:t>(Russel and Le Corre, 2009)</w:t>
      </w:r>
      <w:r w:rsidR="009E620C">
        <w:rPr>
          <w:lang w:val="en-US"/>
        </w:rPr>
        <w:fldChar w:fldCharType="end"/>
      </w:r>
      <w:r w:rsidRPr="00010128">
        <w:rPr>
          <w:lang w:val="en-US"/>
        </w:rPr>
        <w:t>.</w:t>
      </w:r>
    </w:p>
    <w:p w14:paraId="013293BA" w14:textId="77777777" w:rsidR="00010128" w:rsidRPr="00010128" w:rsidRDefault="00010128" w:rsidP="00010128">
      <w:pPr>
        <w:spacing w:line="480" w:lineRule="auto"/>
        <w:rPr>
          <w:lang w:val="en-US"/>
        </w:rPr>
      </w:pPr>
    </w:p>
    <w:p w14:paraId="0DA3CC6E" w14:textId="08573813" w:rsidR="00010128" w:rsidRPr="00010128" w:rsidRDefault="00604613" w:rsidP="00010128">
      <w:pPr>
        <w:spacing w:line="480" w:lineRule="auto"/>
        <w:rPr>
          <w:lang w:val="en-US"/>
        </w:rPr>
      </w:pPr>
      <w:ins w:id="10" w:author="April Burt [2]" w:date="2019-06-08T12:08:00Z">
        <w:r w:rsidRPr="00604613">
          <w:rPr>
            <w:rFonts w:ascii="Courier New" w:hAnsi="Courier New" w:cs="Courier New"/>
            <w:lang w:val="en-US"/>
          </w:rPr>
          <w:t>﻿</w:t>
        </w:r>
      </w:ins>
      <w:r>
        <w:rPr>
          <w:lang w:val="en-US"/>
        </w:rPr>
        <w:t>S</w:t>
      </w:r>
      <w:r w:rsidRPr="00604613">
        <w:rPr>
          <w:lang w:val="en-US"/>
        </w:rPr>
        <w:t>eabirds are more threatened than other comparable groups of birds and their status has deteriorated faster over recent decades</w:t>
      </w:r>
      <w:r>
        <w:rPr>
          <w:lang w:val="en-US"/>
        </w:rPr>
        <w:t xml:space="preserve"> </w:t>
      </w:r>
      <w:r>
        <w:rPr>
          <w:lang w:val="en-US"/>
        </w:rPr>
        <w:fldChar w:fldCharType="begin" w:fldLock="1"/>
      </w:r>
      <w:r w:rsidR="00F25CD5">
        <w:rPr>
          <w:lang w:val="en-US"/>
        </w:rPr>
        <w:instrText>ADDIN CSL_CITATION {"citationItems":[{"id":"ITEM-1","itemData":{"DOI":"10.1017/s0959270912000020","ISSN":"0959-2709","abstract":"We review the conservation status of, and threats to, all 346 species of seabirds, based on BirdLife International’s data and assessments for the 2010 IUCN Red List. We show that overall, seabirds are more threatened than other comparable groups of birds and that their status has deteriorated faster over recent decades. The principal current threats at sea are posed by commercial fisheries (through competition and mortality on fishing gear) and pollution, whereas on land, alien invasive predators, habitat degradation and human disturbance are the main threats. Direct exploitation remains a problem for some species both at sea and ashore. The priority actions needed involve: a) formal and effective site protection, especially for Important Bird Area (IBA) breeding sites and for marine IBA feeding and aggregation sites, as part of national, regional and global networks of Marine Protected Areas; b) removal of invasive, especially predatory, alien species (a list of priority sites is provided), as part of habitat and species recovery initiatives; and c) reduction of bycatch to negligible levels, as part of comprehensive implementation of ecosystem approaches to fisheries. The main knowledge gaps and research priorities relate to the three topics above but new work is needed on impacts of aquaculture, energy generation operations and climate change (especially effects on the distribution of prey species and rise in sea level). We summarise the relevant national and international jurisdictional responsibilities, especially in relation to endemic and globally threatened species.","author":[{"dropping-particle":"","family":"Croxall","given":"John P.","non-dropping-particle":"","parse-names":false,"suffix":""},{"dropping-particle":"","family":"Butchart","given":"STUART H. M.","non-dropping-particle":"","parse-names":false,"suffix":""},{"dropping-particle":"","family":"Lascelles","given":"Ben","non-dropping-particle":"","parse-names":false,"suffix":""},{"dropping-particle":"","family":"Stattersfield","given":"Alison J.","non-dropping-particle":"","parse-names":false,"suffix":""},{"dropping-particle":"","family":"Sullivan","given":"Ben","non-dropping-particle":"","parse-names":false,"suffix":""},{"dropping-particle":"","family":"Symes","given":"Andy","non-dropping-particle":"","parse-names":false,"suffix":""},{"dropping-particle":"","family":"Taylor","given":"Phil","non-dropping-particle":"","parse-names":false,"suffix":""}],"container-title":"Bird Conservation International","id":"ITEM-1","issue":"1","issued":{"date-parts":[["2012","3","9"]]},"page":"1-34","publisher":"Cambridge University Press","title":"Seabird conservation status, threats and priority actions: a global assessment","type":"article-journal","volume":"22"},"uris":["http://www.mendeley.com/documents/?uuid=34deefa0-45ce-378e-8e08-c7203dc465bc"]}],"mendeley":{"formattedCitation":"(Croxall &lt;i&gt;et al.&lt;/i&gt;, 2012)","plainTextFormattedCitation":"(Croxall et al., 2012)","previouslyFormattedCitation":"(Croxall &lt;i&gt;et al.&lt;/i&gt;, 2012)"},"properties":{"noteIndex":0},"schema":"https://github.com/citation-style-language/schema/raw/master/csl-citation.json"}</w:instrText>
      </w:r>
      <w:r>
        <w:rPr>
          <w:lang w:val="en-US"/>
        </w:rPr>
        <w:fldChar w:fldCharType="separate"/>
      </w:r>
      <w:r w:rsidR="008B7C22" w:rsidRPr="008B7C22">
        <w:rPr>
          <w:noProof/>
          <w:lang w:val="en-US"/>
        </w:rPr>
        <w:t xml:space="preserve">(Croxall </w:t>
      </w:r>
      <w:r w:rsidR="008B7C22" w:rsidRPr="008B7C22">
        <w:rPr>
          <w:i/>
          <w:noProof/>
          <w:lang w:val="en-US"/>
        </w:rPr>
        <w:t>et al.</w:t>
      </w:r>
      <w:r w:rsidR="008B7C22" w:rsidRPr="008B7C22">
        <w:rPr>
          <w:noProof/>
          <w:lang w:val="en-US"/>
        </w:rPr>
        <w:t>, 2012)</w:t>
      </w:r>
      <w:r>
        <w:rPr>
          <w:lang w:val="en-US"/>
        </w:rPr>
        <w:fldChar w:fldCharType="end"/>
      </w:r>
      <w:r>
        <w:rPr>
          <w:lang w:val="en-US"/>
        </w:rPr>
        <w:t xml:space="preserve">. </w:t>
      </w:r>
      <w:r w:rsidRPr="00980D3C">
        <w:t xml:space="preserve">The Western Indian Ocean (WIO) </w:t>
      </w:r>
      <w:r w:rsidRPr="00980D3C">
        <w:lastRenderedPageBreak/>
        <w:t>region has recently been prioritized for the conservation of global marine biodiversity in the face of climate change</w:t>
      </w:r>
      <w:r>
        <w:t xml:space="preserve"> </w:t>
      </w:r>
      <w:r>
        <w:fldChar w:fldCharType="begin" w:fldLock="1"/>
      </w:r>
      <w:r w:rsidR="00F25CD5">
        <w:instrText>ADDIN CSL_CITATION {"citationItems":[{"id":"ITEM-1","itemData":{"DOI":"10.1126/sciadv.1601198","ISSN":"23752548","abstract":"© 2017 The Authors, some rights reserved. Human activities drive environmental changes at scales that could potentially cause ecosystem collapses in the marine environment. We combined information on marine biodiversity with spatial assessments of the impacts of climate change to identify the key areas to prioritize for the conservation of global marine biodiversity. This process identified six marine regions of exceptional biodiversity based on global distributions of 1729 species of fish, 124 marine mammals, and 330 seabirds. Overall, these hot spots of marine biodiversity coincide with areas most severely affected by global warming. In particular, these marine biodiversity hot spots have undergone local to regional increasing water temperatures, slowing current circulation, and decreasing primary productivity. Furthermore, when we overlapped these hot spots with available industrial fishery data, albeit coarser than our estimates of climate impacts, they suggest a worrying coincidence whereby the world’s richest areas for marine biodiversity are also those areas mostly affected by both climate change and industrial fishing. In light of these findings, we offer an adaptable framework for determining local to regional areas of special concern for the conservation of marine biodiversity. This has exposed the need for finer-scaled fishery data to assist in the management of global fisheries if the accumulative, but potentially preventable, effect of fishing on climate change impacts is to be minimized within areas prioritized for marine biodiversity conservation.","author":[{"dropping-particle":"","family":"Ramírez","given":"Francisco","non-dropping-particle":"","parse-names":false,"suffix":""},{"dropping-particle":"","family":"Afán","given":"Isabel","non-dropping-particle":"","parse-names":false,"suffix":""},{"dropping-particle":"","family":"Davis","given":"Lloyd S.","non-dropping-particle":"","parse-names":false,"suffix":""},{"dropping-particle":"","family":"Chiaradia","given":"André","non-dropping-particle":"","parse-names":false,"suffix":""}],"container-title":"Science Advances","id":"ITEM-1","issue":"2","issued":{"date-parts":[["2017"]]},"page":"1-8","title":"Climate impacts on global hot spots of marine biodiversity","type":"article-journal","volume":"3"},"uris":["http://www.mendeley.com/documents/?uuid=7296f3f2-fed8-4c81-a558-31d475c2a52a"]}],"mendeley":{"formattedCitation":"(Ramírez &lt;i&gt;et al.&lt;/i&gt;, 2017)","plainTextFormattedCitation":"(Ramírez et al., 2017)","previouslyFormattedCitation":"(Ramírez &lt;i&gt;et al.&lt;/i&gt;, 2017)"},"properties":{"noteIndex":0},"schema":"https://github.com/citation-style-language/schema/raw/master/csl-citation.json"}</w:instrText>
      </w:r>
      <w:r>
        <w:fldChar w:fldCharType="separate"/>
      </w:r>
      <w:r w:rsidR="008B7C22" w:rsidRPr="008B7C22">
        <w:rPr>
          <w:noProof/>
        </w:rPr>
        <w:t xml:space="preserve">(Ramírez </w:t>
      </w:r>
      <w:r w:rsidR="008B7C22" w:rsidRPr="008B7C22">
        <w:rPr>
          <w:i/>
          <w:noProof/>
        </w:rPr>
        <w:t>et al.</w:t>
      </w:r>
      <w:r w:rsidR="008B7C22" w:rsidRPr="008B7C22">
        <w:rPr>
          <w:noProof/>
        </w:rPr>
        <w:t>, 2017)</w:t>
      </w:r>
      <w:r>
        <w:fldChar w:fldCharType="end"/>
      </w:r>
      <w:r>
        <w:t>.</w:t>
      </w:r>
      <w:r w:rsidR="001C2738">
        <w:t xml:space="preserve"> </w:t>
      </w:r>
      <w:r w:rsidR="00010128" w:rsidRPr="00010128">
        <w:rPr>
          <w:lang w:val="en-US"/>
        </w:rPr>
        <w:t>With 115 islands stretching across an exclusive economic zone of 1.4 million km</w:t>
      </w:r>
      <w:r w:rsidR="00010128" w:rsidRPr="00010128">
        <w:rPr>
          <w:vertAlign w:val="superscript"/>
          <w:lang w:val="en-US"/>
        </w:rPr>
        <w:t>2</w:t>
      </w:r>
      <w:r w:rsidR="00010128" w:rsidRPr="00010128">
        <w:rPr>
          <w:lang w:val="en-US"/>
        </w:rPr>
        <w:t>,</w:t>
      </w:r>
      <w:r w:rsidR="00010128" w:rsidRPr="00010128">
        <w:rPr>
          <w:vertAlign w:val="superscript"/>
          <w:lang w:val="en-US"/>
        </w:rPr>
        <w:t xml:space="preserve"> </w:t>
      </w:r>
      <w:r w:rsidR="00010128" w:rsidRPr="00010128">
        <w:rPr>
          <w:lang w:val="en-US"/>
        </w:rPr>
        <w:t>the Seychelles forms a substantial part of the WIO region but is a challenging location for coordinated monitoring efforts</w:t>
      </w:r>
      <w:r w:rsidR="00010128" w:rsidRPr="00010128">
        <w:rPr>
          <w:iCs/>
          <w:lang w:val="en-US"/>
        </w:rPr>
        <w:t>.</w:t>
      </w:r>
      <w:r w:rsidR="00010128" w:rsidRPr="00010128">
        <w:rPr>
          <w:lang w:val="en-US"/>
        </w:rPr>
        <w:t xml:space="preserve"> Biodiversity monitoring </w:t>
      </w:r>
      <w:proofErr w:type="spellStart"/>
      <w:r w:rsidR="00010128" w:rsidRPr="00010128">
        <w:rPr>
          <w:lang w:val="en-US"/>
        </w:rPr>
        <w:t>programmes</w:t>
      </w:r>
      <w:proofErr w:type="spellEnd"/>
      <w:r w:rsidR="00010128" w:rsidRPr="00010128">
        <w:rPr>
          <w:lang w:val="en-US"/>
        </w:rPr>
        <w:t xml:space="preserve"> are widely used across the Seychelles and can form an integral role in informing conservation management. Determining trends in breeding success of </w:t>
      </w:r>
      <w:r w:rsidR="001C2738">
        <w:rPr>
          <w:lang w:val="en-US"/>
        </w:rPr>
        <w:t>such a key seabird species</w:t>
      </w:r>
      <w:r w:rsidR="00010128" w:rsidRPr="00010128">
        <w:rPr>
          <w:lang w:val="en-US"/>
        </w:rPr>
        <w:t xml:space="preserve"> at a </w:t>
      </w:r>
      <w:r w:rsidR="00E7751B">
        <w:rPr>
          <w:lang w:val="en-US"/>
        </w:rPr>
        <w:t>national and regional</w:t>
      </w:r>
      <w:r w:rsidR="00E7751B" w:rsidRPr="00010128">
        <w:rPr>
          <w:lang w:val="en-US"/>
        </w:rPr>
        <w:t xml:space="preserve"> </w:t>
      </w:r>
      <w:r w:rsidR="00010128" w:rsidRPr="00010128">
        <w:rPr>
          <w:lang w:val="en-US"/>
        </w:rPr>
        <w:t xml:space="preserve">scale is an essential first step </w:t>
      </w:r>
      <w:r w:rsidR="00E7751B">
        <w:rPr>
          <w:lang w:val="en-US"/>
        </w:rPr>
        <w:t>to inform</w:t>
      </w:r>
      <w:r w:rsidR="00010128" w:rsidRPr="00010128">
        <w:rPr>
          <w:lang w:val="en-US"/>
        </w:rPr>
        <w:t xml:space="preserve"> effective management of this species. To use </w:t>
      </w:r>
      <w:proofErr w:type="spellStart"/>
      <w:proofErr w:type="gramStart"/>
      <w:r w:rsidR="001C2738" w:rsidRPr="001C2738">
        <w:rPr>
          <w:i/>
          <w:lang w:val="en-US"/>
        </w:rPr>
        <w:t>P.lepturus</w:t>
      </w:r>
      <w:proofErr w:type="spellEnd"/>
      <w:proofErr w:type="gramEnd"/>
      <w:r w:rsidR="00010128" w:rsidRPr="001C2738">
        <w:rPr>
          <w:i/>
          <w:lang w:val="en-US"/>
        </w:rPr>
        <w:t xml:space="preserve"> </w:t>
      </w:r>
      <w:r w:rsidR="00010128" w:rsidRPr="00010128">
        <w:rPr>
          <w:lang w:val="en-US"/>
        </w:rPr>
        <w:t xml:space="preserve">as an </w:t>
      </w:r>
      <w:r w:rsidR="00EE5290">
        <w:rPr>
          <w:lang w:val="en-US"/>
        </w:rPr>
        <w:t>indicator</w:t>
      </w:r>
      <w:r w:rsidR="00010128" w:rsidRPr="00010128">
        <w:rPr>
          <w:lang w:val="en-US"/>
        </w:rPr>
        <w:t xml:space="preserve"> of broader scale environmental changes, the factors influencing breeding success must also be distinguished. </w:t>
      </w:r>
    </w:p>
    <w:p w14:paraId="5FE64F2E" w14:textId="77777777" w:rsidR="00010128" w:rsidRPr="00010128" w:rsidRDefault="00010128" w:rsidP="00010128">
      <w:pPr>
        <w:spacing w:line="480" w:lineRule="auto"/>
        <w:rPr>
          <w:lang w:val="en-US"/>
        </w:rPr>
      </w:pPr>
    </w:p>
    <w:p w14:paraId="217892E5" w14:textId="518415AB" w:rsidR="00010128" w:rsidRPr="00010128" w:rsidRDefault="00010128" w:rsidP="00010128">
      <w:pPr>
        <w:spacing w:line="480" w:lineRule="auto"/>
        <w:rPr>
          <w:lang w:val="en-US"/>
        </w:rPr>
      </w:pPr>
      <w:r w:rsidRPr="00010128">
        <w:rPr>
          <w:lang w:val="en-US"/>
        </w:rPr>
        <w:t xml:space="preserve">Although P. lepturus is listed as ‘Least Concern’ on the IUCN red list, the species is suspected to be in decline owing to predation by invasive species at nesting sites (IUCN Red List). </w:t>
      </w:r>
      <w:r w:rsidR="00AA746E">
        <w:t>S</w:t>
      </w:r>
      <w:r w:rsidR="00AA746E" w:rsidRPr="00B23B77">
        <w:t xml:space="preserve">eabird populations </w:t>
      </w:r>
      <w:r w:rsidR="00AA746E">
        <w:t xml:space="preserve">in the </w:t>
      </w:r>
      <w:r w:rsidR="00AA746E" w:rsidRPr="00B23B77">
        <w:t>Seychell</w:t>
      </w:r>
      <w:r w:rsidR="00AA746E">
        <w:t xml:space="preserve">es </w:t>
      </w:r>
      <w:r w:rsidR="00AA746E" w:rsidRPr="00B23B77">
        <w:t>have been threatened by habitat loss, alien predators, and over</w:t>
      </w:r>
      <w:r w:rsidR="00AA746E">
        <w:t>-</w:t>
      </w:r>
      <w:r w:rsidR="00AA746E" w:rsidRPr="00B23B77">
        <w:t xml:space="preserve">utilisation as a food source; </w:t>
      </w:r>
      <w:r w:rsidR="00AA746E">
        <w:t>with</w:t>
      </w:r>
      <w:r w:rsidR="00AA746E" w:rsidRPr="00B23B77">
        <w:t xml:space="preserve"> expanding fishery activity and climate change </w:t>
      </w:r>
      <w:r w:rsidR="00AA746E">
        <w:t>also</w:t>
      </w:r>
      <w:r w:rsidR="00AA746E" w:rsidRPr="00B23B77">
        <w:t xml:space="preserve"> posing threats</w:t>
      </w:r>
      <w:r w:rsidR="001E6728">
        <w:t xml:space="preserve"> </w:t>
      </w:r>
      <w:r w:rsidR="004E63A4">
        <w:fldChar w:fldCharType="begin" w:fldLock="1"/>
      </w:r>
      <w:r w:rsidR="00F25CD5">
        <w:instrText>ADDIN CSL_CITATION {"citationItems":[{"id":"ITEM-1","itemData":{"author":[{"dropping-particle":"","family":"Bristol","given":"Rachel","non-dropping-particle":"","parse-names":false,"suffix":""}],"container-title":"Ostrich","id":"ITEM-1","issue":"2","issued":{"date-parts":[["2007"]]},"page":"453-453","title":"Seabirds of the granitic Seychelles: a review of status, threats, uses and conservation","type":"article-journal","volume":"78"},"uris":["http://www.mendeley.com/documents/?uuid=be075734-1007-4eee-9680-eef316c4fbbd"]}],"mendeley":{"formattedCitation":"(Bristol, 2007)","plainTextFormattedCitation":"(Bristol, 2007)","previouslyFormattedCitation":"(Bristol, 2007)"},"properties":{"noteIndex":0},"schema":"https://github.com/citation-style-language/schema/raw/master/csl-citation.json"}</w:instrText>
      </w:r>
      <w:r w:rsidR="004E63A4">
        <w:fldChar w:fldCharType="separate"/>
      </w:r>
      <w:r w:rsidR="008B7C22" w:rsidRPr="008B7C22">
        <w:rPr>
          <w:noProof/>
        </w:rPr>
        <w:t>(Bristol, 2007)</w:t>
      </w:r>
      <w:r w:rsidR="004E63A4">
        <w:fldChar w:fldCharType="end"/>
      </w:r>
      <w:r w:rsidR="00AA746E" w:rsidRPr="00B23B77">
        <w:t>.</w:t>
      </w:r>
      <w:r w:rsidR="00AA746E">
        <w:t xml:space="preserve"> </w:t>
      </w:r>
      <w:r w:rsidRPr="00010128">
        <w:rPr>
          <w:lang w:val="en-US"/>
        </w:rPr>
        <w:t xml:space="preserve">However, despite the monitoring </w:t>
      </w:r>
      <w:proofErr w:type="spellStart"/>
      <w:r w:rsidRPr="00010128">
        <w:rPr>
          <w:lang w:val="en-US"/>
        </w:rPr>
        <w:t>programmes</w:t>
      </w:r>
      <w:proofErr w:type="spellEnd"/>
      <w:r w:rsidRPr="00010128">
        <w:rPr>
          <w:lang w:val="en-US"/>
        </w:rPr>
        <w:t xml:space="preserve"> in place across the Seychelles, the current trend status of </w:t>
      </w:r>
      <w:r w:rsidRPr="00C16135">
        <w:rPr>
          <w:i/>
          <w:lang w:val="en-US"/>
        </w:rPr>
        <w:t xml:space="preserve">P. lepturus </w:t>
      </w:r>
      <w:r w:rsidRPr="00010128">
        <w:rPr>
          <w:lang w:val="en-US"/>
        </w:rPr>
        <w:t>is unknown.  Here, for the first time, we compile multi-</w:t>
      </w:r>
      <w:r w:rsidR="00AA746E">
        <w:rPr>
          <w:lang w:val="en-US"/>
        </w:rPr>
        <w:t>site</w:t>
      </w:r>
      <w:r w:rsidR="00AA746E" w:rsidRPr="00010128">
        <w:rPr>
          <w:lang w:val="en-US"/>
        </w:rPr>
        <w:t xml:space="preserve"> </w:t>
      </w:r>
      <w:r w:rsidRPr="00010128">
        <w:rPr>
          <w:lang w:val="en-US"/>
        </w:rPr>
        <w:t xml:space="preserve">monitoring data of P. lepturus in the Seychelles to: (1) identify </w:t>
      </w:r>
      <w:r w:rsidR="00EE5290">
        <w:rPr>
          <w:lang w:val="en-US"/>
        </w:rPr>
        <w:t xml:space="preserve">the level of and </w:t>
      </w:r>
      <w:r w:rsidRPr="00010128">
        <w:rPr>
          <w:lang w:val="en-US"/>
        </w:rPr>
        <w:t xml:space="preserve">trends in breeding success; (2) assess trends in </w:t>
      </w:r>
      <w:r w:rsidR="00852A95">
        <w:rPr>
          <w:lang w:val="en-US"/>
        </w:rPr>
        <w:t>nesting rate</w:t>
      </w:r>
      <w:r w:rsidRPr="00010128">
        <w:rPr>
          <w:lang w:val="en-US"/>
        </w:rPr>
        <w:t xml:space="preserve">; and (3) identify trends in breeding </w:t>
      </w:r>
      <w:commentRangeStart w:id="11"/>
      <w:r w:rsidRPr="00010128">
        <w:rPr>
          <w:lang w:val="en-US"/>
        </w:rPr>
        <w:t>seasonality</w:t>
      </w:r>
      <w:commentRangeEnd w:id="11"/>
      <w:r w:rsidR="00604613">
        <w:rPr>
          <w:rStyle w:val="CommentReference"/>
        </w:rPr>
        <w:commentReference w:id="11"/>
      </w:r>
      <w:r w:rsidRPr="00010128">
        <w:rPr>
          <w:lang w:val="en-US"/>
        </w:rPr>
        <w:t xml:space="preserve">. We use these results to determine the population status of </w:t>
      </w:r>
      <w:r w:rsidRPr="00C16135">
        <w:rPr>
          <w:i/>
          <w:lang w:val="en-US"/>
        </w:rPr>
        <w:t>P. lepturus</w:t>
      </w:r>
      <w:r w:rsidRPr="00010128">
        <w:rPr>
          <w:lang w:val="en-US"/>
        </w:rPr>
        <w:t xml:space="preserve"> in the Seychelles and make recommendations to improve monitoring effectiveness.</w:t>
      </w:r>
    </w:p>
    <w:p w14:paraId="21E3D88F" w14:textId="77777777" w:rsidR="00B42585" w:rsidRPr="00980D3C" w:rsidRDefault="00B42585" w:rsidP="00E97C86">
      <w:pPr>
        <w:spacing w:line="480" w:lineRule="auto"/>
      </w:pPr>
    </w:p>
    <w:p w14:paraId="3009CB75" w14:textId="4D0BF9DF" w:rsidR="00E635E4" w:rsidRPr="002E0689" w:rsidRDefault="00442D10" w:rsidP="00E97C86">
      <w:pPr>
        <w:pStyle w:val="BodyText2"/>
        <w:spacing w:line="480" w:lineRule="auto"/>
        <w:jc w:val="left"/>
        <w:outlineLvl w:val="0"/>
        <w:rPr>
          <w:b/>
          <w:caps/>
          <w:color w:val="000000"/>
          <w:szCs w:val="24"/>
        </w:rPr>
      </w:pPr>
      <w:r w:rsidRPr="002E0689">
        <w:rPr>
          <w:b/>
          <w:caps/>
          <w:color w:val="000000"/>
          <w:szCs w:val="24"/>
        </w:rPr>
        <w:t>M</w:t>
      </w:r>
      <w:r w:rsidR="00E42BD2" w:rsidRPr="002E0689">
        <w:rPr>
          <w:b/>
          <w:caps/>
          <w:color w:val="000000"/>
          <w:szCs w:val="24"/>
        </w:rPr>
        <w:t>aterial and m</w:t>
      </w:r>
      <w:r w:rsidRPr="002E0689">
        <w:rPr>
          <w:b/>
          <w:caps/>
          <w:color w:val="000000"/>
          <w:szCs w:val="24"/>
        </w:rPr>
        <w:t>ethods</w:t>
      </w:r>
    </w:p>
    <w:p w14:paraId="61893FD5" w14:textId="2EAEAD80" w:rsidR="000E49AE" w:rsidRPr="00980D3C" w:rsidRDefault="000E49AE" w:rsidP="009F7956">
      <w:pPr>
        <w:spacing w:line="480" w:lineRule="auto"/>
        <w:rPr>
          <w:b/>
        </w:rPr>
      </w:pPr>
      <w:r w:rsidRPr="00980D3C">
        <w:rPr>
          <w:b/>
        </w:rPr>
        <w:t xml:space="preserve">Study </w:t>
      </w:r>
      <w:r w:rsidR="004A159D">
        <w:rPr>
          <w:b/>
        </w:rPr>
        <w:t>s</w:t>
      </w:r>
      <w:r w:rsidRPr="00980D3C">
        <w:rPr>
          <w:b/>
        </w:rPr>
        <w:t>ites</w:t>
      </w:r>
      <w:r w:rsidR="004A159D">
        <w:rPr>
          <w:b/>
        </w:rPr>
        <w:t xml:space="preserve"> </w:t>
      </w:r>
      <w:commentRangeStart w:id="12"/>
      <w:r w:rsidR="004A159D">
        <w:rPr>
          <w:b/>
        </w:rPr>
        <w:t>and species</w:t>
      </w:r>
      <w:commentRangeEnd w:id="12"/>
      <w:r w:rsidR="004A159D">
        <w:rPr>
          <w:rStyle w:val="CommentReference"/>
        </w:rPr>
        <w:commentReference w:id="12"/>
      </w:r>
    </w:p>
    <w:p w14:paraId="6CC602FD" w14:textId="2AB56A56" w:rsidR="002C0386" w:rsidRPr="00980D3C" w:rsidRDefault="00052467" w:rsidP="009F7956">
      <w:pPr>
        <w:spacing w:line="480" w:lineRule="auto"/>
      </w:pPr>
      <w:r w:rsidRPr="00980D3C">
        <w:lastRenderedPageBreak/>
        <w:t xml:space="preserve">We </w:t>
      </w:r>
      <w:r w:rsidR="00CD0B6B" w:rsidRPr="00980D3C">
        <w:t xml:space="preserve">analysed data from </w:t>
      </w:r>
      <w:r w:rsidR="00CB7B23" w:rsidRPr="00980D3C">
        <w:t>five</w:t>
      </w:r>
      <w:r w:rsidR="00CD0B6B" w:rsidRPr="00980D3C">
        <w:t xml:space="preserve"> </w:t>
      </w:r>
      <w:r w:rsidR="00BE537C" w:rsidRPr="00980D3C">
        <w:t>islands</w:t>
      </w:r>
      <w:r w:rsidR="00CD0B6B" w:rsidRPr="00980D3C">
        <w:t xml:space="preserve"> in</w:t>
      </w:r>
      <w:r w:rsidRPr="00980D3C">
        <w:t xml:space="preserve"> the Seychelles</w:t>
      </w:r>
      <w:r w:rsidR="00CD0B6B" w:rsidRPr="00980D3C">
        <w:t>: Aldabra Atoll, Aride</w:t>
      </w:r>
      <w:r w:rsidR="00CB7B23" w:rsidRPr="00980D3C">
        <w:t xml:space="preserve"> Island</w:t>
      </w:r>
      <w:r w:rsidR="00CD0B6B" w:rsidRPr="00980D3C">
        <w:t>, Cousin</w:t>
      </w:r>
      <w:r w:rsidR="00CB7B23" w:rsidRPr="00980D3C">
        <w:t xml:space="preserve"> Island</w:t>
      </w:r>
      <w:r w:rsidR="00CD0B6B" w:rsidRPr="00980D3C">
        <w:t>, Cousine</w:t>
      </w:r>
      <w:r w:rsidR="00CB7B23" w:rsidRPr="00980D3C">
        <w:t xml:space="preserve"> Island</w:t>
      </w:r>
      <w:r w:rsidR="00CD0B6B" w:rsidRPr="00980D3C">
        <w:t>, and Denis Island</w:t>
      </w:r>
      <w:r w:rsidR="003A2969" w:rsidRPr="00980D3C">
        <w:t xml:space="preserve"> (Figure 1)</w:t>
      </w:r>
      <w:r w:rsidR="001A45B8">
        <w:t>, which</w:t>
      </w:r>
      <w:r w:rsidR="008E79EF" w:rsidRPr="00980D3C">
        <w:t xml:space="preserve"> </w:t>
      </w:r>
      <w:r w:rsidR="001A45B8">
        <w:t xml:space="preserve">include </w:t>
      </w:r>
      <w:r w:rsidR="008E79EF" w:rsidRPr="00980D3C">
        <w:t xml:space="preserve">the </w:t>
      </w:r>
      <w:r w:rsidR="001A45B8">
        <w:t xml:space="preserve">four </w:t>
      </w:r>
      <w:r w:rsidR="008E79EF" w:rsidRPr="00980D3C">
        <w:t xml:space="preserve">main </w:t>
      </w:r>
      <w:r w:rsidR="001A45B8">
        <w:t xml:space="preserve">monitored </w:t>
      </w:r>
      <w:r w:rsidR="008E79EF" w:rsidRPr="00980D3C">
        <w:t xml:space="preserve">breeding sites in Seychelles for </w:t>
      </w:r>
      <w:r w:rsidR="008E79EF" w:rsidRPr="00980D3C">
        <w:rPr>
          <w:i/>
        </w:rPr>
        <w:t>P.</w:t>
      </w:r>
      <w:r w:rsidR="001A45B8">
        <w:rPr>
          <w:i/>
        </w:rPr>
        <w:t xml:space="preserve"> </w:t>
      </w:r>
      <w:r w:rsidR="008E79EF" w:rsidRPr="00980D3C">
        <w:rPr>
          <w:i/>
        </w:rPr>
        <w:t>lepturus</w:t>
      </w:r>
      <w:r w:rsidR="008E79EF" w:rsidRPr="00980D3C">
        <w:t xml:space="preserve"> (Aldabra, Cousin, Cousine</w:t>
      </w:r>
      <w:r w:rsidR="001A45B8">
        <w:t>,</w:t>
      </w:r>
      <w:r w:rsidR="008E79EF" w:rsidRPr="00980D3C">
        <w:t xml:space="preserve"> Aride) as well as Denis island, </w:t>
      </w:r>
      <w:r w:rsidR="001A45B8">
        <w:t xml:space="preserve">where </w:t>
      </w:r>
      <w:r w:rsidR="008E79EF" w:rsidRPr="00980D3C">
        <w:t xml:space="preserve">little is known about the </w:t>
      </w:r>
      <w:r w:rsidR="008E79EF" w:rsidRPr="00980D3C">
        <w:rPr>
          <w:i/>
        </w:rPr>
        <w:t>P.</w:t>
      </w:r>
      <w:r w:rsidR="001A45B8">
        <w:rPr>
          <w:i/>
        </w:rPr>
        <w:t xml:space="preserve"> </w:t>
      </w:r>
      <w:r w:rsidR="008E79EF" w:rsidRPr="00980D3C">
        <w:rPr>
          <w:i/>
        </w:rPr>
        <w:t>lepturus</w:t>
      </w:r>
      <w:r w:rsidR="008E79EF" w:rsidRPr="00980D3C">
        <w:t xml:space="preserve"> population. </w:t>
      </w:r>
      <w:r w:rsidR="00030A68" w:rsidRPr="00980D3C">
        <w:t xml:space="preserve">The </w:t>
      </w:r>
      <w:r w:rsidR="001A45B8">
        <w:t>islands</w:t>
      </w:r>
      <w:r w:rsidR="001A45B8" w:rsidRPr="00980D3C">
        <w:t xml:space="preserve"> </w:t>
      </w:r>
      <w:r w:rsidR="00030A68" w:rsidRPr="00980D3C">
        <w:t>vary in size, geomorphology, elevation, protect</w:t>
      </w:r>
      <w:r w:rsidR="00D410D3">
        <w:t>ion</w:t>
      </w:r>
      <w:r w:rsidR="00030A68" w:rsidRPr="00980D3C">
        <w:t xml:space="preserve"> status, management type, predator threats and estimated </w:t>
      </w:r>
      <w:r w:rsidR="00030A68" w:rsidRPr="00980D3C">
        <w:rPr>
          <w:i/>
        </w:rPr>
        <w:t>P. lepturus</w:t>
      </w:r>
      <w:r w:rsidR="00030A68" w:rsidRPr="00980D3C">
        <w:t xml:space="preserve"> population size (Table 1). </w:t>
      </w:r>
      <w:commentRangeStart w:id="13"/>
      <w:commentRangeStart w:id="14"/>
      <w:commentRangeStart w:id="15"/>
      <w:r w:rsidR="00BB3FE6" w:rsidRPr="00980D3C">
        <w:t>Although o</w:t>
      </w:r>
      <w:r w:rsidR="00937E13" w:rsidRPr="00980D3C">
        <w:t xml:space="preserve">ther </w:t>
      </w:r>
      <w:r w:rsidR="001A45B8">
        <w:t xml:space="preserve">Seychelles </w:t>
      </w:r>
      <w:r w:rsidR="00937E13" w:rsidRPr="00980D3C">
        <w:t xml:space="preserve">islands </w:t>
      </w:r>
      <w:r w:rsidR="00A53953" w:rsidRPr="00980D3C">
        <w:t xml:space="preserve">also </w:t>
      </w:r>
      <w:r w:rsidR="00937E13" w:rsidRPr="00980D3C">
        <w:t xml:space="preserve">have </w:t>
      </w:r>
      <w:r w:rsidR="00937E13" w:rsidRPr="00980D3C">
        <w:rPr>
          <w:i/>
        </w:rPr>
        <w:t>P.</w:t>
      </w:r>
      <w:r w:rsidR="00A53953" w:rsidRPr="00980D3C">
        <w:rPr>
          <w:i/>
        </w:rPr>
        <w:t xml:space="preserve"> </w:t>
      </w:r>
      <w:r w:rsidR="00937E13" w:rsidRPr="00980D3C">
        <w:rPr>
          <w:i/>
        </w:rPr>
        <w:t>lepturus</w:t>
      </w:r>
      <w:r w:rsidR="00937E13" w:rsidRPr="00980D3C">
        <w:t xml:space="preserve"> breeding populations</w:t>
      </w:r>
      <w:r w:rsidR="00996399">
        <w:t xml:space="preserve"> (</w:t>
      </w:r>
      <w:r w:rsidR="00C073D2">
        <w:t>e.g.</w:t>
      </w:r>
      <w:r w:rsidR="00996399">
        <w:t xml:space="preserve"> </w:t>
      </w:r>
      <w:proofErr w:type="spellStart"/>
      <w:r w:rsidR="00C073D2">
        <w:t>Fregate</w:t>
      </w:r>
      <w:proofErr w:type="spellEnd"/>
      <w:r w:rsidR="00C073D2">
        <w:t>, North, Bird)</w:t>
      </w:r>
      <w:r w:rsidR="00937E13" w:rsidRPr="00980D3C">
        <w:t xml:space="preserve"> most are </w:t>
      </w:r>
      <w:r w:rsidR="00384A50" w:rsidRPr="00980D3C">
        <w:t xml:space="preserve">not </w:t>
      </w:r>
      <w:r w:rsidR="00937E13" w:rsidRPr="00980D3C">
        <w:t xml:space="preserve">monitored. </w:t>
      </w:r>
      <w:commentRangeEnd w:id="13"/>
      <w:r w:rsidR="00D410D3">
        <w:rPr>
          <w:rStyle w:val="CommentReference"/>
        </w:rPr>
        <w:commentReference w:id="13"/>
      </w:r>
      <w:commentRangeEnd w:id="14"/>
      <w:r w:rsidR="00C073D2">
        <w:rPr>
          <w:rStyle w:val="CommentReference"/>
        </w:rPr>
        <w:commentReference w:id="14"/>
      </w:r>
      <w:commentRangeEnd w:id="15"/>
      <w:r w:rsidR="00596B96">
        <w:rPr>
          <w:rStyle w:val="CommentReference"/>
        </w:rPr>
        <w:commentReference w:id="15"/>
      </w:r>
    </w:p>
    <w:p w14:paraId="1173DC26" w14:textId="092D8F2B" w:rsidR="006D09DF" w:rsidRDefault="001A0F28" w:rsidP="009F7956">
      <w:pPr>
        <w:spacing w:line="480" w:lineRule="auto"/>
      </w:pPr>
      <w:r w:rsidRPr="00980D3C">
        <w:t xml:space="preserve">All </w:t>
      </w:r>
      <w:r w:rsidR="006E5545" w:rsidRPr="00980D3C">
        <w:t xml:space="preserve">the </w:t>
      </w:r>
      <w:r w:rsidRPr="00980D3C">
        <w:t xml:space="preserve">monitoring programmes were </w:t>
      </w:r>
      <w:r w:rsidR="00D3594F" w:rsidRPr="00980D3C">
        <w:t xml:space="preserve">developed </w:t>
      </w:r>
      <w:r w:rsidR="001A45B8">
        <w:t>independently</w:t>
      </w:r>
      <w:r w:rsidR="009A06ED" w:rsidRPr="00980D3C">
        <w:t>,</w:t>
      </w:r>
      <w:r w:rsidR="00D3594F" w:rsidRPr="00980D3C">
        <w:t xml:space="preserve"> </w:t>
      </w:r>
      <w:r w:rsidR="00D410D3">
        <w:t xml:space="preserve">although they </w:t>
      </w:r>
      <w:commentRangeStart w:id="16"/>
      <w:r w:rsidR="00D410D3">
        <w:t>we</w:t>
      </w:r>
      <w:r w:rsidR="001A45B8">
        <w:t xml:space="preserve">re </w:t>
      </w:r>
      <w:commentRangeEnd w:id="16"/>
      <w:r w:rsidR="00D410D3">
        <w:rPr>
          <w:rStyle w:val="CommentReference"/>
        </w:rPr>
        <w:commentReference w:id="16"/>
      </w:r>
      <w:r w:rsidR="00D3594F" w:rsidRPr="00980D3C">
        <w:t xml:space="preserve">based on </w:t>
      </w:r>
      <w:r w:rsidR="001A45B8">
        <w:t xml:space="preserve">locally developed </w:t>
      </w:r>
      <w:r w:rsidR="00A53953" w:rsidRPr="00980D3C">
        <w:t>g</w:t>
      </w:r>
      <w:r w:rsidR="00906A8B" w:rsidRPr="00980D3C">
        <w:t>u</w:t>
      </w:r>
      <w:r w:rsidR="00764E33" w:rsidRPr="00980D3C">
        <w:t xml:space="preserve">idelines </w:t>
      </w:r>
      <w:r w:rsidR="00F25CD5">
        <w:fldChar w:fldCharType="begin" w:fldLock="1"/>
      </w:r>
      <w:r w:rsidR="00F25CD5">
        <w:instrText>ADDIN CSL_CITATION {"citationItems":[{"id":"ITEM-1","itemData":{"author":[{"dropping-particle":"","family":"Burger","given":"Alan","non-dropping-particle":"","parse-names":false,"suffix":""},{"dropping-particle":"","family":"Lawrence","given":"Andrea","non-dropping-particle":"","parse-names":false,"suffix":""}],"id":"ITEM-1","issued":{"date-parts":[["2000"]]},"title":"Seabird Monitoring Techniques","type":"report"},"uris":["http://www.mendeley.com/documents/?uuid=953e5477-df44-3c3a-89fb-daf44adb9e21"]}],"mendeley":{"formattedCitation":"(Burger and Lawrence, 2000)","plainTextFormattedCitation":"(Burger and Lawrence, 2000)"},"properties":{"noteIndex":0},"schema":"https://github.com/citation-style-language/schema/raw/master/csl-citation.json"}</w:instrText>
      </w:r>
      <w:r w:rsidR="00F25CD5">
        <w:fldChar w:fldCharType="separate"/>
      </w:r>
      <w:r w:rsidR="00F25CD5" w:rsidRPr="00F25CD5">
        <w:rPr>
          <w:noProof/>
        </w:rPr>
        <w:t>(Burger and Lawrence, 2000)</w:t>
      </w:r>
      <w:r w:rsidR="00F25CD5">
        <w:fldChar w:fldCharType="end"/>
      </w:r>
      <w:r w:rsidR="00F25CD5">
        <w:t xml:space="preserve"> </w:t>
      </w:r>
      <w:r w:rsidR="00D410D3">
        <w:t>and they</w:t>
      </w:r>
      <w:r w:rsidR="001A45B8">
        <w:t xml:space="preserve"> </w:t>
      </w:r>
      <w:r w:rsidR="003A2969" w:rsidRPr="00980D3C">
        <w:t>var</w:t>
      </w:r>
      <w:r w:rsidR="00D410D3">
        <w:t>ied</w:t>
      </w:r>
      <w:r w:rsidR="003A2969" w:rsidRPr="00980D3C">
        <w:t xml:space="preserve"> in </w:t>
      </w:r>
      <w:commentRangeStart w:id="17"/>
      <w:r w:rsidR="00D410D3">
        <w:t xml:space="preserve">size and type of </w:t>
      </w:r>
      <w:r w:rsidR="003A2969" w:rsidRPr="00980D3C">
        <w:t>area covered</w:t>
      </w:r>
      <w:r w:rsidR="00D410D3">
        <w:t xml:space="preserve"> and </w:t>
      </w:r>
      <w:r w:rsidR="003A2969" w:rsidRPr="00980D3C">
        <w:t xml:space="preserve">methods </w:t>
      </w:r>
      <w:commentRangeEnd w:id="17"/>
      <w:r w:rsidR="00D410D3">
        <w:rPr>
          <w:rStyle w:val="CommentReference"/>
        </w:rPr>
        <w:commentReference w:id="17"/>
      </w:r>
      <w:r w:rsidR="001B402D" w:rsidRPr="00980D3C">
        <w:t xml:space="preserve">(Table </w:t>
      </w:r>
      <w:r w:rsidR="003A2969" w:rsidRPr="00980D3C">
        <w:t>2</w:t>
      </w:r>
      <w:r w:rsidR="001B402D" w:rsidRPr="00980D3C">
        <w:t>).</w:t>
      </w:r>
      <w:r w:rsidR="00B42585" w:rsidRPr="00980D3C">
        <w:t xml:space="preserve"> </w:t>
      </w:r>
    </w:p>
    <w:p w14:paraId="64F6A327" w14:textId="532C45A2" w:rsidR="006D09DF" w:rsidRPr="00980D3C" w:rsidDel="004D1D32" w:rsidRDefault="003A56A3" w:rsidP="009F7956">
      <w:pPr>
        <w:spacing w:line="480" w:lineRule="auto"/>
        <w:rPr>
          <w:del w:id="18" w:author="Fernando Cagua" w:date="2019-06-28T19:14:00Z"/>
        </w:rPr>
      </w:pPr>
      <w:r w:rsidRPr="003A56A3">
        <w:rPr>
          <w:rFonts w:ascii="Courier New" w:hAnsi="Courier New" w:cs="Courier New"/>
        </w:rPr>
        <w:t>﻿</w:t>
      </w:r>
      <w:r w:rsidRPr="003A56A3">
        <w:rPr>
          <w:rFonts w:eastAsia="SimSun"/>
          <w:i/>
          <w:lang w:eastAsia="zh-CN"/>
        </w:rPr>
        <w:t xml:space="preserve"> P. lepturus</w:t>
      </w:r>
      <w:r w:rsidRPr="003A56A3">
        <w:rPr>
          <w:rFonts w:eastAsia="SimSun"/>
          <w:lang w:eastAsia="zh-CN"/>
        </w:rPr>
        <w:t xml:space="preserve"> are ground nesting with a habitat preference of bare scratched patches inside rock or log cavities or next to vertical structures</w:t>
      </w:r>
      <w:r w:rsidR="009D32A6">
        <w:rPr>
          <w:rFonts w:eastAsia="SimSun"/>
          <w:lang w:eastAsia="zh-CN"/>
        </w:rPr>
        <w:t xml:space="preserve"> </w:t>
      </w:r>
      <w:r w:rsidR="009D32A6">
        <w:rPr>
          <w:rFonts w:eastAsia="SimSun"/>
          <w:lang w:eastAsia="zh-CN"/>
        </w:rPr>
        <w:fldChar w:fldCharType="begin" w:fldLock="1"/>
      </w:r>
      <w:r w:rsidR="00F25CD5">
        <w:rPr>
          <w:rFonts w:eastAsia="SimSun" w:hint="eastAsia"/>
          <w:lang w:eastAsia="zh-CN"/>
        </w:rPr>
        <w:instrText>ADDIN CSL_CITATION {"citationItems":[{"id":"ITEM-1","itemData":{"DOI":"10.1111/j.1474-919X.1980.tb00873.x","ISSN":"1474919X","author":[{"dropping-particle":"","family":"Prys</w:instrText>
      </w:r>
      <w:r w:rsidR="00F25CD5">
        <w:rPr>
          <w:rFonts w:eastAsia="SimSun" w:hint="eastAsia"/>
          <w:lang w:eastAsia="zh-CN"/>
        </w:rPr>
        <w:instrText>‐</w:instrText>
      </w:r>
      <w:r w:rsidR="00F25CD5">
        <w:rPr>
          <w:rFonts w:eastAsia="SimSun" w:hint="eastAsia"/>
          <w:lang w:eastAsia="zh-CN"/>
        </w:rPr>
        <w:instrText>Jones","given":"R. P.","non-dropping-particle":"","parse-names":false,"suffix":""</w:instrText>
      </w:r>
      <w:r w:rsidR="00F25CD5">
        <w:rPr>
          <w:rFonts w:eastAsia="SimSun"/>
          <w:lang w:eastAsia="zh-CN"/>
        </w:rPr>
        <w:instrText>},{"dropping-particle":"","family":"Peet","given":"C.","non-dropping-particle":"","parse-names":false,"suffix":""}],"container-title":"Ibis","id":"ITEM-1","issue":"1","issued":{"date-parts":[["1980"]]},"page":"76-81","title":"Breeding Periodicity, Nesting</w:instrText>
      </w:r>
      <w:r w:rsidR="00F25CD5">
        <w:rPr>
          <w:rFonts w:eastAsia="SimSun" w:hint="eastAsia"/>
          <w:lang w:eastAsia="zh-CN"/>
        </w:rPr>
        <w:instrText xml:space="preserve"> Success and Nest Site Selection Among Red</w:instrText>
      </w:r>
      <w:r w:rsidR="00F25CD5">
        <w:rPr>
          <w:rFonts w:eastAsia="SimSun" w:hint="eastAsia"/>
          <w:lang w:eastAsia="zh-CN"/>
        </w:rPr>
        <w:instrText>‐</w:instrText>
      </w:r>
      <w:r w:rsidR="00F25CD5">
        <w:rPr>
          <w:rFonts w:eastAsia="SimSun" w:hint="eastAsia"/>
          <w:lang w:eastAsia="zh-CN"/>
        </w:rPr>
        <w:instrText>Tailed Tropicbirds Phaethon Rubricauda and White</w:instrText>
      </w:r>
      <w:r w:rsidR="00F25CD5">
        <w:rPr>
          <w:rFonts w:eastAsia="SimSun" w:hint="eastAsia"/>
          <w:lang w:eastAsia="zh-CN"/>
        </w:rPr>
        <w:instrText>‐</w:instrText>
      </w:r>
      <w:r w:rsidR="00F25CD5">
        <w:rPr>
          <w:rFonts w:eastAsia="SimSun" w:hint="eastAsia"/>
          <w:lang w:eastAsia="zh-CN"/>
        </w:rPr>
        <w:instrText>Tailed Tropicbirds P. Lepturus on Aldabra Atoll","type":"article-journal","volume":"122"},"uris":["http://www.mendeley.com/documents/?uuid=e4842797-f570-4428-baa6-</w:instrText>
      </w:r>
      <w:r w:rsidR="00F25CD5">
        <w:rPr>
          <w:rFonts w:eastAsia="SimSun"/>
          <w:lang w:eastAsia="zh-CN"/>
        </w:rPr>
        <w:instrText>d7419a116bb0"]},{"id":"ITEM-2","itemData":{"DOI":"10.1111/j.1474-919X.1987.tb03156.x","ISSN":"1474919X","author":[{"dropping-particle":"","family":"Phillips","given":"N. J.","non-dropping-particle":"","parse-names":false,"suffix":""}],"container-title":"I</w:instrText>
      </w:r>
      <w:r w:rsidR="00F25CD5">
        <w:rPr>
          <w:rFonts w:eastAsia="SimSun" w:hint="eastAsia"/>
          <w:lang w:eastAsia="zh-CN"/>
        </w:rPr>
        <w:instrText>bis","id":"ITEM-2","issue":"1","issued":{"date-parts":[["1987","4","3"]]},"page":"10-24","publisher":"Wiley/Blackwell (10.1111)","title":"The breeding biology of White</w:instrText>
      </w:r>
      <w:r w:rsidR="00F25CD5">
        <w:rPr>
          <w:rFonts w:eastAsia="SimSun" w:hint="eastAsia"/>
          <w:lang w:eastAsia="zh-CN"/>
        </w:rPr>
        <w:instrText>‐</w:instrText>
      </w:r>
      <w:r w:rsidR="00F25CD5">
        <w:rPr>
          <w:rFonts w:eastAsia="SimSun" w:hint="eastAsia"/>
          <w:lang w:eastAsia="zh-CN"/>
        </w:rPr>
        <w:instrText>tailed Tropicbirds Phaethon lepturus at Cousin Island, Seychelles","type":"article-journal","volume":"129"},"uris":["http://www.mendeley.com/documents/?uuid=16ca6728-87cf-3a45-a132-113b9fbd248e"]}],"mendeley":{"formattedCitation":"(Prys</w:instrText>
      </w:r>
      <w:r w:rsidR="00F25CD5">
        <w:rPr>
          <w:rFonts w:eastAsia="SimSun" w:hint="eastAsia"/>
          <w:lang w:eastAsia="zh-CN"/>
        </w:rPr>
        <w:instrText>‐</w:instrText>
      </w:r>
      <w:r w:rsidR="00F25CD5">
        <w:rPr>
          <w:rFonts w:eastAsia="SimSun" w:hint="eastAsia"/>
          <w:lang w:eastAsia="zh-CN"/>
        </w:rPr>
        <w:instrText>Jones and Peet, 1980; Phillips, 1987a)","plainTextFormattedCitation":"(Prys</w:instrText>
      </w:r>
      <w:r w:rsidR="00F25CD5">
        <w:rPr>
          <w:rFonts w:eastAsia="SimSun" w:hint="eastAsia"/>
          <w:lang w:eastAsia="zh-CN"/>
        </w:rPr>
        <w:instrText>‐</w:instrText>
      </w:r>
      <w:r w:rsidR="00F25CD5">
        <w:rPr>
          <w:rFonts w:eastAsia="SimSun" w:hint="eastAsia"/>
          <w:lang w:eastAsia="zh-CN"/>
        </w:rPr>
        <w:instrText>Jones and Peet, 1980; Phillips, 1987a)","previouslyFormattedCitation":"(Prys</w:instrText>
      </w:r>
      <w:r w:rsidR="00F25CD5">
        <w:rPr>
          <w:rFonts w:eastAsia="SimSun" w:hint="eastAsia"/>
          <w:lang w:eastAsia="zh-CN"/>
        </w:rPr>
        <w:instrText>‐</w:instrText>
      </w:r>
      <w:r w:rsidR="00F25CD5">
        <w:rPr>
          <w:rFonts w:eastAsia="SimSun" w:hint="eastAsia"/>
          <w:lang w:eastAsia="zh-CN"/>
        </w:rPr>
        <w:instrText>Jones and Peet, 1980; Phillips, 1987a)"},"properties":{"noteIndex":0},"schema":"https://github.com/citation-style-language/schema/raw/master/csl-citation.json"}</w:instrText>
      </w:r>
      <w:r w:rsidR="009D32A6">
        <w:rPr>
          <w:rFonts w:eastAsia="SimSun"/>
          <w:lang w:eastAsia="zh-CN"/>
        </w:rPr>
        <w:fldChar w:fldCharType="separate"/>
      </w:r>
      <w:r w:rsidR="008B7C22" w:rsidRPr="008B7C22">
        <w:rPr>
          <w:rFonts w:eastAsia="SimSun" w:hint="eastAsia"/>
          <w:noProof/>
          <w:lang w:eastAsia="zh-CN"/>
        </w:rPr>
        <w:t>(Prys</w:t>
      </w:r>
      <w:r w:rsidR="008B7C22" w:rsidRPr="008B7C22">
        <w:rPr>
          <w:rFonts w:eastAsia="SimSun" w:hint="eastAsia"/>
          <w:noProof/>
          <w:lang w:eastAsia="zh-CN"/>
        </w:rPr>
        <w:t>‐</w:t>
      </w:r>
      <w:r w:rsidR="008B7C22" w:rsidRPr="008B7C22">
        <w:rPr>
          <w:rFonts w:eastAsia="SimSun" w:hint="eastAsia"/>
          <w:noProof/>
          <w:lang w:eastAsia="zh-CN"/>
        </w:rPr>
        <w:t>Jones and Peet, 1980; Phillips, 1987a)</w:t>
      </w:r>
      <w:r w:rsidR="009D32A6">
        <w:rPr>
          <w:rFonts w:eastAsia="SimSun"/>
          <w:lang w:eastAsia="zh-CN"/>
        </w:rPr>
        <w:fldChar w:fldCharType="end"/>
      </w:r>
      <w:r w:rsidR="009D32A6">
        <w:rPr>
          <w:rFonts w:eastAsia="SimSun"/>
          <w:lang w:eastAsia="zh-CN"/>
        </w:rPr>
        <w:t xml:space="preserve">. </w:t>
      </w:r>
      <w:r>
        <w:rPr>
          <w:rFonts w:eastAsia="SimSun"/>
          <w:lang w:eastAsia="zh-CN"/>
        </w:rPr>
        <w:t xml:space="preserve">An in-depth study of breeding biology of </w:t>
      </w:r>
      <w:proofErr w:type="spellStart"/>
      <w:r w:rsidRPr="004D1BFA">
        <w:rPr>
          <w:rFonts w:eastAsia="SimSun"/>
          <w:i/>
          <w:lang w:eastAsia="zh-CN"/>
        </w:rPr>
        <w:t>P.Leptu</w:t>
      </w:r>
      <w:r w:rsidR="004D1BFA" w:rsidRPr="004D1BFA">
        <w:rPr>
          <w:rFonts w:eastAsia="SimSun"/>
          <w:i/>
          <w:lang w:eastAsia="zh-CN"/>
        </w:rPr>
        <w:t>r</w:t>
      </w:r>
      <w:r w:rsidRPr="004D1BFA">
        <w:rPr>
          <w:rFonts w:eastAsia="SimSun"/>
          <w:i/>
          <w:lang w:eastAsia="zh-CN"/>
        </w:rPr>
        <w:t>us</w:t>
      </w:r>
      <w:proofErr w:type="spellEnd"/>
      <w:r>
        <w:rPr>
          <w:rFonts w:eastAsia="SimSun"/>
          <w:lang w:eastAsia="zh-CN"/>
        </w:rPr>
        <w:t xml:space="preserve"> on Cousin Island </w:t>
      </w:r>
      <w:r w:rsidR="009D32A6">
        <w:rPr>
          <w:rFonts w:eastAsia="SimSun"/>
          <w:lang w:eastAsia="zh-CN"/>
        </w:rPr>
        <w:fldChar w:fldCharType="begin" w:fldLock="1"/>
      </w:r>
      <w:r w:rsidR="00F25CD5">
        <w:rPr>
          <w:rFonts w:eastAsia="SimSun"/>
          <w:lang w:eastAsia="zh-CN"/>
        </w:rPr>
        <w:instrText>ADDIN CSL_CITATION {"citationItems":[{"id":"ITEM-1","itemData":{"DOI":"10.1111/j.1474-919X.1987.tb03156.x","ISSN":"1474919X","author":[{"dropping-particle":"","family":"Phillips","given":"N. J.","non-dropping-particle":"","parse-names":false,"suffix":""}]</w:instrText>
      </w:r>
      <w:r w:rsidR="00F25CD5">
        <w:rPr>
          <w:rFonts w:eastAsia="SimSun" w:hint="eastAsia"/>
          <w:lang w:eastAsia="zh-CN"/>
        </w:rPr>
        <w:instrText>,"container-title":"Ibis","id":"ITEM-1","issue":"1","issued":{"date-parts":[["1987","4","3"]]},"page":"10-24","publisher":"Wiley/Blackwell (10.1111)","title":"The breeding biology of White</w:instrText>
      </w:r>
      <w:r w:rsidR="00F25CD5">
        <w:rPr>
          <w:rFonts w:eastAsia="SimSun" w:hint="eastAsia"/>
          <w:lang w:eastAsia="zh-CN"/>
        </w:rPr>
        <w:instrText>‐</w:instrText>
      </w:r>
      <w:r w:rsidR="00F25CD5">
        <w:rPr>
          <w:rFonts w:eastAsia="SimSun" w:hint="eastAsia"/>
          <w:lang w:eastAsia="zh-CN"/>
        </w:rPr>
        <w:instrText>tailed Tropicbirds Phaethon lepturus at Cousin Island, Seychelles"</w:instrText>
      </w:r>
      <w:r w:rsidR="00F25CD5">
        <w:rPr>
          <w:rFonts w:eastAsia="SimSun"/>
          <w:lang w:eastAsia="zh-CN"/>
        </w:rPr>
        <w:instrText>,"type":"article-journal","volume":"129"},"uris":["http://www.mendeley.com/documents/?uuid=16ca6728-87cf-3a45-a132-113b9fbd248e"]}],"mendeley":{"formattedCitation":"(Phillips, 1987a)","plainTextFormattedCitation":"(Phillips, 1987a)","previouslyFormattedCitation":"(Phillips, 1987a)"},"properties":{"noteIndex":0},"schema":"https://github.com/citation-style-language/schema/raw/master/csl-citation.json"}</w:instrText>
      </w:r>
      <w:r w:rsidR="009D32A6">
        <w:rPr>
          <w:rFonts w:eastAsia="SimSun"/>
          <w:lang w:eastAsia="zh-CN"/>
        </w:rPr>
        <w:fldChar w:fldCharType="separate"/>
      </w:r>
      <w:r w:rsidR="008B7C22" w:rsidRPr="008B7C22">
        <w:rPr>
          <w:rFonts w:eastAsia="SimSun"/>
          <w:noProof/>
          <w:lang w:eastAsia="zh-CN"/>
        </w:rPr>
        <w:t>(Phillips, 1987a)</w:t>
      </w:r>
      <w:r w:rsidR="009D32A6">
        <w:rPr>
          <w:rFonts w:eastAsia="SimSun"/>
          <w:lang w:eastAsia="zh-CN"/>
        </w:rPr>
        <w:fldChar w:fldCharType="end"/>
      </w:r>
      <w:r w:rsidR="009D32A6">
        <w:rPr>
          <w:rFonts w:eastAsia="SimSun"/>
          <w:lang w:eastAsia="zh-CN"/>
        </w:rPr>
        <w:t xml:space="preserve"> determined </w:t>
      </w:r>
      <w:r w:rsidR="009D32A6">
        <w:t>egg i</w:t>
      </w:r>
      <w:r w:rsidRPr="003A56A3">
        <w:t xml:space="preserve">ncubation </w:t>
      </w:r>
      <w:r w:rsidR="009D32A6">
        <w:t xml:space="preserve">to last </w:t>
      </w:r>
      <w:r w:rsidRPr="003A56A3">
        <w:t>40</w:t>
      </w:r>
      <w:r>
        <w:t>–</w:t>
      </w:r>
      <w:r w:rsidRPr="003A56A3">
        <w:t>41 days, with a mean incubation shift length</w:t>
      </w:r>
      <w:r w:rsidR="009D32A6">
        <w:t xml:space="preserve"> by parents</w:t>
      </w:r>
      <w:r w:rsidRPr="003A56A3">
        <w:t xml:space="preserve"> of 6.6 days. Fledging periods varied between 67 and 89 days (mean 76.5 days). </w:t>
      </w:r>
      <w:r>
        <w:rPr>
          <w:rFonts w:ascii="Courier New" w:hAnsi="Courier New" w:cs="Courier New"/>
        </w:rPr>
        <w:t>﻿</w:t>
      </w:r>
      <w:r>
        <w:t>The mean age at which they were first left alone at night was 11.8 days (range 6-13 days)</w:t>
      </w:r>
      <w:r w:rsidR="009D32A6">
        <w:t xml:space="preserve"> and</w:t>
      </w:r>
      <w:r>
        <w:t xml:space="preserve"> </w:t>
      </w:r>
      <w:r w:rsidR="009D32A6">
        <w:t>a</w:t>
      </w:r>
      <w:r>
        <w:t>s chicks grew older, visits by parents became rapidly shorter until, by about</w:t>
      </w:r>
      <w:r w:rsidR="009D32A6">
        <w:t xml:space="preserve"> </w:t>
      </w:r>
      <w:r>
        <w:t>Day 25, parents were mostly arriving, feeding the chick and leaving again in less than ten minutes, very rarely staying as long as half an hour.</w:t>
      </w:r>
      <w:r w:rsidR="009D32A6" w:rsidRPr="009D32A6">
        <w:t xml:space="preserve"> </w:t>
      </w:r>
      <w:r w:rsidR="009D32A6" w:rsidRPr="009D32A6">
        <w:rPr>
          <w:rFonts w:ascii="Courier New" w:hAnsi="Courier New" w:cs="Courier New"/>
        </w:rPr>
        <w:t>﻿</w:t>
      </w:r>
      <w:r w:rsidR="009D32A6" w:rsidRPr="009D32A6">
        <w:t>A high proportion of total egg losses seems likely to have been due to desertions by adults which had been stressed during incubation, with failures becoming increasingly frequent towards hatching, after repeated intervals of fasting and (at many sites) exposure to the sun.</w:t>
      </w:r>
    </w:p>
    <w:p w14:paraId="06CE0893" w14:textId="77777777" w:rsidR="009D32A6" w:rsidRDefault="009D32A6" w:rsidP="009F7956">
      <w:pPr>
        <w:spacing w:line="480" w:lineRule="auto"/>
        <w:rPr>
          <w:b/>
        </w:rPr>
      </w:pPr>
    </w:p>
    <w:p w14:paraId="1DC18AAA" w14:textId="63DB18C5" w:rsidR="000E49AE" w:rsidRPr="00980D3C" w:rsidRDefault="000E49AE" w:rsidP="009F7956">
      <w:pPr>
        <w:spacing w:line="480" w:lineRule="auto"/>
        <w:rPr>
          <w:b/>
        </w:rPr>
      </w:pPr>
      <w:r w:rsidRPr="00980D3C">
        <w:rPr>
          <w:b/>
        </w:rPr>
        <w:t xml:space="preserve">Monitoring </w:t>
      </w:r>
      <w:del w:id="19" w:author="Fernando Cagua" w:date="2019-06-28T19:14:00Z">
        <w:r w:rsidR="00F84956" w:rsidDel="004D1D32">
          <w:rPr>
            <w:b/>
          </w:rPr>
          <w:delText>breeding success</w:delText>
        </w:r>
      </w:del>
    </w:p>
    <w:p w14:paraId="3D99799B" w14:textId="798D8688" w:rsidR="00632727" w:rsidRDefault="00F556BD" w:rsidP="002E0689">
      <w:pPr>
        <w:spacing w:before="120" w:after="120" w:line="480" w:lineRule="auto"/>
        <w:rPr>
          <w:ins w:id="20" w:author="Fernando Cagua" w:date="2019-06-28T18:54:00Z"/>
        </w:rPr>
      </w:pPr>
      <w:ins w:id="21" w:author="Fernando Cagua" w:date="2019-06-28T18:35:00Z">
        <w:r>
          <w:lastRenderedPageBreak/>
          <w:t xml:space="preserve">To evaluate the status and trends of </w:t>
        </w:r>
        <w:r w:rsidRPr="00F556BD">
          <w:rPr>
            <w:i/>
            <w:rPrChange w:id="22" w:author="Fernando Cagua" w:date="2019-06-28T18:36:00Z">
              <w:rPr/>
            </w:rPrChange>
          </w:rPr>
          <w:t>P. lepturus</w:t>
        </w:r>
        <w:r>
          <w:t xml:space="preserve"> we focus on tw</w:t>
        </w:r>
      </w:ins>
      <w:ins w:id="23" w:author="Fernando Cagua" w:date="2019-06-28T18:49:00Z">
        <w:r w:rsidR="00632727">
          <w:t>o particular</w:t>
        </w:r>
      </w:ins>
      <w:ins w:id="24" w:author="Fernando Cagua" w:date="2019-06-28T18:35:00Z">
        <w:r>
          <w:t xml:space="preserve"> metrics</w:t>
        </w:r>
      </w:ins>
      <w:ins w:id="25" w:author="Fernando Cagua" w:date="2019-06-28T18:55:00Z">
        <w:r w:rsidR="008953DD">
          <w:t>:</w:t>
        </w:r>
      </w:ins>
      <w:ins w:id="26" w:author="Fernando Cagua" w:date="2019-06-28T18:35:00Z">
        <w:r>
          <w:t xml:space="preserve"> </w:t>
        </w:r>
      </w:ins>
      <w:ins w:id="27" w:author="Fernando Cagua" w:date="2019-06-28T18:36:00Z">
        <w:r>
          <w:t xml:space="preserve">the </w:t>
        </w:r>
      </w:ins>
      <w:ins w:id="28" w:author="Fernando Cagua" w:date="2019-06-28T19:15:00Z">
        <w:r w:rsidR="00CB26A9">
          <w:t>breeding</w:t>
        </w:r>
      </w:ins>
      <w:ins w:id="29" w:author="Fernando Cagua" w:date="2019-06-28T19:13:00Z">
        <w:r w:rsidR="004D1D32">
          <w:t xml:space="preserve"> success and the </w:t>
        </w:r>
      </w:ins>
      <w:ins w:id="30" w:author="Fernando Cagua" w:date="2019-06-28T18:36:00Z">
        <w:r>
          <w:t>number of nest</w:t>
        </w:r>
      </w:ins>
      <w:ins w:id="31" w:author="Fernando Cagua" w:date="2019-06-28T18:55:00Z">
        <w:r w:rsidR="008953DD">
          <w:t>ing attempts</w:t>
        </w:r>
      </w:ins>
      <w:ins w:id="32" w:author="Fernando Cagua" w:date="2019-06-28T18:36:00Z">
        <w:r>
          <w:t xml:space="preserve"> (or nesting rate). </w:t>
        </w:r>
      </w:ins>
      <w:ins w:id="33" w:author="Fernando Cagua" w:date="2019-06-28T18:55:00Z">
        <w:r w:rsidR="008953DD">
          <w:t>A</w:t>
        </w:r>
      </w:ins>
      <w:ins w:id="34" w:author="Fernando Cagua" w:date="2019-06-28T18:40:00Z">
        <w:r w:rsidRPr="00980D3C">
          <w:t xml:space="preserve"> nesting </w:t>
        </w:r>
        <w:r w:rsidRPr="00980D3C">
          <w:rPr>
            <w:i/>
          </w:rPr>
          <w:t>P. lepturus</w:t>
        </w:r>
        <w:r w:rsidRPr="00980D3C">
          <w:t xml:space="preserve"> </w:t>
        </w:r>
        <w:r>
          <w:t>was</w:t>
        </w:r>
        <w:r w:rsidRPr="00980D3C">
          <w:t xml:space="preserve"> defined as an adult </w:t>
        </w:r>
        <w:r>
          <w:t xml:space="preserve">incubating </w:t>
        </w:r>
        <w:r w:rsidRPr="00980D3C">
          <w:t xml:space="preserve">an egg or </w:t>
        </w:r>
        <w:r>
          <w:t>brooding</w:t>
        </w:r>
        <w:r w:rsidRPr="00980D3C">
          <w:t xml:space="preserve"> a chick. </w:t>
        </w:r>
      </w:ins>
      <w:ins w:id="35" w:author="Fernando Cagua" w:date="2019-06-28T18:39:00Z">
        <w:r>
          <w:t xml:space="preserve">First, </w:t>
        </w:r>
      </w:ins>
      <w:ins w:id="36" w:author="Fernando Cagua" w:date="2019-06-28T19:14:00Z">
        <w:r w:rsidR="004D1D32">
          <w:t xml:space="preserve">we define </w:t>
        </w:r>
      </w:ins>
      <w:ins w:id="37" w:author="Fernando Cagua" w:date="2019-06-28T19:15:00Z">
        <w:r w:rsidR="00CB26A9">
          <w:t>breeding</w:t>
        </w:r>
      </w:ins>
      <w:ins w:id="38" w:author="Fernando Cagua" w:date="2019-06-28T19:14:00Z">
        <w:r w:rsidR="004D1D32">
          <w:t xml:space="preserve"> success the percentage</w:t>
        </w:r>
        <w:r w:rsidR="004D1D32" w:rsidRPr="00980D3C">
          <w:t xml:space="preserve"> of successful nests</w:t>
        </w:r>
        <w:r w:rsidR="004D1D32">
          <w:t xml:space="preserve"> at each site. We</w:t>
        </w:r>
        <w:r w:rsidR="004D1D32" w:rsidRPr="00980D3C" w:rsidDel="00F556BD">
          <w:t xml:space="preserve"> </w:t>
        </w:r>
        <w:r w:rsidR="004D1D32" w:rsidRPr="00980D3C">
          <w:t>determine</w:t>
        </w:r>
        <w:r w:rsidR="004D1D32">
          <w:t>d whether the</w:t>
        </w:r>
        <w:r w:rsidR="004D1D32" w:rsidRPr="00980D3C">
          <w:t xml:space="preserve"> nest </w:t>
        </w:r>
        <w:r w:rsidR="004D1D32">
          <w:t>was successful or not, by comparing the nest stage of two subsequent visits.</w:t>
        </w:r>
        <w:r w:rsidR="004D1D32" w:rsidRPr="00980D3C">
          <w:t xml:space="preserve"> If a nest</w:t>
        </w:r>
        <w:r w:rsidR="004D1D32">
          <w:t>ing attempt</w:t>
        </w:r>
        <w:r w:rsidR="004D1D32" w:rsidRPr="00980D3C">
          <w:t xml:space="preserve"> was observed to have been occupied by an egg or a partially feathered chick and was subsequently observed empty or with signs of predation/death, it was </w:t>
        </w:r>
        <w:r w:rsidR="004D1D32">
          <w:t>recorded as unsuccessful</w:t>
        </w:r>
        <w:r w:rsidR="004D1D32" w:rsidRPr="00980D3C">
          <w:t>. If the nest was unsuccessful we also recorded whether failure occurred at the egg or chick stage.</w:t>
        </w:r>
        <w:r w:rsidR="004D1D32">
          <w:t xml:space="preserve"> Conversely, when a</w:t>
        </w:r>
        <w:r w:rsidR="004D1D32" w:rsidRPr="00980D3C">
          <w:t xml:space="preserve"> nest observed to be occupied by a fully feathered chick and found empty in </w:t>
        </w:r>
        <w:r w:rsidR="004D1D32">
          <w:t>a</w:t>
        </w:r>
        <w:r w:rsidR="004D1D32" w:rsidRPr="00980D3C">
          <w:t xml:space="preserve"> subsequent </w:t>
        </w:r>
        <w:r w:rsidR="004D1D32">
          <w:t>visit</w:t>
        </w:r>
        <w:r w:rsidR="004D1D32" w:rsidRPr="00980D3C">
          <w:t xml:space="preserve"> without signs of predation/death </w:t>
        </w:r>
        <w:r w:rsidR="004D1D32">
          <w:t xml:space="preserve">it was recorded as </w:t>
        </w:r>
        <w:r w:rsidR="004D1D32" w:rsidRPr="00980D3C">
          <w:t xml:space="preserve">successful </w:t>
        </w:r>
        <w:r w:rsidR="004D1D32">
          <w:t xml:space="preserve">as we could assume the chick had </w:t>
        </w:r>
        <w:r w:rsidR="004D1D32" w:rsidRPr="00980D3C">
          <w:t>fledg</w:t>
        </w:r>
        <w:r w:rsidR="004D1D32">
          <w:t xml:space="preserve">ed. </w:t>
        </w:r>
      </w:ins>
      <w:moveFromRangeStart w:id="39" w:author="Fernando Cagua" w:date="2019-06-28T18:38:00Z" w:name="move12639502"/>
      <w:moveFrom w:id="40" w:author="Fernando Cagua" w:date="2019-06-28T18:38:00Z">
        <w:del w:id="41" w:author="Fernando Cagua" w:date="2019-06-28T19:14:00Z">
          <w:r w:rsidR="00CF1705" w:rsidRPr="00980D3C" w:rsidDel="004D1D32">
            <w:delText xml:space="preserve">For all five </w:delText>
          </w:r>
          <w:r w:rsidR="00DD1D1C" w:rsidDel="004D1D32">
            <w:delText>sites</w:delText>
          </w:r>
          <w:r w:rsidR="00CF1705" w:rsidRPr="00980D3C" w:rsidDel="004D1D32">
            <w:delText xml:space="preserve">, nesting </w:delText>
          </w:r>
          <w:r w:rsidR="00CF1705" w:rsidRPr="00980D3C" w:rsidDel="004D1D32">
            <w:rPr>
              <w:i/>
            </w:rPr>
            <w:delText>P. lepturus</w:delText>
          </w:r>
          <w:r w:rsidR="00CF1705" w:rsidRPr="00980D3C" w:rsidDel="004D1D32">
            <w:delText xml:space="preserve"> were defined as an adult </w:delText>
          </w:r>
          <w:r w:rsidR="00E077C6" w:rsidDel="004D1D32">
            <w:delText xml:space="preserve">incubating </w:delText>
          </w:r>
          <w:r w:rsidR="00CF1705" w:rsidRPr="00980D3C" w:rsidDel="004D1D32">
            <w:delText xml:space="preserve">an egg or </w:delText>
          </w:r>
          <w:r w:rsidR="00E077C6" w:rsidDel="004D1D32">
            <w:delText>brooding</w:delText>
          </w:r>
          <w:r w:rsidR="00E077C6" w:rsidRPr="00980D3C" w:rsidDel="004D1D32">
            <w:delText xml:space="preserve"> </w:delText>
          </w:r>
          <w:r w:rsidR="00CF1705" w:rsidRPr="00980D3C" w:rsidDel="004D1D32">
            <w:delText>a chick</w:delText>
          </w:r>
          <w:r w:rsidR="00690C3B" w:rsidRPr="00980D3C" w:rsidDel="004D1D32">
            <w:delText>.</w:delText>
          </w:r>
          <w:r w:rsidR="00CF1705" w:rsidRPr="00980D3C" w:rsidDel="004D1D32">
            <w:delText xml:space="preserve"> Nests </w:delText>
          </w:r>
        </w:del>
      </w:moveFrom>
      <w:moveFromRangeEnd w:id="39"/>
      <w:del w:id="42" w:author="Fernando Cagua" w:date="2019-06-28T19:14:00Z">
        <w:r w:rsidR="00CF1705" w:rsidRPr="00980D3C" w:rsidDel="004D1D32">
          <w:delText xml:space="preserve">were </w:delText>
        </w:r>
      </w:del>
      <w:del w:id="43" w:author="Fernando Cagua" w:date="2019-06-28T18:44:00Z">
        <w:r w:rsidR="00CF1705" w:rsidRPr="00980D3C" w:rsidDel="00F556BD">
          <w:delText xml:space="preserve">checked </w:delText>
        </w:r>
      </w:del>
      <w:del w:id="44" w:author="Fernando Cagua" w:date="2019-06-28T19:14:00Z">
        <w:r w:rsidR="00CF1705" w:rsidRPr="00980D3C" w:rsidDel="004D1D32">
          <w:delText>(and new nests searched for) every 2–</w:delText>
        </w:r>
        <w:r w:rsidR="00384A50" w:rsidRPr="00980D3C" w:rsidDel="004D1D32">
          <w:delText xml:space="preserve">14 </w:delText>
        </w:r>
        <w:r w:rsidR="00CF1705" w:rsidRPr="00980D3C" w:rsidDel="004D1D32">
          <w:delText xml:space="preserve">days, depending on the </w:delText>
        </w:r>
        <w:r w:rsidR="00DD1D1C" w:rsidDel="004D1D32">
          <w:delText>site</w:delText>
        </w:r>
        <w:r w:rsidR="00DD1D1C" w:rsidRPr="00980D3C" w:rsidDel="004D1D32">
          <w:delText xml:space="preserve"> </w:delText>
        </w:r>
        <w:r w:rsidR="00CF1705" w:rsidRPr="00980D3C" w:rsidDel="004D1D32">
          <w:delText xml:space="preserve">(see Table 2). </w:delText>
        </w:r>
      </w:del>
      <w:moveToRangeStart w:id="45" w:author="Fernando Cagua" w:date="2019-06-28T18:38:00Z" w:name="move12639502"/>
      <w:moveTo w:id="46" w:author="Fernando Cagua" w:date="2019-06-28T18:38:00Z">
        <w:del w:id="47" w:author="Fernando Cagua" w:date="2019-06-28T18:38:00Z">
          <w:r w:rsidRPr="00980D3C" w:rsidDel="00F556BD">
            <w:delText xml:space="preserve">For all five </w:delText>
          </w:r>
          <w:r w:rsidDel="00F556BD">
            <w:delText>sites</w:delText>
          </w:r>
          <w:r w:rsidRPr="00980D3C" w:rsidDel="00F556BD">
            <w:delText>,</w:delText>
          </w:r>
        </w:del>
        <w:del w:id="48" w:author="Fernando Cagua" w:date="2019-06-28T18:40:00Z">
          <w:r w:rsidRPr="00980D3C" w:rsidDel="00F556BD">
            <w:delText xml:space="preserve"> nesting </w:delText>
          </w:r>
          <w:r w:rsidRPr="00980D3C" w:rsidDel="00F556BD">
            <w:rPr>
              <w:i/>
            </w:rPr>
            <w:delText>P. lepturus</w:delText>
          </w:r>
          <w:r w:rsidRPr="00980D3C" w:rsidDel="00F556BD">
            <w:delText xml:space="preserve"> </w:delText>
          </w:r>
        </w:del>
        <w:del w:id="49" w:author="Fernando Cagua" w:date="2019-06-28T18:38:00Z">
          <w:r w:rsidRPr="00980D3C" w:rsidDel="00F556BD">
            <w:delText>were</w:delText>
          </w:r>
        </w:del>
        <w:del w:id="50" w:author="Fernando Cagua" w:date="2019-06-28T18:40:00Z">
          <w:r w:rsidRPr="00980D3C" w:rsidDel="00F556BD">
            <w:delText xml:space="preserve"> defined as an adult </w:delText>
          </w:r>
          <w:r w:rsidDel="00F556BD">
            <w:delText xml:space="preserve">incubating </w:delText>
          </w:r>
          <w:r w:rsidRPr="00980D3C" w:rsidDel="00F556BD">
            <w:delText xml:space="preserve">an egg or </w:delText>
          </w:r>
          <w:r w:rsidDel="00F556BD">
            <w:delText>brooding</w:delText>
          </w:r>
          <w:r w:rsidRPr="00980D3C" w:rsidDel="00F556BD">
            <w:delText xml:space="preserve"> a chick. </w:delText>
          </w:r>
        </w:del>
      </w:moveTo>
    </w:p>
    <w:p w14:paraId="1731257E" w14:textId="66CEAD15" w:rsidR="006D09DF" w:rsidDel="00F37D09" w:rsidRDefault="00F556BD" w:rsidP="002E0689">
      <w:pPr>
        <w:spacing w:before="120" w:after="120" w:line="480" w:lineRule="auto"/>
        <w:rPr>
          <w:del w:id="51" w:author="Fernando Cagua" w:date="2019-06-28T19:07:00Z"/>
        </w:rPr>
      </w:pPr>
      <w:ins w:id="52" w:author="Fernando Cagua" w:date="2019-06-28T18:39:00Z">
        <w:r>
          <w:t>Second</w:t>
        </w:r>
      </w:ins>
      <w:ins w:id="53" w:author="Fernando Cagua" w:date="2019-06-28T18:40:00Z">
        <w:r>
          <w:t>,</w:t>
        </w:r>
      </w:ins>
      <w:ins w:id="54" w:author="Fernando Cagua" w:date="2019-06-28T19:14:00Z">
        <w:r w:rsidR="004D1D32">
          <w:t xml:space="preserve"> to estimate the </w:t>
        </w:r>
      </w:ins>
      <w:ins w:id="55" w:author="Fernando Cagua" w:date="2019-06-28T19:33:00Z">
        <w:r w:rsidR="00E12223">
          <w:t>nesting rate</w:t>
        </w:r>
      </w:ins>
      <w:ins w:id="56" w:author="Fernando Cagua" w:date="2019-06-28T19:14:00Z">
        <w:r w:rsidR="004D1D32">
          <w:t xml:space="preserve">, sites </w:t>
        </w:r>
        <w:r w:rsidR="004D1D32" w:rsidRPr="00980D3C">
          <w:t xml:space="preserve">were </w:t>
        </w:r>
        <w:r w:rsidR="004D1D32">
          <w:t>visited</w:t>
        </w:r>
        <w:r w:rsidR="004D1D32" w:rsidRPr="00980D3C">
          <w:t xml:space="preserve"> (and new nests searched for) every 2–14 days, depending on the </w:t>
        </w:r>
        <w:r w:rsidR="004D1D32">
          <w:t>site</w:t>
        </w:r>
        <w:r w:rsidR="004D1D32" w:rsidRPr="00980D3C">
          <w:t xml:space="preserve"> (see Table 2</w:t>
        </w:r>
        <w:r w:rsidR="004D1D32">
          <w:t xml:space="preserve"> for details</w:t>
        </w:r>
        <w:r w:rsidR="004D1D32" w:rsidRPr="00980D3C">
          <w:t xml:space="preserve">). </w:t>
        </w:r>
        <w:r w:rsidR="004D1D32">
          <w:t xml:space="preserve"> </w:t>
        </w:r>
      </w:ins>
      <w:ins w:id="57" w:author="Fernando Cagua" w:date="2019-06-28T19:33:00Z">
        <w:r w:rsidR="00E12223">
          <w:t>We calculated nesting rate f</w:t>
        </w:r>
      </w:ins>
      <w:ins w:id="58" w:author="Fernando Cagua" w:date="2019-06-28T19:14:00Z">
        <w:r w:rsidR="004D1D32" w:rsidRPr="00980D3C">
          <w:t xml:space="preserve">or </w:t>
        </w:r>
        <w:r w:rsidR="004D1D32">
          <w:t xml:space="preserve">the three sites in which </w:t>
        </w:r>
        <w:r w:rsidR="004D1D32" w:rsidRPr="00980D3C">
          <w:t xml:space="preserve">all nests </w:t>
        </w:r>
        <w:r w:rsidR="004D1D32">
          <w:t xml:space="preserve">were monitored </w:t>
        </w:r>
        <w:r w:rsidR="004D1D32" w:rsidRPr="00980D3C">
          <w:t>within a specific area (Aride, Aldabra,</w:t>
        </w:r>
        <w:r w:rsidR="004D1D32">
          <w:t xml:space="preserve"> and</w:t>
        </w:r>
        <w:r w:rsidR="004D1D32" w:rsidRPr="00980D3C">
          <w:t xml:space="preserve"> Cousine)</w:t>
        </w:r>
      </w:ins>
      <w:ins w:id="59" w:author="Fernando Cagua" w:date="2019-06-28T19:33:00Z">
        <w:r w:rsidR="00E12223">
          <w:t xml:space="preserve">. Specifically, we define </w:t>
        </w:r>
      </w:ins>
      <w:ins w:id="60" w:author="Fernando Cagua" w:date="2019-06-28T19:32:00Z">
        <w:r w:rsidR="00E12223">
          <w:t>nesting rate as</w:t>
        </w:r>
      </w:ins>
      <w:ins w:id="61" w:author="Fernando Cagua" w:date="2019-06-28T19:14:00Z">
        <w:r w:rsidR="004D1D32" w:rsidRPr="00980D3C">
          <w:t xml:space="preserve"> the number of nests </w:t>
        </w:r>
        <w:r w:rsidR="004D1D32">
          <w:t xml:space="preserve">encountered </w:t>
        </w:r>
      </w:ins>
      <w:ins w:id="62" w:author="Fernando Cagua" w:date="2019-06-28T19:31:00Z">
        <w:r w:rsidR="00E12223">
          <w:t>per month</w:t>
        </w:r>
      </w:ins>
      <w:ins w:id="63" w:author="Fernando Cagua" w:date="2019-06-28T19:32:00Z">
        <w:r w:rsidR="00E12223">
          <w:t xml:space="preserve">. This nesting rate </w:t>
        </w:r>
      </w:ins>
      <w:ins w:id="64" w:author="Fernando Cagua" w:date="2019-06-28T19:34:00Z">
        <w:r w:rsidR="00E12223">
          <w:t xml:space="preserve">is particularly informative as it </w:t>
        </w:r>
      </w:ins>
      <w:ins w:id="65" w:author="Fernando Cagua" w:date="2019-06-28T19:14:00Z">
        <w:r w:rsidR="004D1D32">
          <w:t>can</w:t>
        </w:r>
      </w:ins>
      <w:ins w:id="66" w:author="Fernando Cagua" w:date="2019-06-28T19:34:00Z">
        <w:r w:rsidR="00E12223">
          <w:t>,</w:t>
        </w:r>
      </w:ins>
      <w:ins w:id="67" w:author="Fernando Cagua" w:date="2019-06-28T19:14:00Z">
        <w:r w:rsidR="004D1D32">
          <w:t xml:space="preserve"> </w:t>
        </w:r>
      </w:ins>
      <w:ins w:id="68" w:author="Fernando Cagua" w:date="2019-06-28T19:32:00Z">
        <w:r w:rsidR="00E12223">
          <w:t>in turn</w:t>
        </w:r>
      </w:ins>
      <w:ins w:id="69" w:author="Fernando Cagua" w:date="2019-06-28T19:34:00Z">
        <w:r w:rsidR="00E12223">
          <w:t>,</w:t>
        </w:r>
      </w:ins>
      <w:ins w:id="70" w:author="Fernando Cagua" w:date="2019-06-28T19:32:00Z">
        <w:r w:rsidR="00E12223">
          <w:t xml:space="preserve"> </w:t>
        </w:r>
      </w:ins>
      <w:ins w:id="71" w:author="Fernando Cagua" w:date="2019-06-28T19:14:00Z">
        <w:r w:rsidR="004D1D32">
          <w:t xml:space="preserve">be </w:t>
        </w:r>
        <w:r w:rsidR="004D1D32" w:rsidRPr="00980D3C">
          <w:t>used as a proxy for breeding population size</w:t>
        </w:r>
        <w:r w:rsidR="004D1D32">
          <w:t xml:space="preserve"> (ADD REF). All n</w:t>
        </w:r>
        <w:r w:rsidR="004D1D32" w:rsidRPr="00980D3C">
          <w:t>esting attempt</w:t>
        </w:r>
        <w:r w:rsidR="004D1D32">
          <w:t>s</w:t>
        </w:r>
        <w:r w:rsidR="004D1D32" w:rsidRPr="00980D3C">
          <w:t xml:space="preserve"> w</w:t>
        </w:r>
        <w:r w:rsidR="004D1D32">
          <w:t>ere</w:t>
        </w:r>
        <w:r w:rsidR="004D1D32" w:rsidRPr="00980D3C">
          <w:t xml:space="preserve"> characterised by the date of the first record</w:t>
        </w:r>
        <w:r w:rsidR="004D1D32">
          <w:t>.</w:t>
        </w:r>
      </w:ins>
      <w:moveTo w:id="72" w:author="Fernando Cagua" w:date="2019-06-28T18:38:00Z">
        <w:del w:id="73" w:author="Fernando Cagua" w:date="2019-06-28T18:38:00Z">
          <w:r w:rsidRPr="00980D3C" w:rsidDel="00F556BD">
            <w:delText xml:space="preserve">Nests </w:delText>
          </w:r>
        </w:del>
      </w:moveTo>
      <w:moveToRangeEnd w:id="45"/>
      <w:del w:id="74" w:author="Fernando Cagua" w:date="2019-06-28T18:40:00Z">
        <w:r w:rsidR="00CF1705" w:rsidRPr="00980D3C" w:rsidDel="00F556BD">
          <w:delText xml:space="preserve">To </w:delText>
        </w:r>
      </w:del>
      <w:del w:id="75" w:author="Fernando Cagua" w:date="2019-06-28T19:14:00Z">
        <w:r w:rsidR="00CF1705" w:rsidRPr="00980D3C" w:rsidDel="004D1D32">
          <w:delText xml:space="preserve">determine nest </w:delText>
        </w:r>
      </w:del>
      <w:del w:id="76" w:author="Fernando Cagua" w:date="2019-06-28T18:42:00Z">
        <w:r w:rsidR="00CF1705" w:rsidRPr="00980D3C" w:rsidDel="00F556BD">
          <w:delText>outcome</w:delText>
        </w:r>
      </w:del>
      <w:del w:id="77" w:author="Fernando Cagua" w:date="2019-06-28T18:43:00Z">
        <w:r w:rsidR="00CF1705" w:rsidRPr="00980D3C" w:rsidDel="00F556BD">
          <w:delText>, the stage at which the nest was last observed active was recorded.</w:delText>
        </w:r>
      </w:del>
      <w:del w:id="78" w:author="Fernando Cagua" w:date="2019-06-28T19:14:00Z">
        <w:r w:rsidR="00CF1705" w:rsidRPr="00980D3C" w:rsidDel="004D1D32">
          <w:delText xml:space="preserve"> If a nest was observed to have been occupied by an egg or a </w:delText>
        </w:r>
      </w:del>
      <w:del w:id="79" w:author="Fernando Cagua" w:date="2019-06-28T18:43:00Z">
        <w:r w:rsidR="00CF1705" w:rsidRPr="00980D3C" w:rsidDel="00F556BD">
          <w:delText>young (</w:delText>
        </w:r>
      </w:del>
      <w:del w:id="80" w:author="Fernando Cagua" w:date="2019-06-28T19:14:00Z">
        <w:r w:rsidR="00CF1705" w:rsidRPr="00980D3C" w:rsidDel="004D1D32">
          <w:delText>partially feathered</w:delText>
        </w:r>
      </w:del>
      <w:del w:id="81" w:author="Fernando Cagua" w:date="2019-06-28T18:43:00Z">
        <w:r w:rsidR="00CF1705" w:rsidRPr="00980D3C" w:rsidDel="00F556BD">
          <w:delText>)</w:delText>
        </w:r>
      </w:del>
      <w:del w:id="82" w:author="Fernando Cagua" w:date="2019-06-28T19:14:00Z">
        <w:r w:rsidR="00CF1705" w:rsidRPr="00980D3C" w:rsidDel="004D1D32">
          <w:delText xml:space="preserve"> chick and was subsequently observed empty or with signs of predation/death</w:delText>
        </w:r>
      </w:del>
      <w:del w:id="83" w:author="Fernando Cagua" w:date="2019-06-28T18:44:00Z">
        <w:r w:rsidR="00CF1705" w:rsidRPr="00980D3C" w:rsidDel="00F556BD">
          <w:delText xml:space="preserve"> on the succeeding </w:delText>
        </w:r>
        <w:r w:rsidR="00E077C6" w:rsidDel="00F556BD">
          <w:delText>check</w:delText>
        </w:r>
      </w:del>
      <w:del w:id="84" w:author="Fernando Cagua" w:date="2019-06-28T19:14:00Z">
        <w:r w:rsidR="00CF1705" w:rsidRPr="00980D3C" w:rsidDel="004D1D32">
          <w:delText xml:space="preserve">, it was </w:delText>
        </w:r>
        <w:r w:rsidR="00E077C6" w:rsidDel="004D1D32">
          <w:delText xml:space="preserve">recorded as </w:delText>
        </w:r>
      </w:del>
      <w:del w:id="85" w:author="Fernando Cagua" w:date="2019-06-28T19:06:00Z">
        <w:r w:rsidR="00CF1705" w:rsidRPr="00980D3C" w:rsidDel="00F37D09">
          <w:delText>failed</w:delText>
        </w:r>
      </w:del>
      <w:del w:id="86" w:author="Fernando Cagua" w:date="2019-06-28T19:14:00Z">
        <w:r w:rsidR="00CF1705" w:rsidRPr="00980D3C" w:rsidDel="004D1D32">
          <w:delText xml:space="preserve">. </w:delText>
        </w:r>
      </w:del>
      <w:moveToRangeStart w:id="87" w:author="Fernando Cagua" w:date="2019-06-28T19:06:00Z" w:name="move12641213"/>
      <w:moveTo w:id="88" w:author="Fernando Cagua" w:date="2019-06-28T19:06:00Z">
        <w:del w:id="89" w:author="Fernando Cagua" w:date="2019-06-28T19:14:00Z">
          <w:r w:rsidR="00F37D09" w:rsidRPr="00980D3C" w:rsidDel="004D1D32">
            <w:delText>If the nest was unsuccessful we also recorded whether failure occurred at the egg or chick stage.</w:delText>
          </w:r>
        </w:del>
      </w:moveTo>
      <w:moveToRangeEnd w:id="87"/>
      <w:del w:id="90" w:author="Fernando Cagua" w:date="2019-06-28T18:14:00Z">
        <w:r w:rsidR="00E077C6" w:rsidDel="00B431BD">
          <w:delText>A</w:delText>
        </w:r>
      </w:del>
      <w:del w:id="91" w:author="Fernando Cagua" w:date="2019-06-28T19:14:00Z">
        <w:r w:rsidR="00CF1705" w:rsidRPr="00980D3C" w:rsidDel="004D1D32">
          <w:delText xml:space="preserve"> nest observed to be occupied by a fully feathered chick and </w:delText>
        </w:r>
      </w:del>
      <w:del w:id="92" w:author="Fernando Cagua" w:date="2019-06-28T18:44:00Z">
        <w:r w:rsidR="00CF1705" w:rsidRPr="00980D3C" w:rsidDel="00F556BD">
          <w:delText xml:space="preserve">then </w:delText>
        </w:r>
      </w:del>
      <w:del w:id="93" w:author="Fernando Cagua" w:date="2019-06-28T19:14:00Z">
        <w:r w:rsidR="00CF1705" w:rsidRPr="00980D3C" w:rsidDel="004D1D32">
          <w:delText xml:space="preserve">found empty in </w:delText>
        </w:r>
      </w:del>
      <w:del w:id="94" w:author="Fernando Cagua" w:date="2019-06-28T18:44:00Z">
        <w:r w:rsidR="00CF1705" w:rsidRPr="00980D3C" w:rsidDel="00F556BD">
          <w:delText xml:space="preserve">the </w:delText>
        </w:r>
      </w:del>
      <w:del w:id="95" w:author="Fernando Cagua" w:date="2019-06-28T19:14:00Z">
        <w:r w:rsidR="00CF1705" w:rsidRPr="00980D3C" w:rsidDel="004D1D32">
          <w:delText xml:space="preserve">subsequent </w:delText>
        </w:r>
      </w:del>
      <w:del w:id="96" w:author="Fernando Cagua" w:date="2019-06-28T18:45:00Z">
        <w:r w:rsidR="00E077C6" w:rsidDel="00F556BD">
          <w:delText>check</w:delText>
        </w:r>
        <w:r w:rsidR="00E077C6" w:rsidRPr="00980D3C" w:rsidDel="00F556BD">
          <w:delText xml:space="preserve"> </w:delText>
        </w:r>
      </w:del>
      <w:del w:id="97" w:author="Fernando Cagua" w:date="2019-06-28T19:14:00Z">
        <w:r w:rsidR="00CF1705" w:rsidRPr="00980D3C" w:rsidDel="004D1D32">
          <w:delText xml:space="preserve">without signs of predation/death </w:delText>
        </w:r>
      </w:del>
      <w:del w:id="98" w:author="Fernando Cagua" w:date="2019-06-28T18:45:00Z">
        <w:r w:rsidR="00CF1705" w:rsidRPr="00980D3C" w:rsidDel="00632727">
          <w:delText xml:space="preserve">was assumed </w:delText>
        </w:r>
        <w:r w:rsidR="00E077C6" w:rsidDel="00632727">
          <w:delText>to have</w:delText>
        </w:r>
        <w:r w:rsidR="00E077C6" w:rsidRPr="00980D3C" w:rsidDel="00632727">
          <w:delText xml:space="preserve"> </w:delText>
        </w:r>
        <w:r w:rsidR="00CF1705" w:rsidRPr="00980D3C" w:rsidDel="00632727">
          <w:delText>fledg</w:delText>
        </w:r>
        <w:r w:rsidR="00E077C6" w:rsidDel="00632727">
          <w:delText>ed</w:delText>
        </w:r>
        <w:r w:rsidR="00CF1705" w:rsidRPr="00980D3C" w:rsidDel="00632727">
          <w:delText xml:space="preserve"> and </w:delText>
        </w:r>
        <w:r w:rsidR="00E077C6" w:rsidDel="00632727">
          <w:delText xml:space="preserve">was </w:delText>
        </w:r>
        <w:r w:rsidR="00CF1705" w:rsidRPr="00980D3C" w:rsidDel="00632727">
          <w:delText xml:space="preserve">therefore </w:delText>
        </w:r>
      </w:del>
      <w:del w:id="99" w:author="Fernando Cagua" w:date="2019-06-28T19:14:00Z">
        <w:r w:rsidR="00E077C6" w:rsidDel="004D1D32">
          <w:delText xml:space="preserve">recorded as </w:delText>
        </w:r>
        <w:r w:rsidR="00CF1705" w:rsidRPr="00980D3C" w:rsidDel="004D1D32">
          <w:delText xml:space="preserve">successful </w:delText>
        </w:r>
      </w:del>
      <w:del w:id="100" w:author="Fernando Cagua" w:date="2019-06-28T18:46:00Z">
        <w:r w:rsidR="00CF1705" w:rsidRPr="00980D3C" w:rsidDel="00632727">
          <w:delText xml:space="preserve">(hereafter breeding success). </w:delText>
        </w:r>
        <w:r w:rsidR="006721B6" w:rsidDel="00632727">
          <w:delText>Breeding</w:delText>
        </w:r>
      </w:del>
      <w:del w:id="101" w:author="Fernando Cagua" w:date="2019-06-28T18:47:00Z">
        <w:r w:rsidR="006721B6" w:rsidDel="00632727">
          <w:delText xml:space="preserve"> success is defined as </w:delText>
        </w:r>
      </w:del>
      <w:del w:id="102" w:author="Fernando Cagua" w:date="2019-06-28T18:15:00Z">
        <w:r w:rsidR="006721B6" w:rsidRPr="00980D3C" w:rsidDel="00B431BD">
          <w:delText>%</w:delText>
        </w:r>
      </w:del>
      <w:del w:id="103" w:author="Fernando Cagua" w:date="2019-06-28T18:47:00Z">
        <w:r w:rsidR="006721B6" w:rsidRPr="00980D3C" w:rsidDel="00632727">
          <w:delText xml:space="preserve"> of successful nests</w:delText>
        </w:r>
        <w:r w:rsidR="006721B6" w:rsidDel="00632727">
          <w:delText xml:space="preserve"> at each site in a given time period</w:delText>
        </w:r>
      </w:del>
      <w:del w:id="104" w:author="Fernando Cagua" w:date="2019-06-28T19:14:00Z">
        <w:r w:rsidR="006721B6" w:rsidDel="004D1D32">
          <w:delText>.</w:delText>
        </w:r>
      </w:del>
      <w:del w:id="105" w:author="Fernando Cagua" w:date="2019-06-28T18:39:00Z">
        <w:r w:rsidR="006721B6" w:rsidDel="00F556BD">
          <w:delText xml:space="preserve"> </w:delText>
        </w:r>
        <w:r w:rsidR="00CF1705" w:rsidRPr="00980D3C" w:rsidDel="00F556BD">
          <w:delText xml:space="preserve">For </w:delText>
        </w:r>
        <w:r w:rsidR="00DD1D1C" w:rsidDel="00F556BD">
          <w:delText>sites</w:delText>
        </w:r>
      </w:del>
      <w:del w:id="106" w:author="Fernando Cagua" w:date="2019-06-28T18:17:00Z">
        <w:r w:rsidR="00E077C6" w:rsidRPr="00980D3C" w:rsidDel="00B431BD">
          <w:delText xml:space="preserve"> </w:delText>
        </w:r>
        <w:r w:rsidR="00CF1705" w:rsidRPr="00980D3C" w:rsidDel="00B431BD">
          <w:delText xml:space="preserve">that monitored </w:delText>
        </w:r>
      </w:del>
      <w:del w:id="107" w:author="Fernando Cagua" w:date="2019-06-28T18:39:00Z">
        <w:r w:rsidR="00CF1705" w:rsidRPr="00980D3C" w:rsidDel="00F556BD">
          <w:delText xml:space="preserve">all nests within a specific area (Aride, Aldabra, Cousine) the number of nests </w:delText>
        </w:r>
      </w:del>
      <w:del w:id="108" w:author="Fernando Cagua" w:date="2019-06-28T18:17:00Z">
        <w:r w:rsidR="00CF1705" w:rsidRPr="00980D3C" w:rsidDel="00B431BD">
          <w:delText xml:space="preserve">is </w:delText>
        </w:r>
      </w:del>
      <w:del w:id="109" w:author="Fernando Cagua" w:date="2019-06-28T18:18:00Z">
        <w:r w:rsidR="00CF1705" w:rsidRPr="00980D3C" w:rsidDel="00B431BD">
          <w:delText>hereafter referred to</w:delText>
        </w:r>
      </w:del>
      <w:del w:id="110" w:author="Fernando Cagua" w:date="2019-06-28T18:19:00Z">
        <w:r w:rsidR="00CF1705" w:rsidRPr="00980D3C" w:rsidDel="00B431BD">
          <w:delText xml:space="preserve"> as</w:delText>
        </w:r>
      </w:del>
      <w:del w:id="111" w:author="Fernando Cagua" w:date="2019-06-28T18:39:00Z">
        <w:r w:rsidR="00CF1705" w:rsidRPr="00980D3C" w:rsidDel="00F556BD">
          <w:delText xml:space="preserve"> </w:delText>
        </w:r>
        <w:r w:rsidR="00852A95" w:rsidDel="00F556BD">
          <w:delText>nesting rate</w:delText>
        </w:r>
        <w:r w:rsidR="00CF1705" w:rsidRPr="00980D3C" w:rsidDel="00F556BD">
          <w:delText xml:space="preserve"> and</w:delText>
        </w:r>
      </w:del>
      <w:del w:id="112" w:author="Fernando Cagua" w:date="2019-06-28T18:19:00Z">
        <w:r w:rsidR="00CF1705" w:rsidRPr="00980D3C" w:rsidDel="00B431BD">
          <w:delText xml:space="preserve"> is</w:delText>
        </w:r>
      </w:del>
      <w:del w:id="113" w:author="Fernando Cagua" w:date="2019-06-28T18:39:00Z">
        <w:r w:rsidR="00CF1705" w:rsidRPr="00980D3C" w:rsidDel="00F556BD">
          <w:delText xml:space="preserve"> used as a proxy for breeding population size</w:delText>
        </w:r>
      </w:del>
      <w:del w:id="114" w:author="Fernando Cagua" w:date="2019-06-28T18:48:00Z">
        <w:r w:rsidR="00CF1705" w:rsidRPr="00980D3C" w:rsidDel="00632727">
          <w:delText>.</w:delText>
        </w:r>
      </w:del>
      <w:r w:rsidR="00CF1705" w:rsidRPr="00980D3C">
        <w:t xml:space="preserve"> </w:t>
      </w:r>
      <w:ins w:id="115" w:author="Fernando Cagua" w:date="2019-06-28T18:20:00Z">
        <w:r w:rsidR="00B716FE">
          <w:t>T</w:t>
        </w:r>
        <w:r w:rsidR="00B716FE" w:rsidRPr="00980D3C">
          <w:t xml:space="preserve">o avoid </w:t>
        </w:r>
        <w:r w:rsidR="00B716FE">
          <w:t xml:space="preserve">introducing potential </w:t>
        </w:r>
        <w:r w:rsidR="00B716FE" w:rsidRPr="00980D3C">
          <w:t xml:space="preserve">bias </w:t>
        </w:r>
      </w:ins>
      <w:ins w:id="116" w:author="Fernando Cagua" w:date="2019-06-28T18:21:00Z">
        <w:r w:rsidR="00B716FE">
          <w:t xml:space="preserve">on </w:t>
        </w:r>
      </w:ins>
      <w:ins w:id="117" w:author="Fernando Cagua" w:date="2019-06-28T19:04:00Z">
        <w:r w:rsidR="008953DD">
          <w:t>our monitoring metrics</w:t>
        </w:r>
      </w:ins>
      <w:ins w:id="118" w:author="Fernando Cagua" w:date="2019-06-28T18:21:00Z">
        <w:r w:rsidR="00B716FE">
          <w:t>, n</w:t>
        </w:r>
      </w:ins>
      <w:commentRangeStart w:id="119"/>
      <w:commentRangeStart w:id="120"/>
      <w:commentRangeStart w:id="121"/>
      <w:del w:id="122" w:author="Fernando Cagua" w:date="2019-06-28T18:21:00Z">
        <w:r w:rsidR="00302707" w:rsidRPr="00980D3C" w:rsidDel="00B716FE">
          <w:delText>N</w:delText>
        </w:r>
      </w:del>
      <w:r w:rsidR="00302707" w:rsidRPr="00980D3C">
        <w:t>ew nest</w:t>
      </w:r>
      <w:ins w:id="123" w:author="Fernando Cagua" w:date="2019-06-28T19:05:00Z">
        <w:r w:rsidR="008953DD">
          <w:t>ing attempts</w:t>
        </w:r>
      </w:ins>
      <w:del w:id="124" w:author="Fernando Cagua" w:date="2019-06-28T19:05:00Z">
        <w:r w:rsidR="00302707" w:rsidRPr="00980D3C" w:rsidDel="008953DD">
          <w:delText>s</w:delText>
        </w:r>
      </w:del>
      <w:r w:rsidR="00302707" w:rsidRPr="00980D3C">
        <w:t xml:space="preserve"> were only included in the dataset </w:t>
      </w:r>
      <w:del w:id="125" w:author="Fernando Cagua" w:date="2019-06-28T18:21:00Z">
        <w:r w:rsidR="00E077C6" w:rsidDel="00B716FE">
          <w:delText xml:space="preserve">for </w:delText>
        </w:r>
      </w:del>
      <w:ins w:id="126" w:author="Fernando Cagua" w:date="2019-06-28T18:21:00Z">
        <w:r w:rsidR="00B716FE">
          <w:t>if they were</w:t>
        </w:r>
      </w:ins>
      <w:ins w:id="127" w:author="Fernando Cagua" w:date="2019-06-28T18:22:00Z">
        <w:r w:rsidR="00B716FE">
          <w:t xml:space="preserve"> first</w:t>
        </w:r>
      </w:ins>
      <w:del w:id="128" w:author="Fernando Cagua" w:date="2019-06-28T18:22:00Z">
        <w:r w:rsidR="00E077C6" w:rsidDel="00B716FE">
          <w:delText>those</w:delText>
        </w:r>
      </w:del>
      <w:r w:rsidR="00E077C6">
        <w:t xml:space="preserve"> found </w:t>
      </w:r>
      <w:r w:rsidR="00302707" w:rsidRPr="00980D3C">
        <w:t>at</w:t>
      </w:r>
      <w:ins w:id="129" w:author="Fernando Cagua" w:date="2019-06-28T19:05:00Z">
        <w:r w:rsidR="00F37D09">
          <w:t xml:space="preserve"> an</w:t>
        </w:r>
      </w:ins>
      <w:r w:rsidR="00302707" w:rsidRPr="00980D3C">
        <w:t xml:space="preserve"> incubation stage</w:t>
      </w:r>
      <w:del w:id="130" w:author="Fernando Cagua" w:date="2019-06-28T18:20:00Z">
        <w:r w:rsidR="00302707" w:rsidRPr="00980D3C" w:rsidDel="00B716FE">
          <w:delText xml:space="preserve"> to avoid </w:delText>
        </w:r>
        <w:r w:rsidR="00E077C6" w:rsidDel="00B716FE">
          <w:delText xml:space="preserve">introducing </w:delText>
        </w:r>
        <w:r w:rsidR="00CE489F" w:rsidRPr="00980D3C" w:rsidDel="00B716FE">
          <w:delText xml:space="preserve">bias by </w:delText>
        </w:r>
        <w:r w:rsidR="00302707" w:rsidRPr="00980D3C" w:rsidDel="00B716FE">
          <w:delText>including nesting attempts that had already reach</w:delText>
        </w:r>
        <w:r w:rsidR="00E077C6" w:rsidDel="00B716FE">
          <w:delText>ed</w:delText>
        </w:r>
        <w:r w:rsidR="00302707" w:rsidRPr="00980D3C" w:rsidDel="00B716FE">
          <w:delText xml:space="preserve"> chick stage</w:delText>
        </w:r>
      </w:del>
      <w:r w:rsidR="00302707" w:rsidRPr="00980D3C">
        <w:t xml:space="preserve">. </w:t>
      </w:r>
      <w:commentRangeEnd w:id="119"/>
      <w:r w:rsidR="00384A50" w:rsidRPr="00980D3C">
        <w:rPr>
          <w:rStyle w:val="CommentReference"/>
          <w:sz w:val="24"/>
          <w:szCs w:val="24"/>
        </w:rPr>
        <w:commentReference w:id="119"/>
      </w:r>
      <w:commentRangeEnd w:id="120"/>
      <w:r w:rsidR="00E077C6">
        <w:rPr>
          <w:rStyle w:val="CommentReference"/>
        </w:rPr>
        <w:commentReference w:id="120"/>
      </w:r>
      <w:commentRangeEnd w:id="121"/>
      <w:r w:rsidR="00C510C4">
        <w:rPr>
          <w:rStyle w:val="CommentReference"/>
        </w:rPr>
        <w:commentReference w:id="121"/>
      </w:r>
      <w:del w:id="131" w:author="Fernando Cagua" w:date="2019-06-28T18:22:00Z">
        <w:r w:rsidR="00CE489F" w:rsidRPr="00980D3C" w:rsidDel="00B716FE">
          <w:delText>However</w:delText>
        </w:r>
      </w:del>
      <w:ins w:id="132" w:author="Fernando Cagua" w:date="2019-06-28T18:22:00Z">
        <w:r w:rsidR="00B716FE">
          <w:rPr>
            <w:rStyle w:val="CommentReference"/>
            <w:sz w:val="24"/>
            <w:szCs w:val="24"/>
          </w:rPr>
          <w:t>Nevertheless</w:t>
        </w:r>
      </w:ins>
      <w:r w:rsidR="00CE489F" w:rsidRPr="00980D3C">
        <w:t xml:space="preserve">, </w:t>
      </w:r>
      <w:ins w:id="133" w:author="Fernando Cagua" w:date="2019-06-28T19:05:00Z">
        <w:r w:rsidR="00F37D09">
          <w:t xml:space="preserve">this was relatively rare and </w:t>
        </w:r>
      </w:ins>
      <w:ins w:id="134" w:author="Fernando Cagua" w:date="2019-06-28T18:24:00Z">
        <w:r w:rsidR="00B716FE">
          <w:t>in all sites, more than 95% of the nest were first encountered before reaching the chick stage</w:t>
        </w:r>
      </w:ins>
      <w:ins w:id="135" w:author="Fernando Cagua" w:date="2019-06-28T18:25:00Z">
        <w:r w:rsidR="00B716FE">
          <w:t>.</w:t>
        </w:r>
      </w:ins>
      <w:del w:id="136" w:author="Fernando Cagua" w:date="2019-06-28T18:25:00Z">
        <w:r w:rsidR="00CE489F" w:rsidRPr="00980D3C" w:rsidDel="00B716FE">
          <w:delText xml:space="preserve">all sites were searched thoroughly for nests on each </w:delText>
        </w:r>
        <w:r w:rsidR="00DD1D1C" w:rsidDel="00B716FE">
          <w:delText>check</w:delText>
        </w:r>
        <w:r w:rsidR="00CE489F" w:rsidRPr="00980D3C" w:rsidDel="00B716FE">
          <w:delText xml:space="preserve"> so discovering late stage nesting attempts was rare</w:delText>
        </w:r>
      </w:del>
      <w:ins w:id="137" w:author="April Burt [2]" w:date="2019-06-08T17:43:00Z">
        <w:del w:id="138" w:author="Fernando Cagua" w:date="2019-06-28T18:25:00Z">
          <w:r w:rsidR="00C510C4" w:rsidDel="00B716FE">
            <w:delText xml:space="preserve"> (&lt;5%)</w:delText>
          </w:r>
        </w:del>
      </w:ins>
      <w:del w:id="139" w:author="Fernando Cagua" w:date="2019-06-28T18:25:00Z">
        <w:r w:rsidR="00CE489F" w:rsidRPr="00980D3C" w:rsidDel="00B716FE">
          <w:delText>.</w:delText>
        </w:r>
      </w:del>
      <w:r w:rsidR="00CE489F" w:rsidRPr="00980D3C">
        <w:t xml:space="preserve"> </w:t>
      </w:r>
      <w:del w:id="140" w:author="Fernando Cagua" w:date="2019-06-28T18:25:00Z">
        <w:r w:rsidR="00CE489F" w:rsidRPr="00980D3C" w:rsidDel="00B716FE">
          <w:delText xml:space="preserve"> </w:delText>
        </w:r>
      </w:del>
      <w:del w:id="141" w:author="Fernando Cagua" w:date="2019-06-28T19:06:00Z">
        <w:r w:rsidR="00DD1D1C" w:rsidDel="00F37D09">
          <w:delText>N</w:delText>
        </w:r>
        <w:r w:rsidR="00CF1705" w:rsidRPr="00980D3C" w:rsidDel="00F37D09">
          <w:delText>esting attempt</w:delText>
        </w:r>
        <w:r w:rsidR="00DD1D1C" w:rsidDel="00F37D09">
          <w:delText>s</w:delText>
        </w:r>
        <w:r w:rsidR="00CF1705" w:rsidRPr="00980D3C" w:rsidDel="00F37D09">
          <w:delText xml:space="preserve"> w</w:delText>
        </w:r>
        <w:r w:rsidR="00DD1D1C" w:rsidDel="00F37D09">
          <w:delText>ere</w:delText>
        </w:r>
        <w:r w:rsidR="00CF1705" w:rsidRPr="00980D3C" w:rsidDel="00F37D09">
          <w:delText xml:space="preserve"> </w:delText>
        </w:r>
        <w:r w:rsidR="00AB03E9" w:rsidRPr="00980D3C" w:rsidDel="00F37D09">
          <w:delText xml:space="preserve">characterised </w:delText>
        </w:r>
        <w:r w:rsidR="00CF1705" w:rsidRPr="00980D3C" w:rsidDel="00F37D09">
          <w:delText xml:space="preserve">by the date of the first record, </w:delText>
        </w:r>
        <w:r w:rsidR="00136BB7" w:rsidRPr="00980D3C" w:rsidDel="00F37D09">
          <w:delText xml:space="preserve">and </w:delText>
        </w:r>
        <w:r w:rsidR="00CF1705" w:rsidRPr="00980D3C" w:rsidDel="00F37D09">
          <w:delText>whether the attempt resulted in a fledg</w:delText>
        </w:r>
        <w:r w:rsidR="00DD1D1C" w:rsidDel="00F37D09">
          <w:delText>ling</w:delText>
        </w:r>
        <w:r w:rsidR="00CF1705" w:rsidRPr="00980D3C" w:rsidDel="00F37D09">
          <w:delText xml:space="preserve"> or</w:delText>
        </w:r>
        <w:r w:rsidR="00302707" w:rsidRPr="00980D3C" w:rsidDel="00F37D09">
          <w:delText xml:space="preserve"> not</w:delText>
        </w:r>
        <w:r w:rsidR="00CF1705" w:rsidRPr="00980D3C" w:rsidDel="00F37D09">
          <w:delText>.</w:delText>
        </w:r>
        <w:r w:rsidR="00AB03E9" w:rsidRPr="00980D3C" w:rsidDel="00F37D09">
          <w:delText xml:space="preserve"> </w:delText>
        </w:r>
      </w:del>
      <w:moveFromRangeStart w:id="142" w:author="Fernando Cagua" w:date="2019-06-28T19:06:00Z" w:name="move12641213"/>
      <w:moveFrom w:id="143" w:author="Fernando Cagua" w:date="2019-06-28T19:06:00Z">
        <w:r w:rsidR="00136BB7" w:rsidRPr="00980D3C" w:rsidDel="00F37D09">
          <w:t>If the nest was unsuccessful we also recorded whether failure occurred at the egg or chick stage.</w:t>
        </w:r>
      </w:moveFrom>
      <w:moveFromRangeEnd w:id="142"/>
    </w:p>
    <w:p w14:paraId="458462C2" w14:textId="77777777" w:rsidR="00E97C86" w:rsidRPr="00980D3C" w:rsidRDefault="00E97C86">
      <w:pPr>
        <w:spacing w:before="120" w:after="120" w:line="480" w:lineRule="auto"/>
        <w:pPrChange w:id="144" w:author="Fernando Cagua" w:date="2019-06-28T19:07:00Z">
          <w:pPr>
            <w:spacing w:line="480" w:lineRule="auto"/>
          </w:pPr>
        </w:pPrChange>
      </w:pPr>
    </w:p>
    <w:p w14:paraId="3413BF56" w14:textId="0DBC771E" w:rsidR="00D30DAD" w:rsidRPr="00980D3C" w:rsidRDefault="00F37D09" w:rsidP="00C727A2">
      <w:pPr>
        <w:spacing w:line="480" w:lineRule="auto"/>
        <w:rPr>
          <w:b/>
        </w:rPr>
      </w:pPr>
      <w:ins w:id="145" w:author="Fernando Cagua" w:date="2019-06-28T19:07:00Z">
        <w:r>
          <w:rPr>
            <w:b/>
          </w:rPr>
          <w:t>Dat</w:t>
        </w:r>
      </w:ins>
      <w:commentRangeStart w:id="146"/>
      <w:del w:id="147" w:author="Fernando Cagua" w:date="2019-06-28T19:07:00Z">
        <w:r w:rsidR="000A3846" w:rsidRPr="00980D3C" w:rsidDel="00F37D09">
          <w:rPr>
            <w:b/>
          </w:rPr>
          <w:delText>St</w:delText>
        </w:r>
      </w:del>
      <w:proofErr w:type="gramStart"/>
      <w:r w:rsidR="000A3846" w:rsidRPr="00980D3C">
        <w:rPr>
          <w:b/>
        </w:rPr>
        <w:t>a</w:t>
      </w:r>
      <w:proofErr w:type="gramEnd"/>
      <w:ins w:id="148" w:author="Fernando Cagua" w:date="2019-06-28T19:07:00Z">
        <w:r>
          <w:rPr>
            <w:b/>
          </w:rPr>
          <w:t xml:space="preserve"> analysis</w:t>
        </w:r>
      </w:ins>
      <w:del w:id="149" w:author="Fernando Cagua" w:date="2019-06-28T19:07:00Z">
        <w:r w:rsidR="000A3846" w:rsidRPr="00980D3C" w:rsidDel="00F37D09">
          <w:rPr>
            <w:b/>
          </w:rPr>
          <w:delText>tistics</w:delText>
        </w:r>
      </w:del>
      <w:commentRangeEnd w:id="146"/>
      <w:r w:rsidR="006F4ED4">
        <w:rPr>
          <w:rStyle w:val="CommentReference"/>
        </w:rPr>
        <w:commentReference w:id="146"/>
      </w:r>
    </w:p>
    <w:p w14:paraId="114EB04E" w14:textId="4C28E3DF" w:rsidR="00590925" w:rsidDel="00034349" w:rsidRDefault="00590925">
      <w:pPr>
        <w:spacing w:before="120" w:after="120" w:line="480" w:lineRule="auto"/>
        <w:rPr>
          <w:del w:id="150" w:author="Fernando Cagua" w:date="2019-06-28T20:00:00Z"/>
          <w:moveTo w:id="151" w:author="Fernando Cagua" w:date="2019-06-28T19:57:00Z"/>
        </w:rPr>
      </w:pPr>
      <w:ins w:id="152" w:author="Fernando Cagua" w:date="2019-06-28T19:53:00Z">
        <w:r>
          <w:t xml:space="preserve">To analyse breeding success, we </w:t>
        </w:r>
      </w:ins>
      <w:ins w:id="153" w:author="Fernando Cagua" w:date="2019-06-28T19:54:00Z">
        <w:r>
          <w:t xml:space="preserve">treated it </w:t>
        </w:r>
      </w:ins>
      <w:moveFromRangeStart w:id="154" w:author="Fernando Cagua" w:date="2019-06-28T19:17:00Z" w:name="move12641876"/>
      <w:moveFrom w:id="155" w:author="Fernando Cagua" w:date="2019-06-28T19:17:00Z">
        <w:del w:id="156" w:author="Fernando Cagua" w:date="2019-06-28T19:54:00Z">
          <w:r w:rsidR="001A67E9" w:rsidRPr="001A67E9" w:rsidDel="00590925">
            <w:delText xml:space="preserve">We performed all statistical analysis in the </w:delText>
          </w:r>
          <w:r w:rsidR="001A67E9" w:rsidRPr="00296AD5" w:rsidDel="00590925">
            <w:delText>R 3.2 software program (R Core Team, 2013).</w:delText>
          </w:r>
          <w:r w:rsidR="001A67E9" w:rsidDel="00590925">
            <w:delText xml:space="preserve"> </w:delText>
          </w:r>
        </w:del>
      </w:moveFrom>
      <w:moveFromRangeEnd w:id="154"/>
      <w:del w:id="157" w:author="Fernando Cagua" w:date="2019-06-28T19:54:00Z">
        <w:r w:rsidR="006F4ED4" w:rsidDel="00590925">
          <w:delText>W</w:delText>
        </w:r>
        <w:r w:rsidR="006F4ED4" w:rsidRPr="00980D3C" w:rsidDel="00590925">
          <w:delText xml:space="preserve">e </w:delText>
        </w:r>
      </w:del>
      <w:del w:id="158" w:author="Fernando Cagua" w:date="2019-06-28T19:18:00Z">
        <w:r w:rsidR="006F4ED4" w:rsidRPr="00980D3C" w:rsidDel="00D369D6">
          <w:delText xml:space="preserve">employed a </w:delText>
        </w:r>
      </w:del>
      <w:del w:id="159" w:author="Fernando Cagua" w:date="2019-06-28T19:17:00Z">
        <w:r w:rsidR="006F4ED4" w:rsidRPr="00980D3C" w:rsidDel="00D369D6">
          <w:delText xml:space="preserve">set of Generalised Additive Models (GAM) </w:delText>
        </w:r>
      </w:del>
      <w:del w:id="160" w:author="Fernando Cagua" w:date="2019-06-28T19:18:00Z">
        <w:r w:rsidR="006F4ED4" w:rsidRPr="00980D3C" w:rsidDel="00D369D6">
          <w:delText xml:space="preserve">in each location with breeding success </w:delText>
        </w:r>
        <w:r w:rsidR="006721B6" w:rsidDel="00D369D6">
          <w:delText xml:space="preserve">or </w:delText>
        </w:r>
        <w:r w:rsidR="006721B6" w:rsidRPr="00980D3C" w:rsidDel="00D369D6">
          <w:delText xml:space="preserve">nest density </w:delText>
        </w:r>
        <w:r w:rsidR="006F4ED4" w:rsidRPr="00980D3C" w:rsidDel="00D369D6">
          <w:delText>as a response variable.</w:delText>
        </w:r>
      </w:del>
      <w:del w:id="161" w:author="Fernando Cagua" w:date="2019-06-28T19:54:00Z">
        <w:r w:rsidR="006F4ED4" w:rsidRPr="00980D3C" w:rsidDel="00590925">
          <w:delText xml:space="preserve"> </w:delText>
        </w:r>
      </w:del>
      <w:del w:id="162" w:author="Fernando Cagua" w:date="2019-06-28T19:18:00Z">
        <w:r w:rsidR="006F4ED4" w:rsidDel="00D369D6">
          <w:delText>B</w:delText>
        </w:r>
      </w:del>
      <w:del w:id="163" w:author="Fernando Cagua" w:date="2019-06-28T19:54:00Z">
        <w:r w:rsidR="006F4ED4" w:rsidRPr="00980D3C" w:rsidDel="00590925">
          <w:delText xml:space="preserve">reeding success </w:delText>
        </w:r>
      </w:del>
      <w:del w:id="164" w:author="Fernando Cagua" w:date="2019-06-28T19:18:00Z">
        <w:r w:rsidR="006F4ED4" w:rsidRPr="00980D3C" w:rsidDel="00D369D6">
          <w:delText xml:space="preserve">was fitted </w:delText>
        </w:r>
      </w:del>
      <w:r w:rsidR="006F4ED4" w:rsidRPr="00980D3C">
        <w:t>as a binomial variable (</w:t>
      </w:r>
      <w:del w:id="165" w:author="Fernando Cagua" w:date="2019-06-28T19:19:00Z">
        <w:r w:rsidR="006F4ED4" w:rsidRPr="00980D3C" w:rsidDel="00D369D6">
          <w:delText xml:space="preserve">fledged </w:delText>
        </w:r>
      </w:del>
      <w:ins w:id="166" w:author="Fernando Cagua" w:date="2019-06-28T19:19:00Z">
        <w:r w:rsidR="00D369D6">
          <w:t>successful nest</w:t>
        </w:r>
        <w:r w:rsidR="00D369D6" w:rsidRPr="00980D3C">
          <w:t xml:space="preserve"> </w:t>
        </w:r>
      </w:ins>
      <w:r w:rsidR="006F4ED4" w:rsidRPr="00980D3C">
        <w:t xml:space="preserve">= 1; </w:t>
      </w:r>
      <w:ins w:id="167" w:author="Fernando Cagua" w:date="2019-06-28T19:19:00Z">
        <w:r w:rsidR="00D369D6">
          <w:t>unsuccessful</w:t>
        </w:r>
      </w:ins>
      <w:del w:id="168" w:author="Fernando Cagua" w:date="2019-06-28T19:19:00Z">
        <w:r w:rsidR="006F4ED4" w:rsidRPr="00980D3C" w:rsidDel="00D369D6">
          <w:delText>failed</w:delText>
        </w:r>
      </w:del>
      <w:r w:rsidR="006F4ED4" w:rsidRPr="00980D3C">
        <w:t xml:space="preserve"> = 0)</w:t>
      </w:r>
      <w:ins w:id="169" w:author="Fernando Cagua" w:date="2019-06-28T21:39:00Z">
        <w:r w:rsidR="008A4DB9">
          <w:t xml:space="preserve"> and calculated the mean breeding success </w:t>
        </w:r>
      </w:ins>
      <w:ins w:id="170" w:author="Fernando Cagua" w:date="2019-06-28T21:40:00Z">
        <w:r w:rsidR="008A4DB9">
          <w:t xml:space="preserve">as </w:t>
        </w:r>
      </w:ins>
      <w:ins w:id="171" w:author="Fernando Cagua" w:date="2019-06-28T21:39:00Z">
        <w:r w:rsidR="008A4DB9">
          <w:t>the percentage</w:t>
        </w:r>
        <w:r w:rsidR="008A4DB9" w:rsidRPr="00980D3C">
          <w:t xml:space="preserve"> of successful </w:t>
        </w:r>
        <w:r w:rsidR="008A4DB9" w:rsidRPr="00980D3C">
          <w:lastRenderedPageBreak/>
          <w:t>nest</w:t>
        </w:r>
      </w:ins>
      <w:ins w:id="172" w:author="Fernando Cagua" w:date="2019-06-28T21:40:00Z">
        <w:r w:rsidR="008A4DB9">
          <w:t>ing attempts</w:t>
        </w:r>
      </w:ins>
      <w:ins w:id="173" w:author="Fernando Cagua" w:date="2019-06-28T21:39:00Z">
        <w:r w:rsidR="008A4DB9">
          <w:t xml:space="preserve"> at each site</w:t>
        </w:r>
      </w:ins>
      <w:ins w:id="174" w:author="Fernando Cagua" w:date="2019-06-28T19:19:00Z">
        <w:r w:rsidR="00D369D6">
          <w:t>.</w:t>
        </w:r>
      </w:ins>
      <w:ins w:id="175" w:author="Fernando Cagua" w:date="2019-06-28T21:51:00Z">
        <w:r w:rsidR="00A12DC8">
          <w:t xml:space="preserve"> We also calculated the proportion of unsuccessful nesting attem</w:t>
        </w:r>
      </w:ins>
      <w:ins w:id="176" w:author="Fernando Cagua" w:date="2019-06-28T21:52:00Z">
        <w:r w:rsidR="00A12DC8">
          <w:t xml:space="preserve">pts that failed during the egg stage compared to those that failed during the chick stage. </w:t>
        </w:r>
      </w:ins>
      <w:ins w:id="177" w:author="Fernando Cagua" w:date="2019-06-28T19:19:00Z">
        <w:r w:rsidR="00D369D6">
          <w:t>I</w:t>
        </w:r>
      </w:ins>
      <w:ins w:id="178" w:author="Fernando Cagua" w:date="2019-06-28T19:20:00Z">
        <w:r w:rsidR="00D369D6">
          <w:t>n three sites</w:t>
        </w:r>
      </w:ins>
      <w:del w:id="179" w:author="Fernando Cagua" w:date="2019-06-28T19:19:00Z">
        <w:r w:rsidR="001A67E9" w:rsidDel="00D369D6">
          <w:delText>,</w:delText>
        </w:r>
      </w:del>
      <w:r w:rsidR="006F4ED4">
        <w:t xml:space="preserve"> </w:t>
      </w:r>
      <w:moveToRangeStart w:id="180" w:author="Fernando Cagua" w:date="2019-06-28T19:21:00Z" w:name="move12642078"/>
      <w:moveTo w:id="181" w:author="Fernando Cagua" w:date="2019-06-28T19:21:00Z">
        <w:del w:id="182" w:author="Fernando Cagua" w:date="2019-06-28T19:21:00Z">
          <w:r w:rsidR="00D369D6" w:rsidRPr="00980D3C" w:rsidDel="00D369D6">
            <w:delText xml:space="preserve">We explored temporal trends for </w:delText>
          </w:r>
        </w:del>
      </w:moveTo>
      <w:ins w:id="183" w:author="Fernando Cagua" w:date="2019-06-28T19:21:00Z">
        <w:r w:rsidR="00D369D6">
          <w:t>(</w:t>
        </w:r>
      </w:ins>
      <w:moveTo w:id="184" w:author="Fernando Cagua" w:date="2019-06-28T19:21:00Z">
        <w:r w:rsidR="00D369D6" w:rsidRPr="00980D3C">
          <w:t>Aldabra, Aride, and Cousine</w:t>
        </w:r>
      </w:moveTo>
      <w:ins w:id="185" w:author="Fernando Cagua" w:date="2019-06-28T19:21:00Z">
        <w:r w:rsidR="00D369D6">
          <w:t>)</w:t>
        </w:r>
      </w:ins>
      <w:moveTo w:id="186" w:author="Fernando Cagua" w:date="2019-06-28T19:21:00Z">
        <w:del w:id="187" w:author="Fernando Cagua" w:date="2019-06-28T19:21:00Z">
          <w:r w:rsidR="00D369D6" w:rsidRPr="00980D3C" w:rsidDel="00D369D6">
            <w:delText>,</w:delText>
          </w:r>
        </w:del>
        <w:r w:rsidR="00D369D6" w:rsidRPr="00980D3C">
          <w:t xml:space="preserve"> where monitoring</w:t>
        </w:r>
        <w:r w:rsidR="00D369D6">
          <w:t xml:space="preserve"> effort</w:t>
        </w:r>
        <w:r w:rsidR="00D369D6" w:rsidRPr="00980D3C">
          <w:t xml:space="preserve"> </w:t>
        </w:r>
        <w:r w:rsidR="00D369D6">
          <w:t>wa</w:t>
        </w:r>
        <w:r w:rsidR="00D369D6" w:rsidRPr="00980D3C">
          <w:t>s continuous and span</w:t>
        </w:r>
        <w:r w:rsidR="00D369D6">
          <w:t>ned</w:t>
        </w:r>
        <w:r w:rsidR="00D369D6" w:rsidRPr="00980D3C">
          <w:t xml:space="preserve"> 4</w:t>
        </w:r>
        <w:r w:rsidR="00D369D6" w:rsidRPr="00980D3C">
          <w:softHyphen/>
        </w:r>
        <w:r w:rsidR="00D369D6" w:rsidRPr="00980D3C">
          <w:softHyphen/>
          <w:t>–10 years</w:t>
        </w:r>
      </w:moveTo>
      <w:ins w:id="188" w:author="Fernando Cagua" w:date="2019-06-28T19:21:00Z">
        <w:r w:rsidR="00D369D6">
          <w:t xml:space="preserve"> we were </w:t>
        </w:r>
      </w:ins>
      <w:ins w:id="189" w:author="Fernando Cagua" w:date="2019-06-28T19:34:00Z">
        <w:r w:rsidR="007B1A99">
          <w:t xml:space="preserve">also </w:t>
        </w:r>
      </w:ins>
      <w:ins w:id="190" w:author="Fernando Cagua" w:date="2019-06-28T19:21:00Z">
        <w:r w:rsidR="00D369D6">
          <w:t xml:space="preserve">able to </w:t>
        </w:r>
      </w:ins>
      <w:ins w:id="191" w:author="Fernando Cagua" w:date="2019-06-28T19:26:00Z">
        <w:r w:rsidR="00E12223">
          <w:t>investigate long term</w:t>
        </w:r>
      </w:ins>
      <w:ins w:id="192" w:author="Fernando Cagua" w:date="2019-06-28T19:21:00Z">
        <w:r w:rsidR="00D369D6">
          <w:t xml:space="preserve"> </w:t>
        </w:r>
      </w:ins>
      <w:ins w:id="193" w:author="Fernando Cagua" w:date="2019-06-28T19:54:00Z">
        <w:r>
          <w:t xml:space="preserve">and seasonal </w:t>
        </w:r>
      </w:ins>
      <w:ins w:id="194" w:author="Fernando Cagua" w:date="2019-06-28T19:22:00Z">
        <w:r w:rsidR="00D369D6">
          <w:t>trends</w:t>
        </w:r>
      </w:ins>
      <w:moveTo w:id="195" w:author="Fernando Cagua" w:date="2019-06-28T19:21:00Z">
        <w:r w:rsidR="00D369D6" w:rsidRPr="00980D3C">
          <w:t xml:space="preserve">. </w:t>
        </w:r>
      </w:moveTo>
      <w:moveToRangeEnd w:id="180"/>
      <w:ins w:id="196" w:author="Fernando Cagua" w:date="2019-06-28T19:22:00Z">
        <w:r w:rsidR="00D369D6">
          <w:t xml:space="preserve">To </w:t>
        </w:r>
      </w:ins>
      <w:ins w:id="197" w:author="Fernando Cagua" w:date="2019-06-28T19:26:00Z">
        <w:r w:rsidR="00E12223">
          <w:t>do that, we</w:t>
        </w:r>
      </w:ins>
      <w:ins w:id="198" w:author="Fernando Cagua" w:date="2019-06-28T19:54:00Z">
        <w:r>
          <w:t xml:space="preserve"> used a</w:t>
        </w:r>
      </w:ins>
      <w:ins w:id="199" w:author="Fernando Cagua" w:date="2019-06-28T19:26:00Z">
        <w:r w:rsidR="00E12223">
          <w:t xml:space="preserve"> </w:t>
        </w:r>
      </w:ins>
      <w:ins w:id="200" w:author="Fernando Cagua" w:date="2019-06-28T19:55:00Z">
        <w:r w:rsidRPr="00980D3C">
          <w:t>set of Generalised Additive Models (GAM)</w:t>
        </w:r>
        <w:r>
          <w:t xml:space="preserve"> with a binomial error structure and breeding success as the response variable. </w:t>
        </w:r>
      </w:ins>
      <w:ins w:id="201" w:author="Fernando Cagua" w:date="2019-06-28T19:57:00Z">
        <w:r>
          <w:t>In the remaining two sites (</w:t>
        </w:r>
      </w:ins>
      <w:moveToRangeStart w:id="202" w:author="Fernando Cagua" w:date="2019-06-28T19:57:00Z" w:name="move12644237"/>
      <w:moveTo w:id="203" w:author="Fernando Cagua" w:date="2019-06-28T19:57:00Z">
        <w:del w:id="204" w:author="Fernando Cagua" w:date="2019-06-28T19:57:00Z">
          <w:r w:rsidRPr="00980D3C" w:rsidDel="00590925">
            <w:delText>Data f</w:delText>
          </w:r>
          <w:r w:rsidDel="00590925">
            <w:delText>rom</w:delText>
          </w:r>
          <w:r w:rsidRPr="00980D3C" w:rsidDel="00590925">
            <w:delText xml:space="preserve"> </w:delText>
          </w:r>
        </w:del>
        <w:r w:rsidRPr="00980D3C">
          <w:t>Cousin and Denis</w:t>
        </w:r>
      </w:moveTo>
      <w:ins w:id="205" w:author="Fernando Cagua" w:date="2019-06-28T19:57:00Z">
        <w:r>
          <w:t xml:space="preserve">) we were only able to calculate annual averages of breeding </w:t>
        </w:r>
      </w:ins>
      <w:moveTo w:id="206" w:author="Fernando Cagua" w:date="2019-06-28T19:57:00Z">
        <w:del w:id="207" w:author="Fernando Cagua" w:date="2019-06-28T19:57:00Z">
          <w:r w:rsidRPr="00980D3C" w:rsidDel="00590925">
            <w:delText xml:space="preserve"> were </w:delText>
          </w:r>
          <w:r w:rsidDel="00590925">
            <w:delText xml:space="preserve">excluded from </w:delText>
          </w:r>
          <w:r w:rsidRPr="00980D3C" w:rsidDel="00590925">
            <w:delText xml:space="preserve">this analysis </w:delText>
          </w:r>
        </w:del>
        <w:r>
          <w:t xml:space="preserve">because </w:t>
        </w:r>
      </w:moveTo>
      <w:ins w:id="208" w:author="Fernando Cagua" w:date="2019-06-28T19:58:00Z">
        <w:r>
          <w:t xml:space="preserve">visits were only performed seasonally </w:t>
        </w:r>
      </w:ins>
      <w:moveTo w:id="209" w:author="Fernando Cagua" w:date="2019-06-28T19:57:00Z">
        <w:del w:id="210" w:author="Fernando Cagua" w:date="2019-06-28T19:58:00Z">
          <w:r w:rsidDel="00590925">
            <w:delText xml:space="preserve">of non-continuous data collection on nests from a fixed time of year </w:delText>
          </w:r>
        </w:del>
        <w:r>
          <w:t xml:space="preserve">(Cousin) </w:t>
        </w:r>
        <w:r w:rsidRPr="00980D3C">
          <w:t xml:space="preserve">and </w:t>
        </w:r>
      </w:moveTo>
      <w:ins w:id="211" w:author="Fernando Cagua" w:date="2019-06-28T19:58:00Z">
        <w:r>
          <w:t xml:space="preserve">the </w:t>
        </w:r>
      </w:ins>
      <w:moveTo w:id="212" w:author="Fernando Cagua" w:date="2019-06-28T19:57:00Z">
        <w:r>
          <w:t>short duration of the monitoring programme (&lt; 1 year; Denis)</w:t>
        </w:r>
      </w:moveTo>
      <w:ins w:id="213" w:author="Fernando Cagua" w:date="2019-06-28T19:58:00Z">
        <w:r>
          <w:t>.</w:t>
        </w:r>
      </w:ins>
      <w:moveTo w:id="214" w:author="Fernando Cagua" w:date="2019-06-28T19:57:00Z">
        <w:del w:id="215" w:author="Fernando Cagua" w:date="2019-06-28T19:59:00Z">
          <w:r w:rsidDel="00590925">
            <w:delText xml:space="preserve">; </w:delText>
          </w:r>
          <w:r w:rsidRPr="00980D3C" w:rsidDel="00590925">
            <w:delText xml:space="preserve">therefore only annual average breeding success was </w:delText>
          </w:r>
          <w:r w:rsidDel="00590925">
            <w:delText>calculated</w:delText>
          </w:r>
          <w:r w:rsidRPr="00980D3C" w:rsidDel="00590925">
            <w:delText xml:space="preserve"> for these sites. Whilst not comprehensive, the data obtained from these sites </w:delText>
          </w:r>
          <w:r w:rsidDel="00590925">
            <w:delText xml:space="preserve">provided </w:delText>
          </w:r>
          <w:r w:rsidRPr="00980D3C" w:rsidDel="00590925">
            <w:delText>a general indication of breeding success.</w:delText>
          </w:r>
        </w:del>
        <w:r w:rsidRPr="00980D3C">
          <w:t xml:space="preserve"> </w:t>
        </w:r>
      </w:moveTo>
      <w:ins w:id="216" w:author="Fernando Cagua" w:date="2019-06-28T20:00:00Z">
        <w:r w:rsidR="00034349">
          <w:t xml:space="preserve">To quantify the temporal trends we included </w:t>
        </w:r>
      </w:ins>
    </w:p>
    <w:moveToRangeEnd w:id="202"/>
    <w:p w14:paraId="61AB837C" w14:textId="610613CB" w:rsidR="00034349" w:rsidRPr="00980D3C" w:rsidDel="00034349" w:rsidRDefault="00034349" w:rsidP="00034349">
      <w:pPr>
        <w:spacing w:before="120" w:after="120" w:line="480" w:lineRule="auto"/>
        <w:rPr>
          <w:del w:id="217" w:author="Fernando Cagua" w:date="2019-06-28T20:06:00Z"/>
          <w:moveTo w:id="218" w:author="Fernando Cagua" w:date="2019-06-28T20:05:00Z"/>
        </w:rPr>
      </w:pPr>
      <w:ins w:id="219" w:author="Fernando Cagua" w:date="2019-06-28T20:01:00Z">
        <w:r>
          <w:t xml:space="preserve">‘date’ as a continuous smooth variable. This date (year and month), corresponded to the time </w:t>
        </w:r>
      </w:ins>
      <w:ins w:id="220" w:author="Fernando Cagua" w:date="2019-06-28T19:28:00Z">
        <w:r w:rsidR="00E12223">
          <w:t xml:space="preserve">and allowed us to explore potential non-linear increases or declines in </w:t>
        </w:r>
      </w:ins>
      <w:ins w:id="221" w:author="Fernando Cagua" w:date="2019-06-28T19:29:00Z">
        <w:r w:rsidR="00E12223">
          <w:t xml:space="preserve">breeding success over the years. </w:t>
        </w:r>
      </w:ins>
      <w:moveToRangeStart w:id="222" w:author="Fernando Cagua" w:date="2019-06-28T20:05:00Z" w:name="move12644741"/>
      <w:moveTo w:id="223" w:author="Fernando Cagua" w:date="2019-06-28T20:05:00Z">
        <w:r>
          <w:t>D</w:t>
        </w:r>
        <w:r w:rsidRPr="00980D3C">
          <w:t>ue to differences in methods</w:t>
        </w:r>
      </w:moveTo>
      <w:ins w:id="224" w:author="Fernando Cagua" w:date="2019-06-28T20:07:00Z">
        <w:r>
          <w:t xml:space="preserve">, </w:t>
        </w:r>
      </w:ins>
      <w:moveTo w:id="225" w:author="Fernando Cagua" w:date="2019-06-28T20:05:00Z">
        <w:del w:id="226" w:author="Fernando Cagua" w:date="2019-06-28T20:07:00Z">
          <w:r w:rsidDel="00034349">
            <w:delText xml:space="preserve"> and</w:delText>
          </w:r>
          <w:r w:rsidRPr="00980D3C" w:rsidDel="00034349">
            <w:delText xml:space="preserve"> </w:delText>
          </w:r>
        </w:del>
        <w:r w:rsidRPr="00980D3C">
          <w:t xml:space="preserve">duration of the monitoring programmes, </w:t>
        </w:r>
      </w:moveTo>
      <w:ins w:id="227" w:author="Fernando Cagua" w:date="2019-06-28T20:07:00Z">
        <w:r>
          <w:t>and other potential sou</w:t>
        </w:r>
      </w:ins>
      <w:ins w:id="228" w:author="Fernando Cagua" w:date="2019-06-28T20:08:00Z">
        <w:r>
          <w:t xml:space="preserve">rces of variation among the areas surveyed, </w:t>
        </w:r>
      </w:ins>
      <w:moveTo w:id="229" w:author="Fernando Cagua" w:date="2019-06-28T20:05:00Z">
        <w:r w:rsidRPr="00980D3C">
          <w:t xml:space="preserve">we were unable to </w:t>
        </w:r>
      </w:moveTo>
      <w:ins w:id="230" w:author="Fernando Cagua" w:date="2019-06-28T20:06:00Z">
        <w:r>
          <w:rPr>
            <w:i/>
          </w:rPr>
          <w:t>formally</w:t>
        </w:r>
      </w:ins>
      <w:ins w:id="231" w:author="Fernando Cagua" w:date="2019-06-28T20:05:00Z">
        <w:r>
          <w:t xml:space="preserve"> </w:t>
        </w:r>
      </w:ins>
      <w:moveTo w:id="232" w:author="Fernando Cagua" w:date="2019-06-28T20:05:00Z">
        <w:r w:rsidRPr="00980D3C">
          <w:t xml:space="preserve">compare breeding success directly between monitoring sites.  </w:t>
        </w:r>
      </w:moveTo>
    </w:p>
    <w:moveToRangeEnd w:id="222"/>
    <w:p w14:paraId="38E1E302" w14:textId="6BCFABB6" w:rsidR="006637FB" w:rsidRDefault="006637FB" w:rsidP="00034349">
      <w:pPr>
        <w:spacing w:before="120" w:after="120" w:line="480" w:lineRule="auto"/>
        <w:rPr>
          <w:ins w:id="233" w:author="Fernando Cagua" w:date="2019-06-28T19:54:00Z"/>
        </w:rPr>
      </w:pPr>
    </w:p>
    <w:p w14:paraId="2FDA5836" w14:textId="69E82D9F" w:rsidR="006637FB" w:rsidRDefault="00E12223" w:rsidP="007B1A99">
      <w:pPr>
        <w:spacing w:before="120" w:after="120" w:line="480" w:lineRule="auto"/>
        <w:rPr>
          <w:ins w:id="234" w:author="Fernando Cagua" w:date="2019-06-28T19:36:00Z"/>
        </w:rPr>
      </w:pPr>
      <w:ins w:id="235" w:author="Fernando Cagua" w:date="2019-06-28T19:31:00Z">
        <w:r>
          <w:t xml:space="preserve">We followed a similar approach for </w:t>
        </w:r>
      </w:ins>
      <w:ins w:id="236" w:author="Fernando Cagua" w:date="2019-06-28T19:34:00Z">
        <w:r w:rsidR="007B1A99">
          <w:t>the nesting rate</w:t>
        </w:r>
      </w:ins>
      <w:ins w:id="237" w:author="Fernando Cagua" w:date="2019-06-28T20:04:00Z">
        <w:r w:rsidR="00034349">
          <w:t xml:space="preserve"> in Aldabra, Aride, and Cousine</w:t>
        </w:r>
      </w:ins>
      <w:ins w:id="238" w:author="Fernando Cagua" w:date="2019-06-28T19:34:00Z">
        <w:r w:rsidR="007B1A99">
          <w:t>. Here, we used a set of GAM</w:t>
        </w:r>
      </w:ins>
      <w:ins w:id="239" w:author="Fernando Cagua" w:date="2019-06-28T19:35:00Z">
        <w:r w:rsidR="007B1A99">
          <w:t xml:space="preserve">s with a gaussian error structure in which the response variable was the number of nest attempts recorded </w:t>
        </w:r>
      </w:ins>
      <w:del w:id="240" w:author="Fernando Cagua" w:date="2019-06-28T19:35:00Z">
        <w:r w:rsidR="006F4ED4" w:rsidDel="007B1A99">
          <w:delText>while n</w:delText>
        </w:r>
        <w:r w:rsidR="006F4ED4" w:rsidRPr="00980D3C" w:rsidDel="007B1A99">
          <w:delText>est density was defined as the number of nests recorded within</w:delText>
        </w:r>
        <w:r w:rsidR="001A67E9" w:rsidDel="007B1A99">
          <w:delText xml:space="preserve"> the monitored</w:delText>
        </w:r>
        <w:r w:rsidR="006F4ED4" w:rsidRPr="00980D3C" w:rsidDel="007B1A99">
          <w:delText xml:space="preserve"> area </w:delText>
        </w:r>
      </w:del>
      <w:r w:rsidR="006F4ED4" w:rsidRPr="00980D3C">
        <w:t xml:space="preserve">per </w:t>
      </w:r>
      <w:commentRangeStart w:id="241"/>
      <w:commentRangeStart w:id="242"/>
      <w:r w:rsidR="006F4ED4" w:rsidRPr="00980D3C">
        <w:t>month</w:t>
      </w:r>
      <w:commentRangeEnd w:id="241"/>
      <w:r w:rsidR="00FD39D8">
        <w:rPr>
          <w:rStyle w:val="CommentReference"/>
        </w:rPr>
        <w:commentReference w:id="241"/>
      </w:r>
      <w:commentRangeEnd w:id="242"/>
      <w:ins w:id="243" w:author="Fernando Cagua" w:date="2019-06-28T19:35:00Z">
        <w:r w:rsidR="007B1A99">
          <w:t xml:space="preserve"> in a particular site</w:t>
        </w:r>
      </w:ins>
      <w:r w:rsidR="00EA5176">
        <w:rPr>
          <w:rStyle w:val="CommentReference"/>
        </w:rPr>
        <w:commentReference w:id="242"/>
      </w:r>
      <w:ins w:id="244" w:author="Fernando Cagua" w:date="2019-06-28T20:07:00Z">
        <w:r w:rsidR="00034349">
          <w:t>. As in the breeding success models,</w:t>
        </w:r>
      </w:ins>
      <w:ins w:id="245" w:author="Fernando Cagua" w:date="2019-06-28T20:06:00Z">
        <w:r w:rsidR="00034349">
          <w:t xml:space="preserve"> date </w:t>
        </w:r>
      </w:ins>
      <w:ins w:id="246" w:author="Fernando Cagua" w:date="2019-06-29T18:27:00Z">
        <w:r w:rsidR="00780984">
          <w:t>was</w:t>
        </w:r>
      </w:ins>
      <w:del w:id="247" w:author="Fernando Cagua" w:date="2019-06-28T20:06:00Z">
        <w:r w:rsidR="006F4ED4" w:rsidRPr="00980D3C" w:rsidDel="00034349">
          <w:delText>.</w:delText>
        </w:r>
        <w:r w:rsidR="006F4ED4" w:rsidDel="00034349">
          <w:delText xml:space="preserve"> </w:delText>
        </w:r>
      </w:del>
      <w:ins w:id="248" w:author="Fernando Cagua" w:date="2019-06-28T20:07:00Z">
        <w:r w:rsidR="00034349">
          <w:t xml:space="preserve"> included as </w:t>
        </w:r>
      </w:ins>
      <w:ins w:id="249" w:author="Fernando Cagua" w:date="2019-06-29T18:27:00Z">
        <w:r w:rsidR="00780984">
          <w:t xml:space="preserve">a </w:t>
        </w:r>
      </w:ins>
      <w:ins w:id="250" w:author="Fernando Cagua" w:date="2019-06-28T20:07:00Z">
        <w:r w:rsidR="00034349">
          <w:t>smooth variable.</w:t>
        </w:r>
      </w:ins>
      <w:ins w:id="251" w:author="Fernando Cagua" w:date="2019-06-29T18:27:00Z">
        <w:r w:rsidR="00780984">
          <w:t xml:space="preserve"> </w:t>
        </w:r>
      </w:ins>
      <w:ins w:id="252" w:author="Fernando Cagua" w:date="2019-06-29T18:28:00Z">
        <w:r w:rsidR="00780984">
          <w:t>Because nesting patterns</w:t>
        </w:r>
      </w:ins>
      <w:ins w:id="253" w:author="Fernando Cagua" w:date="2019-06-29T18:29:00Z">
        <w:r w:rsidR="00780984">
          <w:t xml:space="preserve"> have a strong seasonal component in </w:t>
        </w:r>
      </w:ins>
      <w:ins w:id="254" w:author="Fernando Cagua" w:date="2019-06-29T18:30:00Z">
        <w:r w:rsidR="00780984">
          <w:t>multiple</w:t>
        </w:r>
      </w:ins>
      <w:ins w:id="255" w:author="Fernando Cagua" w:date="2019-06-29T18:29:00Z">
        <w:r w:rsidR="00780984">
          <w:t xml:space="preserve"> seabird species in Seychelles (REFS), </w:t>
        </w:r>
      </w:ins>
      <w:ins w:id="256" w:author="Fernando Cagua" w:date="2019-06-29T18:27:00Z">
        <w:r w:rsidR="00780984">
          <w:t>we also included the month of the year as a continuous smooth</w:t>
        </w:r>
      </w:ins>
      <w:ins w:id="257" w:author="Fernando Cagua" w:date="2019-06-29T18:29:00Z">
        <w:r w:rsidR="00780984">
          <w:t xml:space="preserve"> </w:t>
        </w:r>
      </w:ins>
      <w:ins w:id="258" w:author="Fernando Cagua" w:date="2019-06-29T18:30:00Z">
        <w:r w:rsidR="00780984">
          <w:t>in order to</w:t>
        </w:r>
      </w:ins>
      <w:ins w:id="259" w:author="Fernando Cagua" w:date="2019-06-29T18:29:00Z">
        <w:r w:rsidR="00780984">
          <w:t xml:space="preserve"> control for </w:t>
        </w:r>
      </w:ins>
      <w:ins w:id="260" w:author="Fernando Cagua" w:date="2019-06-29T18:30:00Z">
        <w:r w:rsidR="00780984">
          <w:t xml:space="preserve">possible seasonal </w:t>
        </w:r>
      </w:ins>
      <w:ins w:id="261" w:author="Fernando Cagua" w:date="2019-06-29T18:29:00Z">
        <w:r w:rsidR="00780984">
          <w:t xml:space="preserve">variation </w:t>
        </w:r>
      </w:ins>
      <w:ins w:id="262" w:author="Fernando Cagua" w:date="2019-06-29T18:30:00Z">
        <w:r w:rsidR="00780984">
          <w:t xml:space="preserve">in nesting </w:t>
        </w:r>
        <w:proofErr w:type="spellStart"/>
        <w:r w:rsidR="00780984">
          <w:t>attemps</w:t>
        </w:r>
      </w:ins>
      <w:proofErr w:type="spellEnd"/>
      <w:ins w:id="263" w:author="Fernando Cagua" w:date="2019-06-29T18:27:00Z">
        <w:r w:rsidR="00780984">
          <w:t>.</w:t>
        </w:r>
      </w:ins>
    </w:p>
    <w:p w14:paraId="42E3D889" w14:textId="5A430D5B" w:rsidR="00180197" w:rsidRPr="00980D3C" w:rsidDel="00034349" w:rsidRDefault="006F4ED4" w:rsidP="007B1A99">
      <w:pPr>
        <w:spacing w:before="120" w:after="120" w:line="480" w:lineRule="auto"/>
        <w:rPr>
          <w:moveFrom w:id="264" w:author="Fernando Cagua" w:date="2019-06-28T20:05:00Z"/>
        </w:rPr>
      </w:pPr>
      <w:moveFromRangeStart w:id="265" w:author="Fernando Cagua" w:date="2019-06-28T20:05:00Z" w:name="move12644741"/>
      <w:moveFrom w:id="266" w:author="Fernando Cagua" w:date="2019-06-28T20:05:00Z">
        <w:r w:rsidDel="00034349">
          <w:t>D</w:t>
        </w:r>
        <w:r w:rsidR="00210C22" w:rsidRPr="00980D3C" w:rsidDel="00034349">
          <w:t>ue to differences in methods</w:t>
        </w:r>
        <w:r w:rsidDel="00034349">
          <w:t xml:space="preserve"> and</w:t>
        </w:r>
        <w:r w:rsidR="00210C22" w:rsidRPr="00980D3C" w:rsidDel="00034349">
          <w:t xml:space="preserve"> duration of the monitoring programmes, we were unable to compare </w:t>
        </w:r>
        <w:r w:rsidR="0069274F" w:rsidRPr="00980D3C" w:rsidDel="00034349">
          <w:t xml:space="preserve">breeding success directly </w:t>
        </w:r>
        <w:r w:rsidR="00210C22" w:rsidRPr="00980D3C" w:rsidDel="00034349">
          <w:t xml:space="preserve">between monitoring sites. </w:t>
        </w:r>
        <w:r w:rsidR="00180197" w:rsidRPr="00980D3C" w:rsidDel="00034349">
          <w:t xml:space="preserve"> </w:t>
        </w:r>
      </w:moveFrom>
    </w:p>
    <w:moveFromRangeEnd w:id="265"/>
    <w:p w14:paraId="3412B9CA" w14:textId="74027A25" w:rsidR="007E4CD3" w:rsidRPr="00980D3C" w:rsidDel="00034349" w:rsidRDefault="00034349" w:rsidP="002E0689">
      <w:pPr>
        <w:spacing w:before="120" w:after="120" w:line="480" w:lineRule="auto"/>
        <w:rPr>
          <w:del w:id="267" w:author="Fernando Cagua" w:date="2019-06-28T20:08:00Z"/>
        </w:rPr>
      </w:pPr>
      <w:ins w:id="268" w:author="Fernando Cagua" w:date="2019-06-28T20:08:00Z">
        <w:r>
          <w:t xml:space="preserve">All </w:t>
        </w:r>
      </w:ins>
      <w:moveFromRangeStart w:id="269" w:author="Fernando Cagua" w:date="2019-06-28T19:21:00Z" w:name="move12642078"/>
      <w:moveFrom w:id="270" w:author="Fernando Cagua" w:date="2019-06-28T19:21:00Z">
        <w:del w:id="271" w:author="Fernando Cagua" w:date="2019-06-28T20:08:00Z">
          <w:r w:rsidR="00180197" w:rsidRPr="00980D3C" w:rsidDel="00034349">
            <w:delText xml:space="preserve">We explored temporal </w:delText>
          </w:r>
          <w:r w:rsidR="0069274F" w:rsidRPr="00980D3C" w:rsidDel="00034349">
            <w:delText xml:space="preserve">trends </w:delText>
          </w:r>
          <w:r w:rsidR="00180197" w:rsidRPr="00980D3C" w:rsidDel="00034349">
            <w:delText>f</w:delText>
          </w:r>
          <w:r w:rsidR="00123727" w:rsidRPr="00980D3C" w:rsidDel="00034349">
            <w:delText xml:space="preserve">or </w:delText>
          </w:r>
          <w:r w:rsidR="00222BF9" w:rsidRPr="00980D3C" w:rsidDel="00034349">
            <w:delText>Aldabra, Aride, and Cousin</w:delText>
          </w:r>
          <w:r w:rsidR="001218AE" w:rsidRPr="00980D3C" w:rsidDel="00034349">
            <w:delText>e</w:delText>
          </w:r>
          <w:r w:rsidR="00210C22" w:rsidRPr="00980D3C" w:rsidDel="00034349">
            <w:delText>, where monitoring</w:delText>
          </w:r>
          <w:r w:rsidR="009C10B2" w:rsidDel="00034349">
            <w:delText xml:space="preserve"> effort</w:delText>
          </w:r>
          <w:r w:rsidR="00210C22" w:rsidRPr="00980D3C" w:rsidDel="00034349">
            <w:delText xml:space="preserve"> </w:delText>
          </w:r>
          <w:r w:rsidR="001A67E9" w:rsidDel="00034349">
            <w:delText>wa</w:delText>
          </w:r>
          <w:r w:rsidR="003F00FC" w:rsidRPr="00980D3C" w:rsidDel="00034349">
            <w:delText>s</w:delText>
          </w:r>
          <w:r w:rsidR="00210C22" w:rsidRPr="00980D3C" w:rsidDel="00034349">
            <w:delText xml:space="preserve"> continuous and span</w:delText>
          </w:r>
          <w:r w:rsidR="001A67E9" w:rsidDel="00034349">
            <w:delText>ned</w:delText>
          </w:r>
          <w:r w:rsidR="00210C22" w:rsidRPr="00980D3C" w:rsidDel="00034349">
            <w:delText xml:space="preserve"> </w:delText>
          </w:r>
          <w:r w:rsidR="00257312" w:rsidRPr="00980D3C" w:rsidDel="00034349">
            <w:delText>4</w:delText>
          </w:r>
          <w:r w:rsidR="00257312" w:rsidRPr="00980D3C" w:rsidDel="00034349">
            <w:softHyphen/>
          </w:r>
          <w:r w:rsidR="00257312" w:rsidRPr="00980D3C" w:rsidDel="00034349">
            <w:softHyphen/>
            <w:delText xml:space="preserve">–10 </w:delText>
          </w:r>
          <w:r w:rsidR="00210C22" w:rsidRPr="00980D3C" w:rsidDel="00034349">
            <w:delText>years</w:delText>
          </w:r>
          <w:r w:rsidR="001218AE" w:rsidRPr="00980D3C" w:rsidDel="00034349">
            <w:delText xml:space="preserve">. </w:delText>
          </w:r>
        </w:del>
      </w:moveFrom>
      <w:moveFromRangeEnd w:id="269"/>
      <w:del w:id="272" w:author="Fernando Cagua" w:date="2019-06-28T20:08:00Z">
        <w:r w:rsidR="00B25D81" w:rsidRPr="00980D3C" w:rsidDel="00034349">
          <w:delText xml:space="preserve">We employed a normal and binomial error structure for the density and success models respectively. </w:delText>
        </w:r>
        <w:r w:rsidR="007E4CD3" w:rsidRPr="00980D3C" w:rsidDel="00034349">
          <w:delText>We included two independent</w:delText>
        </w:r>
        <w:r w:rsidR="002B3150" w:rsidRPr="00980D3C" w:rsidDel="00034349">
          <w:delText xml:space="preserve"> continuous</w:delText>
        </w:r>
        <w:r w:rsidR="007E4CD3" w:rsidRPr="00980D3C" w:rsidDel="00034349">
          <w:delText xml:space="preserve"> variables as smooth terms</w:delText>
        </w:r>
        <w:r w:rsidR="0069274F" w:rsidRPr="00980D3C" w:rsidDel="00034349">
          <w:delText>,</w:delText>
        </w:r>
        <w:r w:rsidR="007E4CD3" w:rsidRPr="00980D3C" w:rsidDel="00034349">
          <w:delText xml:space="preserve"> ‘date’</w:delText>
        </w:r>
        <w:r w:rsidR="002B3150" w:rsidRPr="00980D3C" w:rsidDel="00034349">
          <w:delText xml:space="preserve"> (time since first survey)</w:delText>
        </w:r>
        <w:r w:rsidR="007E4CD3" w:rsidRPr="00980D3C" w:rsidDel="00034349">
          <w:delText xml:space="preserve"> and ‘month’  to assess long</w:delText>
        </w:r>
        <w:r w:rsidR="009C10B2" w:rsidDel="00034349">
          <w:delText>-</w:delText>
        </w:r>
        <w:r w:rsidR="007E4CD3" w:rsidRPr="00980D3C" w:rsidDel="00034349">
          <w:delText xml:space="preserve">term trends while accounting for </w:delText>
        </w:r>
        <w:r w:rsidR="009C10B2" w:rsidDel="00034349">
          <w:delText xml:space="preserve">potential </w:delText>
        </w:r>
        <w:r w:rsidR="007E4CD3" w:rsidRPr="00980D3C" w:rsidDel="00034349">
          <w:delText xml:space="preserve">seasonality in response variables. </w:delText>
        </w:r>
        <w:r w:rsidR="009C10B2" w:rsidDel="00034349">
          <w:delText>A</w:delText>
        </w:r>
        <w:r w:rsidR="007E4CD3" w:rsidRPr="00980D3C" w:rsidDel="00034349">
          <w:delText xml:space="preserve">s we </w:delText>
        </w:r>
        <w:r w:rsidR="006721B6" w:rsidDel="00034349">
          <w:delText>did not</w:delText>
        </w:r>
        <w:r w:rsidR="007E4CD3" w:rsidRPr="00980D3C" w:rsidDel="00034349">
          <w:delText xml:space="preserve"> perform comparisons across sites it was not necessary to account for</w:delText>
        </w:r>
        <w:r w:rsidR="00180197" w:rsidRPr="00980D3C" w:rsidDel="00034349">
          <w:delText xml:space="preserve"> potential sources of variation</w:delText>
        </w:r>
        <w:r w:rsidR="007E4CD3" w:rsidRPr="00980D3C" w:rsidDel="00034349">
          <w:delText xml:space="preserve"> among the areas surveyed. </w:delText>
        </w:r>
      </w:del>
      <w:moveFromRangeStart w:id="273" w:author="Fernando Cagua" w:date="2019-06-28T19:29:00Z" w:name="move12642585"/>
      <w:moveFrom w:id="274" w:author="Fernando Cagua" w:date="2019-06-28T19:29:00Z">
        <w:del w:id="275" w:author="Fernando Cagua" w:date="2019-06-28T20:08:00Z">
          <w:r w:rsidR="00533151" w:rsidRPr="00980D3C" w:rsidDel="00034349">
            <w:delText>Models were fitted using the MGCV package</w:delText>
          </w:r>
          <w:r w:rsidR="002B3150" w:rsidRPr="00980D3C" w:rsidDel="00034349">
            <w:delText xml:space="preserve">. </w:delText>
          </w:r>
        </w:del>
      </w:moveFrom>
      <w:moveFromRangeEnd w:id="273"/>
    </w:p>
    <w:p w14:paraId="18DBDB9B" w14:textId="6BCB1B55" w:rsidR="00E12223" w:rsidRPr="00980D3C" w:rsidDel="00E12223" w:rsidRDefault="00A85336">
      <w:pPr>
        <w:spacing w:before="120" w:after="120" w:line="480" w:lineRule="auto"/>
        <w:rPr>
          <w:del w:id="276" w:author="Fernando Cagua" w:date="2019-06-28T19:29:00Z"/>
          <w:moveTo w:id="277" w:author="Fernando Cagua" w:date="2019-06-28T19:29:00Z"/>
        </w:rPr>
      </w:pPr>
      <w:moveFromRangeStart w:id="278" w:author="Fernando Cagua" w:date="2019-06-28T19:57:00Z" w:name="move12644237"/>
      <w:moveFrom w:id="279" w:author="Fernando Cagua" w:date="2019-06-28T19:57:00Z">
        <w:r w:rsidRPr="00980D3C" w:rsidDel="00590925">
          <w:t>Data f</w:t>
        </w:r>
        <w:r w:rsidR="006721B6" w:rsidDel="00590925">
          <w:t>rom</w:t>
        </w:r>
        <w:r w:rsidRPr="00980D3C" w:rsidDel="00590925">
          <w:t xml:space="preserve"> Cousin and Denis w</w:t>
        </w:r>
        <w:r w:rsidR="005F3481" w:rsidRPr="00980D3C" w:rsidDel="00590925">
          <w:t>ere</w:t>
        </w:r>
        <w:r w:rsidRPr="00980D3C" w:rsidDel="00590925">
          <w:t xml:space="preserve"> </w:t>
        </w:r>
        <w:r w:rsidR="006721B6" w:rsidDel="00590925">
          <w:t xml:space="preserve">excluded from </w:t>
        </w:r>
        <w:r w:rsidRPr="00980D3C" w:rsidDel="00590925">
          <w:t>this analysis</w:t>
        </w:r>
        <w:r w:rsidR="0081624C" w:rsidRPr="00980D3C" w:rsidDel="00590925">
          <w:t xml:space="preserve"> </w:t>
        </w:r>
        <w:r w:rsidR="006721B6" w:rsidDel="00590925">
          <w:t xml:space="preserve">because of non-continuous data collection on nests from a fixed time of year (Cousin) </w:t>
        </w:r>
        <w:r w:rsidR="0081624C" w:rsidRPr="00980D3C" w:rsidDel="00590925">
          <w:t xml:space="preserve">and </w:t>
        </w:r>
        <w:r w:rsidR="006721B6" w:rsidDel="00590925">
          <w:t xml:space="preserve">short duration of the monitoring programme (&lt; 1 year; Denis); </w:t>
        </w:r>
        <w:r w:rsidR="0081624C" w:rsidRPr="00980D3C" w:rsidDel="00590925">
          <w:t xml:space="preserve">therefore only annual average breeding success was </w:t>
        </w:r>
        <w:r w:rsidR="009C10B2" w:rsidDel="00590925">
          <w:t>calculated</w:t>
        </w:r>
        <w:r w:rsidR="009C10B2" w:rsidRPr="00980D3C" w:rsidDel="00590925">
          <w:t xml:space="preserve"> </w:t>
        </w:r>
        <w:r w:rsidR="0081624C" w:rsidRPr="00980D3C" w:rsidDel="00590925">
          <w:t xml:space="preserve">for these sites. </w:t>
        </w:r>
        <w:r w:rsidR="00051CC1" w:rsidRPr="00980D3C" w:rsidDel="00590925">
          <w:t xml:space="preserve">Whilst </w:t>
        </w:r>
        <w:r w:rsidR="00B13ABC" w:rsidRPr="00980D3C" w:rsidDel="00590925">
          <w:t xml:space="preserve">not comprehensive, the data obtained from these sites </w:t>
        </w:r>
        <w:r w:rsidR="006721B6" w:rsidDel="00590925">
          <w:t xml:space="preserve">provided </w:t>
        </w:r>
        <w:r w:rsidR="00051CC1" w:rsidRPr="00980D3C" w:rsidDel="00590925">
          <w:t>a general indication of breeding success.</w:t>
        </w:r>
        <w:r w:rsidR="006F5DBA" w:rsidRPr="00980D3C" w:rsidDel="00590925">
          <w:t xml:space="preserve"> </w:t>
        </w:r>
      </w:moveFrom>
      <w:moveFromRangeEnd w:id="278"/>
      <w:ins w:id="280" w:author="Fernando Cagua" w:date="2019-06-28T20:08:00Z">
        <w:r w:rsidR="00034349">
          <w:t>m</w:t>
        </w:r>
      </w:ins>
      <w:moveToRangeStart w:id="281" w:author="Fernando Cagua" w:date="2019-06-28T19:29:00Z" w:name="move12642585"/>
      <w:moveTo w:id="282" w:author="Fernando Cagua" w:date="2019-06-28T19:29:00Z">
        <w:del w:id="283" w:author="Fernando Cagua" w:date="2019-06-28T20:08:00Z">
          <w:r w:rsidR="00E12223" w:rsidRPr="00980D3C" w:rsidDel="00034349">
            <w:delText>M</w:delText>
          </w:r>
        </w:del>
        <w:r w:rsidR="00E12223" w:rsidRPr="00980D3C">
          <w:t>odels were fitted using the MGCV package</w:t>
        </w:r>
        <w:del w:id="284" w:author="Fernando Cagua" w:date="2019-06-28T20:08:00Z">
          <w:r w:rsidR="00E12223" w:rsidRPr="00980D3C" w:rsidDel="00034349">
            <w:delText xml:space="preserve">. </w:delText>
          </w:r>
        </w:del>
      </w:moveTo>
    </w:p>
    <w:p w14:paraId="7D9A8DBF" w14:textId="27612D34" w:rsidR="00D369D6" w:rsidRPr="00980D3C" w:rsidDel="00034349" w:rsidRDefault="00D369D6" w:rsidP="00034349">
      <w:pPr>
        <w:spacing w:before="120" w:after="120" w:line="480" w:lineRule="auto"/>
        <w:rPr>
          <w:del w:id="285" w:author="Fernando Cagua" w:date="2019-06-28T20:08:00Z"/>
        </w:rPr>
      </w:pPr>
      <w:moveToRangeStart w:id="286" w:author="Fernando Cagua" w:date="2019-06-28T19:17:00Z" w:name="move12641876"/>
      <w:moveToRangeEnd w:id="281"/>
      <w:moveTo w:id="287" w:author="Fernando Cagua" w:date="2019-06-28T19:17:00Z">
        <w:del w:id="288" w:author="Fernando Cagua" w:date="2019-06-28T20:08:00Z">
          <w:r w:rsidRPr="001A67E9" w:rsidDel="00034349">
            <w:delText>We performed all statistical analysis</w:delText>
          </w:r>
        </w:del>
        <w:r w:rsidRPr="001A67E9">
          <w:t xml:space="preserve"> in </w:t>
        </w:r>
        <w:del w:id="289" w:author="Fernando Cagua" w:date="2019-06-28T20:08:00Z">
          <w:r w:rsidRPr="001A67E9" w:rsidDel="00034349">
            <w:delText xml:space="preserve">the </w:delText>
          </w:r>
        </w:del>
        <w:r w:rsidRPr="00296AD5">
          <w:t xml:space="preserve">R 3.2 </w:t>
        </w:r>
        <w:del w:id="290" w:author="Fernando Cagua" w:date="2019-06-28T20:08:00Z">
          <w:r w:rsidRPr="00296AD5" w:rsidDel="00034349">
            <w:delText xml:space="preserve">software program </w:delText>
          </w:r>
        </w:del>
        <w:r w:rsidRPr="00296AD5">
          <w:t>(R Core Team, 2013).</w:t>
        </w:r>
      </w:moveTo>
      <w:moveToRangeEnd w:id="286"/>
    </w:p>
    <w:p w14:paraId="56DFB9CB" w14:textId="77777777" w:rsidR="00634251" w:rsidRPr="00980D3C" w:rsidRDefault="00634251">
      <w:pPr>
        <w:spacing w:before="120" w:after="120" w:line="480" w:lineRule="auto"/>
        <w:rPr>
          <w:b/>
        </w:rPr>
        <w:pPrChange w:id="291" w:author="Fernando Cagua" w:date="2019-06-28T20:08:00Z">
          <w:pPr>
            <w:spacing w:line="480" w:lineRule="auto"/>
            <w:outlineLvl w:val="0"/>
          </w:pPr>
        </w:pPrChange>
      </w:pPr>
    </w:p>
    <w:p w14:paraId="3DB3BA89" w14:textId="2CE5D839" w:rsidR="00591445" w:rsidRPr="002E0689" w:rsidRDefault="00791131" w:rsidP="00C727A2">
      <w:pPr>
        <w:spacing w:line="480" w:lineRule="auto"/>
        <w:outlineLvl w:val="0"/>
        <w:rPr>
          <w:b/>
          <w:caps/>
          <w:highlight w:val="cyan"/>
        </w:rPr>
      </w:pPr>
      <w:r w:rsidRPr="002E0689">
        <w:rPr>
          <w:b/>
          <w:caps/>
        </w:rPr>
        <w:t>R</w:t>
      </w:r>
      <w:r w:rsidR="0097786A" w:rsidRPr="002E0689">
        <w:rPr>
          <w:b/>
          <w:caps/>
        </w:rPr>
        <w:t>esults</w:t>
      </w:r>
      <w:r w:rsidRPr="002E0689">
        <w:rPr>
          <w:b/>
          <w:caps/>
        </w:rPr>
        <w:t xml:space="preserve"> </w:t>
      </w:r>
    </w:p>
    <w:p w14:paraId="47C46A9F" w14:textId="287CAA7D" w:rsidR="001C52BB" w:rsidRPr="00980D3C" w:rsidRDefault="008A4DB9" w:rsidP="002E0689">
      <w:pPr>
        <w:spacing w:before="120" w:after="120" w:line="480" w:lineRule="auto"/>
        <w:rPr>
          <w:noProof/>
        </w:rPr>
      </w:pPr>
      <w:ins w:id="292" w:author="Fernando Cagua" w:date="2019-06-28T21:40:00Z">
        <w:r>
          <w:t>Mean b</w:t>
        </w:r>
      </w:ins>
      <w:del w:id="293" w:author="Fernando Cagua" w:date="2019-06-28T21:40:00Z">
        <w:r w:rsidR="005C1EA7" w:rsidDel="008A4DB9">
          <w:delText>B</w:delText>
        </w:r>
      </w:del>
      <w:r w:rsidR="00036535" w:rsidRPr="00980D3C">
        <w:t>reeding success</w:t>
      </w:r>
      <w:r w:rsidR="00074146" w:rsidRPr="00980D3C">
        <w:t xml:space="preserve"> </w:t>
      </w:r>
      <w:ins w:id="294" w:author="Fernando Cagua" w:date="2019-06-28T21:45:00Z">
        <w:r>
          <w:t xml:space="preserve">was 15% for Aldabra Atoll and </w:t>
        </w:r>
      </w:ins>
      <w:ins w:id="295" w:author="Fernando Cagua" w:date="2019-06-28T21:40:00Z">
        <w:r>
          <w:t xml:space="preserve">ranged between </w:t>
        </w:r>
      </w:ins>
      <w:ins w:id="296" w:author="Fernando Cagua" w:date="2019-06-28T21:41:00Z">
        <w:r>
          <w:t>33 and 5</w:t>
        </w:r>
      </w:ins>
      <w:ins w:id="297" w:author="Fernando Cagua" w:date="2019-06-28T21:43:00Z">
        <w:r>
          <w:t>5</w:t>
        </w:r>
      </w:ins>
      <w:ins w:id="298" w:author="Fernando Cagua" w:date="2019-06-28T21:41:00Z">
        <w:r>
          <w:t>% in the granitic island</w:t>
        </w:r>
      </w:ins>
      <w:ins w:id="299" w:author="Fernando Cagua" w:date="2019-06-28T21:44:00Z">
        <w:r>
          <w:t>s</w:t>
        </w:r>
      </w:ins>
      <w:ins w:id="300" w:author="Fernando Cagua" w:date="2019-06-28T21:41:00Z">
        <w:r>
          <w:t xml:space="preserve"> (Aride, Cou</w:t>
        </w:r>
      </w:ins>
      <w:ins w:id="301" w:author="Fernando Cagua" w:date="2019-06-28T21:42:00Z">
        <w:r>
          <w:t>sine, Denis, and Cousin</w:t>
        </w:r>
      </w:ins>
      <w:ins w:id="302" w:author="Fernando Cagua" w:date="2019-06-29T18:20:00Z">
        <w:r w:rsidR="0039380E">
          <w:t>; Table</w:t>
        </w:r>
      </w:ins>
      <w:ins w:id="303" w:author="Fernando Cagua" w:date="2019-06-29T18:21:00Z">
        <w:r w:rsidR="00780984">
          <w:t xml:space="preserve"> 3</w:t>
        </w:r>
      </w:ins>
      <w:ins w:id="304" w:author="Fernando Cagua" w:date="2019-06-28T21:45:00Z">
        <w:r>
          <w:t xml:space="preserve">). The values are not directly </w:t>
        </w:r>
        <w:r>
          <w:lastRenderedPageBreak/>
          <w:t>comparable</w:t>
        </w:r>
      </w:ins>
      <w:ins w:id="305" w:author="Fernando Cagua" w:date="2019-06-28T21:41:00Z">
        <w:r>
          <w:t xml:space="preserve"> </w:t>
        </w:r>
      </w:ins>
      <w:ins w:id="306" w:author="Fernando Cagua" w:date="2019-06-28T21:46:00Z">
        <w:r>
          <w:t xml:space="preserve">as success rates in Denis were calculated in a monthly basis. </w:t>
        </w:r>
      </w:ins>
      <w:ins w:id="307" w:author="Fernando Cagua" w:date="2019-06-29T18:21:00Z">
        <w:r w:rsidR="00780984">
          <w:t>In all islands</w:t>
        </w:r>
      </w:ins>
      <w:ins w:id="308" w:author="Fernando Cagua" w:date="2019-06-29T18:22:00Z">
        <w:r w:rsidR="00780984">
          <w:t xml:space="preserve">, </w:t>
        </w:r>
      </w:ins>
      <w:ins w:id="309" w:author="Fernando Cagua" w:date="2019-06-29T18:23:00Z">
        <w:r w:rsidR="00780984">
          <w:t xml:space="preserve">nesting attempts were more likely to fail during the </w:t>
        </w:r>
      </w:ins>
      <w:del w:id="310" w:author="Fernando Cagua" w:date="2019-06-29T18:23:00Z">
        <w:r w:rsidR="006721B6" w:rsidDel="00780984">
          <w:delText xml:space="preserve">varied </w:delText>
        </w:r>
        <w:r w:rsidR="00F321DA" w:rsidRPr="00980D3C" w:rsidDel="00780984">
          <w:delText>between monitoring sites</w:delText>
        </w:r>
        <w:r w:rsidR="00983D6B" w:rsidDel="00780984">
          <w:delText xml:space="preserve">, with </w:delText>
        </w:r>
        <w:r w:rsidR="00FD39D8" w:rsidDel="00780984">
          <w:rPr>
            <w:i/>
          </w:rPr>
          <w:delText xml:space="preserve">P. lepturus </w:delText>
        </w:r>
        <w:r w:rsidR="00FD39D8" w:rsidDel="00780984">
          <w:delText xml:space="preserve">on </w:delText>
        </w:r>
        <w:r w:rsidR="00703C43" w:rsidRPr="00980D3C" w:rsidDel="00780984">
          <w:delText xml:space="preserve">Denis </w:delText>
        </w:r>
        <w:r w:rsidR="00983D6B" w:rsidDel="00780984">
          <w:delText>showing the highest mean success</w:delText>
        </w:r>
        <w:r w:rsidR="005C1EA7" w:rsidDel="00780984">
          <w:delText xml:space="preserve"> (monthly)</w:delText>
        </w:r>
      </w:del>
      <w:ins w:id="311" w:author="April Burt [2]" w:date="2019-06-09T10:20:00Z">
        <w:del w:id="312" w:author="Fernando Cagua" w:date="2019-06-29T18:23:00Z">
          <w:r w:rsidR="00EA5176" w:rsidDel="00780984">
            <w:delText xml:space="preserve"> an</w:delText>
          </w:r>
        </w:del>
      </w:ins>
      <w:ins w:id="313" w:author="April Burt [2]" w:date="2019-06-09T10:21:00Z">
        <w:del w:id="314" w:author="Fernando Cagua" w:date="2019-06-29T18:23:00Z">
          <w:r w:rsidR="00EA5176" w:rsidDel="00780984">
            <w:delText>d Cousine (annual)</w:delText>
          </w:r>
        </w:del>
      </w:ins>
      <w:del w:id="315" w:author="Fernando Cagua" w:date="2019-06-29T18:23:00Z">
        <w:r w:rsidR="00983D6B" w:rsidDel="00780984">
          <w:delText xml:space="preserve">, and </w:delText>
        </w:r>
        <w:r w:rsidR="00FD39D8" w:rsidDel="00780984">
          <w:delText xml:space="preserve">those on </w:delText>
        </w:r>
        <w:r w:rsidR="001C08A4" w:rsidRPr="00980D3C" w:rsidDel="00780984">
          <w:delText xml:space="preserve">Aldabra </w:delText>
        </w:r>
        <w:r w:rsidR="00983D6B" w:rsidDel="00780984">
          <w:delText xml:space="preserve">showing the lowest </w:delText>
        </w:r>
        <w:r w:rsidR="003942A1" w:rsidRPr="00980D3C" w:rsidDel="00780984">
          <w:delText>(</w:delText>
        </w:r>
        <w:r w:rsidR="005C1EA7" w:rsidDel="00780984">
          <w:delText xml:space="preserve">annual; </w:delText>
        </w:r>
        <w:r w:rsidR="003942A1" w:rsidRPr="00980D3C" w:rsidDel="00780984">
          <w:delText>Table 3)</w:delText>
        </w:r>
        <w:r w:rsidR="00703C43" w:rsidRPr="00980D3C" w:rsidDel="00780984">
          <w:delText>.</w:delText>
        </w:r>
        <w:r w:rsidR="00A7115C" w:rsidRPr="00980D3C" w:rsidDel="00780984">
          <w:delText xml:space="preserve"> </w:delText>
        </w:r>
        <w:commentRangeStart w:id="316"/>
        <w:r w:rsidR="00A7115C" w:rsidRPr="00980D3C" w:rsidDel="00780984">
          <w:delText>The</w:delText>
        </w:r>
        <w:r w:rsidR="00F321DA" w:rsidRPr="00980D3C" w:rsidDel="00780984">
          <w:delText xml:space="preserve"> relative</w:delText>
        </w:r>
        <w:r w:rsidR="00A7115C" w:rsidRPr="00980D3C" w:rsidDel="00780984">
          <w:delText xml:space="preserve"> proportion of nest</w:delText>
        </w:r>
        <w:r w:rsidR="00F321DA" w:rsidRPr="00980D3C" w:rsidDel="00780984">
          <w:delText>s that fail</w:delText>
        </w:r>
        <w:r w:rsidR="00FD39D8" w:rsidDel="00780984">
          <w:delText>ed</w:delText>
        </w:r>
        <w:r w:rsidR="00A7115C" w:rsidRPr="00980D3C" w:rsidDel="00780984">
          <w:delText xml:space="preserve"> at </w:delText>
        </w:r>
      </w:del>
      <w:r w:rsidR="00A7115C" w:rsidRPr="00980D3C">
        <w:t xml:space="preserve">egg </w:t>
      </w:r>
      <w:ins w:id="317" w:author="Fernando Cagua" w:date="2019-06-29T18:23:00Z">
        <w:r w:rsidR="00780984">
          <w:t>than during the</w:t>
        </w:r>
      </w:ins>
      <w:del w:id="318" w:author="Fernando Cagua" w:date="2019-06-29T18:24:00Z">
        <w:r w:rsidR="00F321DA" w:rsidRPr="00980D3C" w:rsidDel="00780984">
          <w:delText>or</w:delText>
        </w:r>
      </w:del>
      <w:r w:rsidR="00F321DA" w:rsidRPr="00980D3C">
        <w:t xml:space="preserve"> chick </w:t>
      </w:r>
      <w:r w:rsidR="00A7115C" w:rsidRPr="00980D3C">
        <w:t>stage</w:t>
      </w:r>
      <w:del w:id="319" w:author="Fernando Cagua" w:date="2019-06-29T18:24:00Z">
        <w:r w:rsidR="00F321DA" w:rsidRPr="00980D3C" w:rsidDel="00780984">
          <w:delText>, however,</w:delText>
        </w:r>
        <w:r w:rsidR="00A7115C" w:rsidRPr="00980D3C" w:rsidDel="00780984">
          <w:delText xml:space="preserve"> did not vary greatly between sites</w:delText>
        </w:r>
      </w:del>
      <w:r w:rsidR="00A7115C" w:rsidRPr="00980D3C">
        <w:t>.</w:t>
      </w:r>
      <w:r w:rsidR="001C52BB" w:rsidRPr="00980D3C">
        <w:t xml:space="preserve"> </w:t>
      </w:r>
      <w:commentRangeEnd w:id="316"/>
      <w:r w:rsidR="00D5672B" w:rsidRPr="00980D3C">
        <w:rPr>
          <w:rStyle w:val="CommentReference"/>
          <w:sz w:val="24"/>
          <w:szCs w:val="24"/>
        </w:rPr>
        <w:commentReference w:id="316"/>
      </w:r>
      <w:r w:rsidR="001C52BB" w:rsidRPr="00980D3C">
        <w:rPr>
          <w:noProof/>
        </w:rPr>
        <w:t xml:space="preserve">Breeding success remained constant over the years </w:t>
      </w:r>
      <w:r w:rsidR="00FD39D8">
        <w:rPr>
          <w:noProof/>
        </w:rPr>
        <w:t xml:space="preserve">of </w:t>
      </w:r>
      <w:r w:rsidR="001C52BB" w:rsidRPr="00980D3C">
        <w:rPr>
          <w:noProof/>
        </w:rPr>
        <w:t xml:space="preserve">monitoring on all </w:t>
      </w:r>
      <w:del w:id="320" w:author="Fernando Cagua" w:date="2019-06-29T18:24:00Z">
        <w:r w:rsidR="001C52BB" w:rsidRPr="00980D3C" w:rsidDel="00780984">
          <w:rPr>
            <w:noProof/>
          </w:rPr>
          <w:delText xml:space="preserve">islands </w:delText>
        </w:r>
      </w:del>
      <w:ins w:id="321" w:author="Fernando Cagua" w:date="2019-06-29T18:24:00Z">
        <w:r w:rsidR="00780984">
          <w:rPr>
            <w:noProof/>
          </w:rPr>
          <w:t>sites</w:t>
        </w:r>
        <w:r w:rsidR="00780984" w:rsidRPr="00980D3C">
          <w:rPr>
            <w:noProof/>
          </w:rPr>
          <w:t xml:space="preserve"> </w:t>
        </w:r>
      </w:ins>
      <w:r w:rsidR="001C52BB" w:rsidRPr="00980D3C">
        <w:rPr>
          <w:noProof/>
        </w:rPr>
        <w:t xml:space="preserve">except Aldabra, where a </w:t>
      </w:r>
      <w:ins w:id="322" w:author="Fernando Cagua" w:date="2019-06-29T18:24:00Z">
        <w:r w:rsidR="00780984">
          <w:rPr>
            <w:noProof/>
          </w:rPr>
          <w:t xml:space="preserve">significant </w:t>
        </w:r>
      </w:ins>
      <w:r w:rsidR="00FD39D8">
        <w:rPr>
          <w:noProof/>
        </w:rPr>
        <w:t xml:space="preserve">decline </w:t>
      </w:r>
      <w:r w:rsidR="001C52BB" w:rsidRPr="00980D3C">
        <w:rPr>
          <w:noProof/>
        </w:rPr>
        <w:t>was observed (df=1, x</w:t>
      </w:r>
      <w:r w:rsidR="001C52BB" w:rsidRPr="00980D3C">
        <w:rPr>
          <w:noProof/>
          <w:vertAlign w:val="superscript"/>
        </w:rPr>
        <w:t>2</w:t>
      </w:r>
      <w:r w:rsidR="001C52BB" w:rsidRPr="00980D3C">
        <w:rPr>
          <w:noProof/>
        </w:rPr>
        <w:t xml:space="preserve">=7.61, p=&lt;0.05; Fig 2A; Table 4). </w:t>
      </w:r>
    </w:p>
    <w:p w14:paraId="4A6ACB2E" w14:textId="66290664" w:rsidR="001C52BB" w:rsidRPr="00980D3C" w:rsidRDefault="00B914A3" w:rsidP="002E0689">
      <w:pPr>
        <w:spacing w:before="120" w:after="120" w:line="480" w:lineRule="auto"/>
        <w:rPr>
          <w:noProof/>
        </w:rPr>
      </w:pPr>
      <w:del w:id="323" w:author="Fernando Cagua" w:date="2019-06-29T18:31:00Z">
        <w:r w:rsidDel="00D73D82">
          <w:delText>Annual n</w:delText>
        </w:r>
      </w:del>
      <w:ins w:id="324" w:author="Fernando Cagua" w:date="2019-06-29T18:31:00Z">
        <w:r w:rsidR="00D73D82">
          <w:t>N</w:t>
        </w:r>
      </w:ins>
      <w:r>
        <w:t xml:space="preserve">esting </w:t>
      </w:r>
      <w:commentRangeStart w:id="325"/>
      <w:r w:rsidR="00715217">
        <w:t>rate</w:t>
      </w:r>
      <w:commentRangeEnd w:id="325"/>
      <w:r w:rsidR="00715217">
        <w:rPr>
          <w:rStyle w:val="CommentReference"/>
        </w:rPr>
        <w:commentReference w:id="325"/>
      </w:r>
      <w:ins w:id="326" w:author="Fernando Cagua" w:date="2019-06-29T18:31:00Z">
        <w:r w:rsidR="00D73D82">
          <w:t>s</w:t>
        </w:r>
      </w:ins>
      <w:del w:id="327" w:author="Fernando Cagua" w:date="2019-06-29T18:31:00Z">
        <w:r w:rsidDel="00D73D82">
          <w:delText xml:space="preserve"> </w:delText>
        </w:r>
      </w:del>
      <w:ins w:id="328" w:author="Fernando Cagua" w:date="2019-06-29T18:25:00Z">
        <w:r w:rsidR="00780984">
          <w:t xml:space="preserve"> </w:t>
        </w:r>
      </w:ins>
      <w:r>
        <w:t xml:space="preserve">showed </w:t>
      </w:r>
      <w:r w:rsidR="00426CBB" w:rsidRPr="00980D3C">
        <w:rPr>
          <w:noProof/>
        </w:rPr>
        <w:t xml:space="preserve">no </w:t>
      </w:r>
      <w:ins w:id="329" w:author="Fernando Cagua" w:date="2019-06-29T18:25:00Z">
        <w:r w:rsidR="00780984">
          <w:rPr>
            <w:noProof/>
          </w:rPr>
          <w:t xml:space="preserve">significant </w:t>
        </w:r>
      </w:ins>
      <w:del w:id="330" w:author="Fernando Cagua" w:date="2019-06-29T18:32:00Z">
        <w:r w:rsidR="003942A1" w:rsidRPr="00980D3C" w:rsidDel="00D73D82">
          <w:rPr>
            <w:noProof/>
          </w:rPr>
          <w:delText xml:space="preserve">temporal </w:delText>
        </w:r>
      </w:del>
      <w:r w:rsidR="00626D85" w:rsidRPr="00980D3C">
        <w:rPr>
          <w:noProof/>
        </w:rPr>
        <w:t xml:space="preserve">variation </w:t>
      </w:r>
      <w:ins w:id="331" w:author="Fernando Cagua" w:date="2019-06-29T18:32:00Z">
        <w:r w:rsidR="00D73D82">
          <w:rPr>
            <w:noProof/>
          </w:rPr>
          <w:t xml:space="preserve">over the years </w:t>
        </w:r>
      </w:ins>
      <w:r>
        <w:rPr>
          <w:noProof/>
        </w:rPr>
        <w:t>at</w:t>
      </w:r>
      <w:r w:rsidRPr="00980D3C">
        <w:rPr>
          <w:noProof/>
        </w:rPr>
        <w:t xml:space="preserve"> Aldabra</w:t>
      </w:r>
      <w:r>
        <w:rPr>
          <w:noProof/>
        </w:rPr>
        <w:t xml:space="preserve">, while </w:t>
      </w:r>
      <w:ins w:id="332" w:author="Fernando Cagua" w:date="2019-06-29T18:31:00Z">
        <w:r w:rsidR="00D73D82">
          <w:rPr>
            <w:noProof/>
          </w:rPr>
          <w:t>they</w:t>
        </w:r>
      </w:ins>
      <w:del w:id="333" w:author="Fernando Cagua" w:date="2019-06-29T18:31:00Z">
        <w:r w:rsidDel="00D73D82">
          <w:rPr>
            <w:noProof/>
          </w:rPr>
          <w:delText>it</w:delText>
        </w:r>
      </w:del>
      <w:r>
        <w:rPr>
          <w:noProof/>
        </w:rPr>
        <w:t xml:space="preserve"> </w:t>
      </w:r>
      <w:r w:rsidR="00F466DA" w:rsidRPr="00980D3C">
        <w:rPr>
          <w:noProof/>
        </w:rPr>
        <w:t>increase</w:t>
      </w:r>
      <w:r>
        <w:rPr>
          <w:noProof/>
        </w:rPr>
        <w:t>d on</w:t>
      </w:r>
      <w:r w:rsidR="00F466DA" w:rsidRPr="00980D3C">
        <w:rPr>
          <w:noProof/>
        </w:rPr>
        <w:t xml:space="preserve"> </w:t>
      </w:r>
      <w:r w:rsidR="00426CBB" w:rsidRPr="00980D3C">
        <w:rPr>
          <w:noProof/>
        </w:rPr>
        <w:t xml:space="preserve">Cousine </w:t>
      </w:r>
      <w:r w:rsidR="00F466DA" w:rsidRPr="00980D3C">
        <w:rPr>
          <w:noProof/>
        </w:rPr>
        <w:t>(df=1.9, x</w:t>
      </w:r>
      <w:r w:rsidR="00F466DA" w:rsidRPr="00980D3C">
        <w:rPr>
          <w:noProof/>
          <w:vertAlign w:val="superscript"/>
        </w:rPr>
        <w:t>2</w:t>
      </w:r>
      <w:r w:rsidR="00A7115C" w:rsidRPr="00980D3C">
        <w:rPr>
          <w:noProof/>
        </w:rPr>
        <w:t>=29.2, p=&lt;0.05; Fig 2</w:t>
      </w:r>
      <w:r w:rsidR="00F466DA" w:rsidRPr="00980D3C">
        <w:rPr>
          <w:noProof/>
        </w:rPr>
        <w:t>A; Table 4)</w:t>
      </w:r>
      <w:r>
        <w:rPr>
          <w:noProof/>
        </w:rPr>
        <w:t xml:space="preserve"> and</w:t>
      </w:r>
      <w:ins w:id="334" w:author="Fernando Cagua" w:date="2019-06-29T18:31:00Z">
        <w:r w:rsidR="00D73D82">
          <w:rPr>
            <w:noProof/>
          </w:rPr>
          <w:t xml:space="preserve"> strong</w:t>
        </w:r>
      </w:ins>
      <w:ins w:id="335" w:author="Fernando Cagua" w:date="2019-06-29T18:32:00Z">
        <w:r w:rsidR="00D73D82">
          <w:rPr>
            <w:noProof/>
          </w:rPr>
          <w:t>ly</w:t>
        </w:r>
      </w:ins>
      <w:r>
        <w:rPr>
          <w:noProof/>
        </w:rPr>
        <w:t xml:space="preserve"> declined on</w:t>
      </w:r>
      <w:r w:rsidRPr="00980D3C">
        <w:rPr>
          <w:noProof/>
        </w:rPr>
        <w:t xml:space="preserve"> Aride (df=1.6, x</w:t>
      </w:r>
      <w:r w:rsidRPr="00980D3C">
        <w:rPr>
          <w:noProof/>
          <w:vertAlign w:val="superscript"/>
        </w:rPr>
        <w:t>2</w:t>
      </w:r>
      <w:r w:rsidRPr="00980D3C">
        <w:rPr>
          <w:noProof/>
        </w:rPr>
        <w:t>=35.2, p=&lt;0.001</w:t>
      </w:r>
      <w:r>
        <w:rPr>
          <w:noProof/>
        </w:rPr>
        <w:t>;</w:t>
      </w:r>
      <w:r w:rsidRPr="00980D3C">
        <w:rPr>
          <w:noProof/>
        </w:rPr>
        <w:t xml:space="preserve"> Fig 2B; Table 4)</w:t>
      </w:r>
      <w:r w:rsidR="00F466DA" w:rsidRPr="00980D3C">
        <w:rPr>
          <w:noProof/>
        </w:rPr>
        <w:t xml:space="preserve">. </w:t>
      </w:r>
      <w:r w:rsidR="001C52BB" w:rsidRPr="00980D3C">
        <w:rPr>
          <w:noProof/>
        </w:rPr>
        <w:t>Aride</w:t>
      </w:r>
      <w:r>
        <w:rPr>
          <w:noProof/>
        </w:rPr>
        <w:t>’s</w:t>
      </w:r>
      <w:r w:rsidR="001C52BB" w:rsidRPr="00980D3C">
        <w:rPr>
          <w:noProof/>
        </w:rPr>
        <w:t xml:space="preserve"> </w:t>
      </w:r>
      <w:del w:id="336" w:author="April Burt [2]" w:date="2019-06-09T11:59:00Z">
        <w:r w:rsidR="001C52BB" w:rsidRPr="008027C8" w:rsidDel="00852A95">
          <w:rPr>
            <w:noProof/>
            <w:highlight w:val="yellow"/>
          </w:rPr>
          <w:delText>nesting density</w:delText>
        </w:r>
      </w:del>
      <w:ins w:id="337" w:author="April Burt [2]" w:date="2019-06-09T11:59:00Z">
        <w:r w:rsidR="00852A95">
          <w:rPr>
            <w:noProof/>
            <w:highlight w:val="yellow"/>
          </w:rPr>
          <w:t>nesting rate</w:t>
        </w:r>
      </w:ins>
      <w:r w:rsidR="001C52BB" w:rsidRPr="00980D3C">
        <w:rPr>
          <w:noProof/>
        </w:rPr>
        <w:t xml:space="preserve"> </w:t>
      </w:r>
      <w:r>
        <w:rPr>
          <w:noProof/>
        </w:rPr>
        <w:t xml:space="preserve">also </w:t>
      </w:r>
      <w:r w:rsidR="001C52BB" w:rsidRPr="00980D3C">
        <w:rPr>
          <w:noProof/>
        </w:rPr>
        <w:t xml:space="preserve">showed </w:t>
      </w:r>
      <w:del w:id="338" w:author="Fernando Cagua" w:date="2019-06-29T18:32:00Z">
        <w:r w:rsidR="001C52BB" w:rsidRPr="00980D3C" w:rsidDel="00D73D82">
          <w:rPr>
            <w:noProof/>
          </w:rPr>
          <w:delText>a seasonal pattern</w:delText>
        </w:r>
      </w:del>
      <w:ins w:id="339" w:author="Fernando Cagua" w:date="2019-06-29T18:32:00Z">
        <w:r w:rsidR="00D73D82">
          <w:rPr>
            <w:noProof/>
          </w:rPr>
          <w:t>significant variation over the year</w:t>
        </w:r>
      </w:ins>
      <w:r>
        <w:rPr>
          <w:noProof/>
        </w:rPr>
        <w:t xml:space="preserve"> </w:t>
      </w:r>
      <w:r w:rsidR="002125D3" w:rsidRPr="00980D3C">
        <w:rPr>
          <w:noProof/>
        </w:rPr>
        <w:t>(</w:t>
      </w:r>
      <w:commentRangeStart w:id="340"/>
      <w:commentRangeStart w:id="341"/>
      <w:r w:rsidR="002125D3" w:rsidRPr="00980D3C">
        <w:rPr>
          <w:noProof/>
        </w:rPr>
        <w:t>df= 3.8, x</w:t>
      </w:r>
      <w:r w:rsidR="002125D3" w:rsidRPr="00980D3C">
        <w:rPr>
          <w:noProof/>
          <w:vertAlign w:val="superscript"/>
        </w:rPr>
        <w:t>2</w:t>
      </w:r>
      <w:r w:rsidR="002125D3" w:rsidRPr="00980D3C">
        <w:rPr>
          <w:noProof/>
        </w:rPr>
        <w:t>=49.1, p=&lt;0.001</w:t>
      </w:r>
      <w:commentRangeEnd w:id="340"/>
      <w:r w:rsidR="002125D3" w:rsidRPr="00980D3C">
        <w:rPr>
          <w:rStyle w:val="CommentReference"/>
          <w:sz w:val="24"/>
          <w:szCs w:val="24"/>
        </w:rPr>
        <w:commentReference w:id="340"/>
      </w:r>
      <w:commentRangeEnd w:id="341"/>
      <w:r w:rsidR="002B3150" w:rsidRPr="00980D3C">
        <w:rPr>
          <w:rStyle w:val="CommentReference"/>
          <w:sz w:val="24"/>
          <w:szCs w:val="24"/>
        </w:rPr>
        <w:commentReference w:id="341"/>
      </w:r>
      <w:r w:rsidR="002125D3" w:rsidRPr="00980D3C">
        <w:rPr>
          <w:noProof/>
        </w:rPr>
        <w:t xml:space="preserve">; Fig 3; Table 4) </w:t>
      </w:r>
      <w:r w:rsidR="001C52BB" w:rsidRPr="00980D3C">
        <w:rPr>
          <w:noProof/>
        </w:rPr>
        <w:t xml:space="preserve">with </w:t>
      </w:r>
      <w:ins w:id="342" w:author="Fernando Cagua" w:date="2019-06-29T18:33:00Z">
        <w:r w:rsidR="00D73D82">
          <w:rPr>
            <w:noProof/>
          </w:rPr>
          <w:t xml:space="preserve">clear </w:t>
        </w:r>
      </w:ins>
      <w:r w:rsidR="001C52BB" w:rsidRPr="00980D3C">
        <w:rPr>
          <w:noProof/>
        </w:rPr>
        <w:t>peak</w:t>
      </w:r>
      <w:r>
        <w:rPr>
          <w:noProof/>
        </w:rPr>
        <w:t>s</w:t>
      </w:r>
      <w:r w:rsidR="001C52BB" w:rsidRPr="00980D3C">
        <w:rPr>
          <w:noProof/>
        </w:rPr>
        <w:t xml:space="preserve"> during Sept</w:t>
      </w:r>
      <w:r>
        <w:rPr>
          <w:noProof/>
        </w:rPr>
        <w:t>–</w:t>
      </w:r>
      <w:r w:rsidR="001C52BB" w:rsidRPr="00980D3C">
        <w:rPr>
          <w:noProof/>
        </w:rPr>
        <w:t>Oct</w:t>
      </w:r>
      <w:r>
        <w:rPr>
          <w:noProof/>
        </w:rPr>
        <w:t xml:space="preserve"> and</w:t>
      </w:r>
      <w:r w:rsidR="001C52BB" w:rsidRPr="00980D3C">
        <w:rPr>
          <w:noProof/>
        </w:rPr>
        <w:t xml:space="preserve"> Apr</w:t>
      </w:r>
      <w:r>
        <w:rPr>
          <w:noProof/>
        </w:rPr>
        <w:t>–</w:t>
      </w:r>
      <w:r w:rsidR="001C52BB" w:rsidRPr="00980D3C">
        <w:rPr>
          <w:noProof/>
        </w:rPr>
        <w:t>June and a low in Dec</w:t>
      </w:r>
      <w:r>
        <w:rPr>
          <w:noProof/>
        </w:rPr>
        <w:t>–</w:t>
      </w:r>
      <w:r w:rsidR="001C52BB" w:rsidRPr="00980D3C">
        <w:rPr>
          <w:noProof/>
        </w:rPr>
        <w:t>Jan</w:t>
      </w:r>
      <w:r w:rsidR="002125D3" w:rsidRPr="00980D3C">
        <w:rPr>
          <w:noProof/>
        </w:rPr>
        <w:t>.</w:t>
      </w:r>
      <w:r w:rsidR="001C52BB" w:rsidRPr="00980D3C">
        <w:rPr>
          <w:noProof/>
        </w:rPr>
        <w:t xml:space="preserve"> Seasonality in nest </w:t>
      </w:r>
      <w:del w:id="343" w:author="April Burt [2]" w:date="2019-06-09T16:09:00Z">
        <w:r w:rsidR="001C52BB" w:rsidRPr="00980D3C" w:rsidDel="00C500B3">
          <w:rPr>
            <w:noProof/>
          </w:rPr>
          <w:delText xml:space="preserve">density </w:delText>
        </w:r>
      </w:del>
      <w:ins w:id="344" w:author="April Burt [2]" w:date="2019-06-09T16:09:00Z">
        <w:r w:rsidR="00C500B3">
          <w:rPr>
            <w:noProof/>
          </w:rPr>
          <w:t>rate</w:t>
        </w:r>
        <w:r w:rsidR="00C500B3" w:rsidRPr="00980D3C">
          <w:rPr>
            <w:noProof/>
          </w:rPr>
          <w:t xml:space="preserve"> </w:t>
        </w:r>
      </w:ins>
      <w:r w:rsidR="005C1EA7">
        <w:rPr>
          <w:noProof/>
        </w:rPr>
        <w:t>wa</w:t>
      </w:r>
      <w:r w:rsidR="001C52BB" w:rsidRPr="00980D3C">
        <w:rPr>
          <w:noProof/>
        </w:rPr>
        <w:t>s present though weaker on Cousine (df= 3.1, x</w:t>
      </w:r>
      <w:r w:rsidR="001C52BB" w:rsidRPr="00980D3C">
        <w:rPr>
          <w:noProof/>
          <w:vertAlign w:val="superscript"/>
        </w:rPr>
        <w:t>2</w:t>
      </w:r>
      <w:r w:rsidR="001C52BB" w:rsidRPr="00980D3C">
        <w:rPr>
          <w:noProof/>
        </w:rPr>
        <w:t>=12.7, p=0.0</w:t>
      </w:r>
      <w:r w:rsidR="002125D3" w:rsidRPr="00980D3C">
        <w:rPr>
          <w:noProof/>
        </w:rPr>
        <w:t>03</w:t>
      </w:r>
      <w:r w:rsidR="001C52BB" w:rsidRPr="00980D3C">
        <w:rPr>
          <w:noProof/>
        </w:rPr>
        <w:t xml:space="preserve">; Fig 3; Table 4) and virtually nonexistent on Aldabra. </w:t>
      </w:r>
    </w:p>
    <w:p w14:paraId="537C5E73" w14:textId="0B617C5A" w:rsidR="00F466DA" w:rsidRPr="00980D3C" w:rsidRDefault="00F466DA" w:rsidP="00C727A2">
      <w:pPr>
        <w:spacing w:line="480" w:lineRule="auto"/>
        <w:rPr>
          <w:noProof/>
        </w:rPr>
      </w:pPr>
    </w:p>
    <w:p w14:paraId="047D9546" w14:textId="513566D0" w:rsidR="00880DE6" w:rsidRDefault="00E4385C" w:rsidP="00C727A2">
      <w:pPr>
        <w:spacing w:line="480" w:lineRule="auto"/>
        <w:outlineLvl w:val="0"/>
        <w:rPr>
          <w:b/>
          <w:caps/>
        </w:rPr>
      </w:pPr>
      <w:r w:rsidRPr="002E0689">
        <w:rPr>
          <w:b/>
          <w:caps/>
        </w:rPr>
        <w:t>D</w:t>
      </w:r>
      <w:r w:rsidR="00442D10" w:rsidRPr="002E0689">
        <w:rPr>
          <w:b/>
          <w:caps/>
        </w:rPr>
        <w:t>iscussion</w:t>
      </w:r>
      <w:r w:rsidR="00242246" w:rsidRPr="002E0689">
        <w:rPr>
          <w:b/>
          <w:caps/>
        </w:rPr>
        <w:t xml:space="preserve"> </w:t>
      </w:r>
    </w:p>
    <w:p w14:paraId="6D704332" w14:textId="77777777" w:rsidR="005946E0" w:rsidRPr="005946E0" w:rsidRDefault="005946E0" w:rsidP="005946E0">
      <w:pPr>
        <w:contextualSpacing/>
        <w:rPr>
          <w:rFonts w:ascii="Calibri" w:eastAsia="Calibri" w:hAnsi="Calibri"/>
          <w:b/>
          <w:lang w:val="en-US"/>
          <w:rPrChange w:id="345" w:author="April Burt [3]" w:date="2019-06-22T15:39:00Z">
            <w:rPr>
              <w:rFonts w:ascii="Calibri" w:eastAsia="Calibri" w:hAnsi="Calibri"/>
              <w:lang w:val="en-US"/>
            </w:rPr>
          </w:rPrChange>
        </w:rPr>
      </w:pPr>
      <w:r w:rsidRPr="005946E0">
        <w:rPr>
          <w:rFonts w:ascii="Calibri" w:eastAsia="Calibri" w:hAnsi="Calibri"/>
          <w:b/>
          <w:lang w:val="en-US"/>
          <w:rPrChange w:id="346" w:author="April Burt [3]" w:date="2019-06-22T15:39:00Z">
            <w:rPr>
              <w:rFonts w:ascii="Calibri" w:eastAsia="Calibri" w:hAnsi="Calibri"/>
              <w:lang w:val="en-US"/>
            </w:rPr>
          </w:rPrChange>
        </w:rPr>
        <w:t>Breeding success/Breeding success temporal trends</w:t>
      </w:r>
    </w:p>
    <w:p w14:paraId="06CEC483" w14:textId="77777777" w:rsidR="005946E0" w:rsidRPr="005946E0" w:rsidRDefault="005946E0" w:rsidP="005946E0">
      <w:pPr>
        <w:rPr>
          <w:rFonts w:ascii="Calibri" w:eastAsia="Calibri" w:hAnsi="Calibri"/>
          <w:lang w:val="en-US"/>
        </w:rPr>
      </w:pPr>
    </w:p>
    <w:p w14:paraId="45558612" w14:textId="50CBFB4F" w:rsidR="005946E0" w:rsidRPr="001B63B3" w:rsidRDefault="005946E0" w:rsidP="001B63B3">
      <w:pPr>
        <w:spacing w:line="480" w:lineRule="auto"/>
        <w:rPr>
          <w:rFonts w:eastAsia="Calibri"/>
          <w:iCs/>
          <w:lang w:val="en-US"/>
        </w:rPr>
      </w:pPr>
      <w:r w:rsidRPr="001B63B3">
        <w:rPr>
          <w:rFonts w:eastAsia="Calibri"/>
          <w:i/>
          <w:iCs/>
          <w:lang w:val="en-US"/>
        </w:rPr>
        <w:t>P. lepturus</w:t>
      </w:r>
      <w:r w:rsidRPr="001B63B3">
        <w:rPr>
          <w:rFonts w:eastAsia="Calibri"/>
          <w:iCs/>
          <w:lang w:val="en-US"/>
        </w:rPr>
        <w:t xml:space="preserve"> </w:t>
      </w:r>
      <w:r w:rsidRPr="001B63B3">
        <w:rPr>
          <w:rFonts w:eastAsia="Calibri"/>
          <w:lang w:val="en-US"/>
        </w:rPr>
        <w:t xml:space="preserve">have been monitored at several sites across Seychelles for a number of years, </w:t>
      </w:r>
      <w:r w:rsidRPr="001B63B3">
        <w:rPr>
          <w:rFonts w:eastAsia="Calibri"/>
          <w:iCs/>
          <w:lang w:val="en-US"/>
        </w:rPr>
        <w:t xml:space="preserve">we provide the first compilation of monitoring data to assess national breeding success and population trend status of </w:t>
      </w:r>
      <w:r w:rsidRPr="001B63B3">
        <w:rPr>
          <w:rFonts w:eastAsia="Calibri"/>
          <w:i/>
          <w:iCs/>
          <w:lang w:val="en-US"/>
        </w:rPr>
        <w:t>P. lepturus</w:t>
      </w:r>
      <w:r w:rsidRPr="001B63B3">
        <w:rPr>
          <w:rFonts w:eastAsia="Calibri"/>
          <w:iCs/>
          <w:lang w:val="en-US"/>
        </w:rPr>
        <w:t xml:space="preserve"> in Seychelles. The results show variation in average breeding success rates across sites but Aldabra shows a worryingly low annual breeding success (15%) relative to the other sites.</w:t>
      </w:r>
      <w:r w:rsidRPr="001B63B3">
        <w:rPr>
          <w:rFonts w:eastAsia="Calibri"/>
          <w:lang w:val="en-US"/>
        </w:rPr>
        <w:t xml:space="preserve"> The granitic Seychelles sites have breeding success averages that aligned with records from elsewhere; 30% in Ascension Island</w:t>
      </w:r>
      <w:r w:rsidR="0035208F">
        <w:rPr>
          <w:rFonts w:eastAsia="Calibri"/>
          <w:lang w:val="en-US"/>
        </w:rPr>
        <w:t xml:space="preserve"> </w:t>
      </w:r>
      <w:r w:rsidR="008D589C">
        <w:rPr>
          <w:rFonts w:eastAsia="Calibri"/>
          <w:lang w:val="en-US"/>
        </w:rPr>
        <w:fldChar w:fldCharType="begin" w:fldLock="1"/>
      </w:r>
      <w:r w:rsidR="00F25CD5">
        <w:rPr>
          <w:rFonts w:eastAsia="Calibri"/>
          <w:lang w:val="en-US"/>
        </w:rPr>
        <w:instrText>ADDIN CSL_CITATION {"citationItems":[{"id":"ITEM-1","itemData":{"DOI":"10.1111/j.1474-919X.1962.tb07242.x","ISSN":"1474919X","author":[{"dropping-particle":"","family":"Stonehouse","given":"Bernard","non-dropping-particle":"","parse-names":false,"suffix":""}],"container-title":"Ibis","id":"ITEM-1","issue":"2","issued":{"date-parts":[["1962","6","28"]]},"page":"124-161","publisher":"John Wiley &amp; Sons, Ltd (10.1111)","title":"The Tropic Birds (Genus: Phaethon) Of Ascension Island","type":"article-journal","volume":"103 B"},"uris":["http://www.mendeley.com/documents/?uuid=2767a93e-87ff-360f-bded-75abadba0681"]}],"mendeley":{"formattedCitation":"(Stonehouse, 1962)","plainTextFormattedCitation":"(Stonehouse, 1962)","previouslyFormattedCitation":"(Stonehouse, 1962)"},"properties":{"noteIndex":0},"schema":"https://github.com/citation-style-language/schema/raw/master/csl-citation.json"}</w:instrText>
      </w:r>
      <w:r w:rsidR="008D589C">
        <w:rPr>
          <w:rFonts w:eastAsia="Calibri"/>
          <w:lang w:val="en-US"/>
        </w:rPr>
        <w:fldChar w:fldCharType="separate"/>
      </w:r>
      <w:r w:rsidR="008B7C22" w:rsidRPr="008B7C22">
        <w:rPr>
          <w:rFonts w:eastAsia="Calibri"/>
          <w:noProof/>
          <w:lang w:val="en-US"/>
        </w:rPr>
        <w:t>(Stonehouse, 1962)</w:t>
      </w:r>
      <w:r w:rsidR="008D589C">
        <w:rPr>
          <w:rFonts w:eastAsia="Calibri"/>
          <w:lang w:val="en-US"/>
        </w:rPr>
        <w:fldChar w:fldCharType="end"/>
      </w:r>
      <w:r w:rsidR="008D589C">
        <w:rPr>
          <w:rFonts w:eastAsia="Calibri"/>
          <w:lang w:val="en-US"/>
        </w:rPr>
        <w:t>,</w:t>
      </w:r>
      <w:r w:rsidRPr="001B63B3">
        <w:rPr>
          <w:rFonts w:eastAsia="Calibri"/>
          <w:lang w:val="en-US"/>
        </w:rPr>
        <w:t xml:space="preserve"> 21% </w:t>
      </w:r>
      <w:proofErr w:type="spellStart"/>
      <w:r w:rsidRPr="001B63B3">
        <w:rPr>
          <w:rFonts w:eastAsia="Calibri"/>
          <w:lang w:val="en-US"/>
        </w:rPr>
        <w:t>Cayo</w:t>
      </w:r>
      <w:proofErr w:type="spellEnd"/>
      <w:r w:rsidRPr="001B63B3">
        <w:rPr>
          <w:rFonts w:eastAsia="Calibri"/>
          <w:lang w:val="en-US"/>
        </w:rPr>
        <w:t xml:space="preserve"> Luis </w:t>
      </w:r>
      <w:proofErr w:type="spellStart"/>
      <w:r w:rsidRPr="001B63B3">
        <w:rPr>
          <w:rFonts w:eastAsia="Calibri"/>
          <w:lang w:val="en-US"/>
        </w:rPr>
        <w:t>Peia</w:t>
      </w:r>
      <w:proofErr w:type="spellEnd"/>
      <w:r w:rsidRPr="001B63B3">
        <w:rPr>
          <w:rFonts w:eastAsia="Calibri"/>
          <w:lang w:val="en-US"/>
        </w:rPr>
        <w:t>, Puerto Rico</w:t>
      </w:r>
      <w:r w:rsidR="008D589C">
        <w:rPr>
          <w:rFonts w:eastAsia="Calibri"/>
          <w:lang w:val="en-US"/>
        </w:rPr>
        <w:t xml:space="preserve"> </w:t>
      </w:r>
      <w:r w:rsidR="008D589C">
        <w:rPr>
          <w:rFonts w:eastAsia="Calibri"/>
          <w:lang w:val="en-US"/>
        </w:rPr>
        <w:fldChar w:fldCharType="begin" w:fldLock="1"/>
      </w:r>
      <w:r w:rsidR="00F25CD5">
        <w:rPr>
          <w:rFonts w:eastAsia="Calibri"/>
          <w:lang w:val="en-US"/>
        </w:rPr>
        <w:instrText>ADDIN CSL_CITATION {"citationItems":[{"id":"ITEM-1","itemData":{"DOI":"10.1093/auk/108.4.911","author":[{"dropping-particle":"","family":"Schaffner","given":"Fred Charles","non-dropping-particle":"","parse-names":false,"suffix":""}],"container-title":"The Auk","id":"ITEM-1","issue":"4","issued":{"date-parts":[["1991","10","1"]]},"page":"911-922","publisher":"Narnia","title":"Nest-Site Selection and Nesting Success of White-Tailed Tropicbirds (Phaethon lepturus) at Cayo Luis Pena, Puerto Rico","type":"article-journal","volume":"108"},"uris":["http://www.mendeley.com/documents/?uuid=e8eb8572-ff37-37f4-a7e3-a3ae1e5fc2fe"]}],"mendeley":{"formattedCitation":"(Schaffner, 1991)","plainTextFormattedCitation":"(Schaffner, 1991)","previouslyFormattedCitation":"(Schaffner, 1991)"},"properties":{"noteIndex":0},"schema":"https://github.com/citation-style-language/schema/raw/master/csl-citation.json"}</w:instrText>
      </w:r>
      <w:r w:rsidR="008D589C">
        <w:rPr>
          <w:rFonts w:eastAsia="Calibri"/>
          <w:lang w:val="en-US"/>
        </w:rPr>
        <w:fldChar w:fldCharType="separate"/>
      </w:r>
      <w:r w:rsidR="008B7C22" w:rsidRPr="008B7C22">
        <w:rPr>
          <w:rFonts w:eastAsia="Calibri"/>
          <w:noProof/>
          <w:lang w:val="en-US"/>
        </w:rPr>
        <w:t>(Schaffner, 1991)</w:t>
      </w:r>
      <w:r w:rsidR="008D589C">
        <w:rPr>
          <w:rFonts w:eastAsia="Calibri"/>
          <w:lang w:val="en-US"/>
        </w:rPr>
        <w:fldChar w:fldCharType="end"/>
      </w:r>
      <w:r w:rsidRPr="001B63B3">
        <w:rPr>
          <w:rFonts w:eastAsia="Calibri"/>
          <w:lang w:val="en-US"/>
        </w:rPr>
        <w:t>. The highest breeding success recorded globally is across eight islands in Bermuda where success averaged 70.6% and all sites are managed as nature reserves with active exclusion of mammal predators including rats, cats and dogs</w:t>
      </w:r>
      <w:r w:rsidR="005805AB">
        <w:rPr>
          <w:rFonts w:eastAsia="Calibri"/>
          <w:lang w:val="en-US"/>
        </w:rPr>
        <w:t xml:space="preserve"> </w:t>
      </w:r>
      <w:r w:rsidR="005805AB">
        <w:rPr>
          <w:rFonts w:eastAsia="Calibri"/>
          <w:lang w:val="en-US"/>
        </w:rPr>
        <w:fldChar w:fldCharType="begin" w:fldLock="1"/>
      </w:r>
      <w:r w:rsidR="00F25CD5">
        <w:rPr>
          <w:rFonts w:eastAsia="Calibri"/>
          <w:lang w:val="en-US"/>
        </w:rPr>
        <w:instrText>ADDIN CSL_CITATION {"citationItems":[{"id":"ITEM-1","itemData":{"author":[{"dropping-particle":"","family":"Madeiros","given":"Jeremy L","non-dropping-particle":"","parse-names":false,"suffix":""}],"id":"ITEM-1","issued":{"date-parts":[["2008"]]},"title":"Breeding Success survey of White-tailed Tropicbirds Phaethon on the islands of Bermuda– 2006 to 2008 Nesting Seasons.","type":"report"},"uris":["http://www.mendeley.com/documents/?uuid=3cc4e06d-079b-4a15-beb9-d237d022bd54"]}],"mendeley":{"formattedCitation":"(Madeiros, 2008)","plainTextFormattedCitation":"(Madeiros, 2008)","previouslyFormattedCitation":"(Madeiros, 2008)"},"properties":{"noteIndex":0},"schema":"https://github.com/citation-style-language/schema/raw/master/csl-citation.json"}</w:instrText>
      </w:r>
      <w:r w:rsidR="005805AB">
        <w:rPr>
          <w:rFonts w:eastAsia="Calibri"/>
          <w:lang w:val="en-US"/>
        </w:rPr>
        <w:fldChar w:fldCharType="separate"/>
      </w:r>
      <w:r w:rsidR="008B7C22" w:rsidRPr="008B7C22">
        <w:rPr>
          <w:rFonts w:eastAsia="Calibri"/>
          <w:noProof/>
          <w:lang w:val="en-US"/>
        </w:rPr>
        <w:t>(Madeiros, 2008)</w:t>
      </w:r>
      <w:r w:rsidR="005805AB">
        <w:rPr>
          <w:rFonts w:eastAsia="Calibri"/>
          <w:lang w:val="en-US"/>
        </w:rPr>
        <w:fldChar w:fldCharType="end"/>
      </w:r>
      <w:r w:rsidRPr="001B63B3">
        <w:rPr>
          <w:rFonts w:eastAsia="Calibri"/>
          <w:lang w:val="en-US"/>
        </w:rPr>
        <w:t>.</w:t>
      </w:r>
      <w:r w:rsidRPr="001B63B3">
        <w:rPr>
          <w:rFonts w:eastAsia="Calibri"/>
          <w:iCs/>
          <w:lang w:val="en-US"/>
        </w:rPr>
        <w:t xml:space="preserve"> </w:t>
      </w:r>
      <w:r w:rsidRPr="001B63B3">
        <w:rPr>
          <w:rFonts w:eastAsia="Calibri"/>
          <w:lang w:val="en-US"/>
        </w:rPr>
        <w:t xml:space="preserve">Aldabra </w:t>
      </w:r>
      <w:proofErr w:type="spellStart"/>
      <w:r w:rsidRPr="001B63B3">
        <w:rPr>
          <w:rFonts w:eastAsia="Calibri"/>
          <w:lang w:val="en-US"/>
        </w:rPr>
        <w:t>infact</w:t>
      </w:r>
      <w:proofErr w:type="spellEnd"/>
      <w:r w:rsidRPr="001B63B3">
        <w:rPr>
          <w:rFonts w:eastAsia="Calibri"/>
          <w:lang w:val="en-US"/>
        </w:rPr>
        <w:t xml:space="preserve"> has one of the lowest records of breeding success for </w:t>
      </w:r>
      <w:proofErr w:type="spellStart"/>
      <w:proofErr w:type="gramStart"/>
      <w:r w:rsidRPr="001B63B3">
        <w:rPr>
          <w:rFonts w:eastAsia="Calibri"/>
          <w:i/>
          <w:lang w:val="en-US"/>
        </w:rPr>
        <w:t>P.lepturus</w:t>
      </w:r>
      <w:proofErr w:type="spellEnd"/>
      <w:proofErr w:type="gramEnd"/>
      <w:r w:rsidRPr="001B63B3">
        <w:rPr>
          <w:rFonts w:eastAsia="Calibri"/>
          <w:lang w:val="en-US"/>
        </w:rPr>
        <w:t xml:space="preserve"> </w:t>
      </w:r>
      <w:r w:rsidRPr="001B63B3">
        <w:rPr>
          <w:rFonts w:eastAsia="Calibri"/>
          <w:lang w:val="en-US"/>
        </w:rPr>
        <w:lastRenderedPageBreak/>
        <w:t xml:space="preserve">worldwide, though similar to that found at Fernando de Noronha archipelago, in Brazil – the largest colony of </w:t>
      </w:r>
      <w:r w:rsidRPr="001B63B3">
        <w:rPr>
          <w:rFonts w:eastAsia="Calibri"/>
          <w:i/>
          <w:iCs/>
          <w:lang w:val="en-US"/>
        </w:rPr>
        <w:t xml:space="preserve">P. lepturus </w:t>
      </w:r>
      <w:r w:rsidRPr="001B63B3">
        <w:rPr>
          <w:rFonts w:eastAsia="Calibri"/>
          <w:lang w:val="en-US"/>
        </w:rPr>
        <w:t>in the South Atlantic. Here 14.3% of nesting attempts were successful and predation at egg stage accounted for 50% of the attempts with the low success being attributed mainly to predation by crabs and nest exposure</w:t>
      </w:r>
      <w:r w:rsidR="00C53463">
        <w:rPr>
          <w:rFonts w:eastAsia="Calibri"/>
          <w:lang w:val="en-US"/>
        </w:rPr>
        <w:t xml:space="preserve"> </w:t>
      </w:r>
      <w:r w:rsidR="00C53463">
        <w:rPr>
          <w:rFonts w:eastAsia="Calibri"/>
          <w:lang w:val="en-US"/>
        </w:rPr>
        <w:fldChar w:fldCharType="begin" w:fldLock="1"/>
      </w:r>
      <w:r w:rsidR="00F25CD5">
        <w:rPr>
          <w:rFonts w:eastAsia="Calibri"/>
          <w:lang w:val="en-US"/>
        </w:rPr>
        <w:instrText>ADDIN CSL_CITATION {"citationItems":[{"id":"ITEM-1","itemData":{"DOI":"10.1590/1519-6984.16514","ISSN":"1519-6984","abstract":"Abstract Basic information on natural history is crucial for assessing the viability of populations, but is often lacking for many species of conservation concern. One such species is the White-tailed Tropicbird, Phaethon lepturus (Mathews, 1915). Here, we address this shortfall by providing detailed information on reproductive biology, distribution and threats on the Fernando de Noronha archipelago, Brazil – the largest colony of P. lepturus in the South Atlantic. We assessed reproduction from August 2011 to January 2012 by monitoring tropicbird nests and their contents. A population estimate was obtained through a combination of active searches for nests and by census at sea between 2010 and 2012. Breeding success was calculated by traditional methods. The growth curve of chicks and life table were also calculated. Additional information on nest and mate fidelity and on age of breeding birds was obtained from the banded birds. Our results indicate that the unusual nest form (limestone pinnacles) and predation by crabs may be responsible for the observed patterns of hatching and fledging success. Although the Fernando de Noronha population appears to be stable (at between 100-300 birds), a long term monitoring program would be desirable to assess fluctuations in this globally important population. Conservation strategies should focus on controlling predation by land crabs and tegu lizards.Resumo Informações básicas sobre história natural são cruciais para acessar a viabilidade de populações, mas são ausentes para muitas espécies que necessitam de conservação. Uma destas espécies é o rabo-de-palha-de-bico-laranja, Phaethon lepturus Daudin, 1802. Aqui, vamos abordar o déficit de dados para esta espécie, fornecendo informações detalhadas sobre a biologia reprodutiva, tamanho da população, distribuição e ameaças em Fernando de Noronha, Brasil – a maior colônia de P. lepturus no Atlântico Sul. Acompanhamos a reprodução do rabo-de-palha-de-bico-laranja de Agosto de 2010 a Janeiro de 2011 monitorando ninhos e seus conteúdos. A estimativa da população foi obtida através de uma combinação de busca ativa de ninhos e censo no mar entre 2010 e 2012. O sucesso reprodutivo foi avaliado por métodos tradicionais. A curva de crescimento da coorte e a tabela de vida também foram obtidas. Além disso, informações sobre fidelidade ao ninho e parceiro e, a idade de reprodutores foi obtida a partir das aves anilhadas anteriormente. Nossos resultados indicam que a forma incom…","author":[{"dropping-particle":"","family":"Leal","given":"G. R.","non-dropping-particle":"","parse-names":false,"suffix":""},{"dropping-particle":"","family":"Serafini","given":"P. P.","non-dropping-particle":"","parse-names":false,"suffix":""},{"dropping-particle":"","family":"Simão-Neto","given":"I.","non-dropping-particle":"","parse-names":false,"suffix":""},{"dropping-particle":"","family":"Ladle","given":"R. J.","non-dropping-particle":"","parse-names":false,"suffix":""},{"dropping-particle":"","family":"Efe","given":"M. A.","non-dropping-particle":"","parse-names":false,"suffix":""}],"container-title":"Brazilian Journal of Biology","id":"ITEM-1","issue":"3","issued":{"date-parts":[["2016"]]},"page":"559-567","title":"Breeding of White-tailed Tropicbirds (Phaethon lepturus) in the western South Atlantic","type":"article-journal","volume":"76"},"uris":["http://www.mendeley.com/documents/?uuid=8cac4e67-4ff0-4673-90f7-ca824d062b01"]}],"mendeley":{"formattedCitation":"(Leal &lt;i&gt;et al.&lt;/i&gt;, 2016)","plainTextFormattedCitation":"(Leal et al., 2016)","previouslyFormattedCitation":"(Leal &lt;i&gt;et al.&lt;/i&gt;, 2016)"},"properties":{"noteIndex":0},"schema":"https://github.com/citation-style-language/schema/raw/master/csl-citation.json"}</w:instrText>
      </w:r>
      <w:r w:rsidR="00C53463">
        <w:rPr>
          <w:rFonts w:eastAsia="Calibri"/>
          <w:lang w:val="en-US"/>
        </w:rPr>
        <w:fldChar w:fldCharType="separate"/>
      </w:r>
      <w:r w:rsidR="008B7C22" w:rsidRPr="008B7C22">
        <w:rPr>
          <w:rFonts w:eastAsia="Calibri"/>
          <w:noProof/>
          <w:lang w:val="en-US"/>
        </w:rPr>
        <w:t xml:space="preserve">(Leal </w:t>
      </w:r>
      <w:r w:rsidR="008B7C22" w:rsidRPr="008B7C22">
        <w:rPr>
          <w:rFonts w:eastAsia="Calibri"/>
          <w:i/>
          <w:noProof/>
          <w:lang w:val="en-US"/>
        </w:rPr>
        <w:t>et al.</w:t>
      </w:r>
      <w:r w:rsidR="008B7C22" w:rsidRPr="008B7C22">
        <w:rPr>
          <w:rFonts w:eastAsia="Calibri"/>
          <w:noProof/>
          <w:lang w:val="en-US"/>
        </w:rPr>
        <w:t>, 2016)</w:t>
      </w:r>
      <w:r w:rsidR="00C53463">
        <w:rPr>
          <w:rFonts w:eastAsia="Calibri"/>
          <w:lang w:val="en-US"/>
        </w:rPr>
        <w:fldChar w:fldCharType="end"/>
      </w:r>
      <w:r w:rsidRPr="001B63B3">
        <w:rPr>
          <w:rFonts w:eastAsia="Calibri"/>
          <w:lang w:val="en-US"/>
        </w:rPr>
        <w:t xml:space="preserve">. The lowest fledging success for </w:t>
      </w:r>
      <w:proofErr w:type="spellStart"/>
      <w:r w:rsidRPr="001B63B3">
        <w:rPr>
          <w:rFonts w:eastAsia="Calibri"/>
          <w:i/>
          <w:lang w:val="en-US"/>
        </w:rPr>
        <w:t>P.Lepturus</w:t>
      </w:r>
      <w:proofErr w:type="spellEnd"/>
      <w:r w:rsidRPr="001B63B3">
        <w:rPr>
          <w:rFonts w:eastAsia="Calibri"/>
          <w:lang w:val="en-US"/>
        </w:rPr>
        <w:t xml:space="preserve"> has been recorded at Europa Island at 6.9%  (also SW Indian Ocean) for non-rat controlled habitats </w:t>
      </w:r>
      <w:r w:rsidR="00C53463">
        <w:rPr>
          <w:rFonts w:eastAsia="Calibri"/>
          <w:lang w:val="en-US"/>
        </w:rPr>
        <w:t xml:space="preserve"> </w:t>
      </w:r>
      <w:r w:rsidR="00C53463">
        <w:rPr>
          <w:rFonts w:eastAsia="Calibri"/>
          <w:lang w:val="en-US"/>
        </w:rPr>
        <w:fldChar w:fldCharType="begin" w:fldLock="1"/>
      </w:r>
      <w:r w:rsidR="00F25CD5">
        <w:rPr>
          <w:rFonts w:eastAsia="Calibri"/>
          <w:lang w:val="en-US"/>
        </w:rPr>
        <w:instrText>ADDIN CSL_CITATION {"citationItems":[{"id":"ITEM-1","itemData":{"DOI":"10.1016/J.BIOCON.2014.12.014","ISSN":"0006-3207","abstract":"Rats contribute to the decline of tropical seabird populations by affecting their breeding success through direct predation of eggs and chicks. When they coexist with other predators, invasive rats may also generate indirect interactions via the changes they impose on the structure of communities and trophic interactions following invasion (‘hyperpredation process’), or when apex predators are eradicated from the ecosystem (‘mesopredator release effect’). Understanding these effects is necessary to implement restoration operations that actually benefit threatened seabird populations. We investigated these processes on two French tropical seabird islands of the western Indian Ocean, Europa and Juan de Nova, where black rats coexist with two different apex predator species (introduced cats and potentially native barn owls). The parallel use of several methods (diet analysis, stable isotopes, seabird monitoring) to identify trophic roles of rats revealed that the direct impact of rats on seabirds was particularly high on Europa where only rats and owls occur, with high consumption of chicks resulting in low breeding success for several seabird species. We also suggested that hyperpredation associated with top-down regulation of cats is occurring on Juan de Nova, although territoriality of cats may buffer this process. Conversely we found evidence that mesopredator release effect is unlikely, irrespective of the apex predator identity. Considering the most likely effects on both islands we provided recommendations on eradication priorities to mitigate the risk of local extinction that seabirds are currently facing.","author":[{"dropping-particle":"","family":"Ringler","given":"David","non-dropping-particle":"","parse-names":false,"suffix":""},{"dropping-particle":"","family":"Corre","given":"Matthieu","non-dropping-particle":"Le","parse-names":false,"suffix":""}],"container-title":"Biological Conservation","id":"ITEM-1","issued":{"date-parts":[["2015","5","1"]]},"page":"75-84","publisher":"Elsevier","title":"Trophic roles of black rats and seabird impacts on tropical islands: Mesopredator release or hyperpredation?","type":"article-journal","volume":"185"},"uris":["http://www.mendeley.com/documents/?uuid=847336db-0cb2-39ac-84e9-c9d96559b450"]}],"mendeley":{"formattedCitation":"(Ringler and Le Corre, 2015)","plainTextFormattedCitation":"(Ringler and Le Corre, 2015)","previouslyFormattedCitation":"(Ringler and Le Corre, 2015)"},"properties":{"noteIndex":0},"schema":"https://github.com/citation-style-language/schema/raw/master/csl-citation.json"}</w:instrText>
      </w:r>
      <w:r w:rsidR="00C53463">
        <w:rPr>
          <w:rFonts w:eastAsia="Calibri"/>
          <w:lang w:val="en-US"/>
        </w:rPr>
        <w:fldChar w:fldCharType="separate"/>
      </w:r>
      <w:r w:rsidR="008B7C22" w:rsidRPr="008B7C22">
        <w:rPr>
          <w:rFonts w:eastAsia="Calibri"/>
          <w:noProof/>
          <w:lang w:val="en-US"/>
        </w:rPr>
        <w:t>(Ringler and Le Corre, 2015)</w:t>
      </w:r>
      <w:r w:rsidR="00C53463">
        <w:rPr>
          <w:rFonts w:eastAsia="Calibri"/>
          <w:lang w:val="en-US"/>
        </w:rPr>
        <w:fldChar w:fldCharType="end"/>
      </w:r>
      <w:r w:rsidRPr="001B63B3">
        <w:rPr>
          <w:rFonts w:eastAsia="Calibri"/>
          <w:lang w:val="en-US"/>
        </w:rPr>
        <w:t xml:space="preserve">. Aldabra is the only site within this study that has invasive rats present and a different cast of potential nest predators (Coconut crabs, rats, grey heron, </w:t>
      </w:r>
      <w:proofErr w:type="spellStart"/>
      <w:r w:rsidRPr="001B63B3">
        <w:rPr>
          <w:rFonts w:eastAsia="Calibri"/>
          <w:lang w:val="en-US"/>
        </w:rPr>
        <w:t>drongo</w:t>
      </w:r>
      <w:proofErr w:type="spellEnd"/>
      <w:r w:rsidRPr="001B63B3">
        <w:rPr>
          <w:rFonts w:eastAsia="Calibri"/>
          <w:lang w:val="en-US"/>
        </w:rPr>
        <w:t>) that may account for the lower overall breeding success, though the only way to determine the cause of breeding failure would to be set camera traps at nest sites.</w:t>
      </w:r>
      <w:r w:rsidRPr="001B63B3">
        <w:rPr>
          <w:rFonts w:eastAsia="Calibri"/>
          <w:iCs/>
          <w:lang w:val="en-US"/>
        </w:rPr>
        <w:t xml:space="preserve"> </w:t>
      </w:r>
      <w:r w:rsidRPr="001B63B3">
        <w:rPr>
          <w:rFonts w:eastAsia="Calibri"/>
          <w:lang w:val="en-US"/>
        </w:rPr>
        <w:t xml:space="preserve">The lower breeding success conforms to results obtained from other studies where invasive predators are present and supports the claim that in the case of Tropicbirds, predation by invasive species (mainly rats – </w:t>
      </w:r>
      <w:r w:rsidR="003D6DEB">
        <w:rPr>
          <w:rFonts w:eastAsia="Calibri"/>
          <w:lang w:val="en-US"/>
        </w:rPr>
        <w:fldChar w:fldCharType="begin" w:fldLock="1"/>
      </w:r>
      <w:r w:rsidR="00F25CD5">
        <w:rPr>
          <w:rFonts w:eastAsia="Calibri"/>
          <w:lang w:val="en-US"/>
        </w:rPr>
        <w:instrText>ADDIN CSL_CITATION {"citationItems":[{"id":"ITEM-1","itemData":{"abstract":"Vols. 16-17 (Dec. 1988-Dec. 1989) of print version published under the title: The Cormorant.","author":[{"dropping-particle":"","family":"Russel","given":"James C","non-dropping-particle":"","parse-names":false,"suffix":""},{"dropping-particle":"","family":"Corre","given":"Matthieu","non-dropping-particle":"Le","parse-names":false,"suffix":""}],"container-title":"Marine Ornithology","id":"ITEM-1","issued":{"date-parts":[["2009","10","15"]]},"number-of-pages":"121-128","publisher":"African Seabird Group/Pacific Seabird Group","title":"Introduced mammal impacts on seabirds in the Îles Éparses, western Indian Ocean","type":"book","volume":"37"},"uris":["http://www.mendeley.com/documents/?uuid=5e48f0b9-73bd-3b34-90e9-714e5db50a8e"]},{"id":"ITEM-2","itemData":{"DOI":"10.1177/194008291400700403","ISSN":"19400829","abstract":"© Raissa Sarmento, Daniel Brito, Richard James Ladle, Gustavo da Rosa Leal and Marcio Amorim Efe. Destruction of nests and predation by introduced species are among the main factors responsible for seabird declines.The red-billed tropicbird (Phaethon aethereus) is a tropical, colonially nesting seabird whose distribution in Brazil is restricted to a small, isolated breeding colony located within Abrolhos National Park. This represents the southernmost population of the species in the western Atlantic, and is among the most southerly in its global distribution. Despite its isolation, the population on Abrolhos is threatened by egg predation by two invasive rat species: the house rat (Rattus rattus) and brown rat (Rattus norvegicus). In this study we conduct a population viability analysis of P. aethereus in Abrolhos to estimate the potential long term impacts of the rats. Our results indicate that egg and chick predation by rats has the potential to quickly drive the Abrolhos tropicbird population into serious decline. Reducing this threat may require the urgent implementation of a rat control program.","author":[{"dropping-particle":"","family":"Sarmento","given":"Raissa","non-dropping-particle":"","parse-names":false,"suffix":""},{"dropping-particle":"","family":"Brito","given":"Daniel","non-dropping-particle":"","parse-names":false,"suffix":""},{"dropping-particle":"","family":"Ladle","given":"Richard James","non-dropping-particle":"","parse-names":false,"suffix":""},{"dropping-particle":"","family":"Leal","given":"Gustavo Rosa","non-dropping-particle":"da","parse-names":false,"suffix":""},{"dropping-particle":"","family":"Efe","given":"Marcio Amorim","non-dropping-particle":"","parse-names":false,"suffix":""}],"container-title":"Tropical Conservation Science","id":"ITEM-2","issue":"4","issued":{"date-parts":[["2014","12","1"]]},"page":"614-627","publisher":"SAGE PublicationsSage CA: Los Angeles, CA","title":"Invasive house (Rattus rattus) and brown rats (Rattus norvegicus) threaten the viability of red-billed tropicbird (Phaethon aethereus) in Abrolhos National Park, Brazil","type":"article-journal","volume":"7"},"uris":["http://www.mendeley.com/documents/?uuid=45743d8d-d5b1-389a-8b14-b2b18c596dde"]}],"mendeley":{"formattedCitation":"(Russel and Le Corre, 2009; Sarmento &lt;i&gt;et al.&lt;/i&gt;, 2014)","manualFormatting":"Russel &amp; Le Corre, 2009; Sarmento, Brito, Ladle, da Leal, &amp; Efe, 2014)","plainTextFormattedCitation":"(Russel and Le Corre, 2009; Sarmento et al., 2014)","previouslyFormattedCitation":"(Russel and Le Corre, 2009; Sarmento &lt;i&gt;et al.&lt;/i&gt;, 2014)"},"properties":{"noteIndex":0},"schema":"https://github.com/citation-style-language/schema/raw/master/csl-citation.json"}</w:instrText>
      </w:r>
      <w:r w:rsidR="003D6DEB">
        <w:rPr>
          <w:rFonts w:eastAsia="Calibri"/>
          <w:lang w:val="en-US"/>
        </w:rPr>
        <w:fldChar w:fldCharType="separate"/>
      </w:r>
      <w:r w:rsidR="003D6DEB" w:rsidRPr="003D6DEB">
        <w:rPr>
          <w:rFonts w:eastAsia="Calibri"/>
          <w:noProof/>
          <w:lang w:val="en-US"/>
        </w:rPr>
        <w:t>Russel &amp; Le Corre, 2009; Sarmento, Brito, Ladle, da Leal, &amp; Efe, 2014)</w:t>
      </w:r>
      <w:r w:rsidR="003D6DEB">
        <w:rPr>
          <w:rFonts w:eastAsia="Calibri"/>
          <w:lang w:val="en-US"/>
        </w:rPr>
        <w:fldChar w:fldCharType="end"/>
      </w:r>
      <w:r w:rsidRPr="001B63B3">
        <w:rPr>
          <w:rFonts w:eastAsia="Calibri"/>
          <w:lang w:val="en-US"/>
        </w:rPr>
        <w:t xml:space="preserve"> and native species </w:t>
      </w:r>
      <w:r w:rsidR="003D6DEB">
        <w:rPr>
          <w:rFonts w:eastAsia="Calibri"/>
          <w:lang w:val="en-US"/>
        </w:rPr>
        <w:fldChar w:fldCharType="begin" w:fldLock="1"/>
      </w:r>
      <w:r w:rsidR="00F25CD5">
        <w:rPr>
          <w:rFonts w:eastAsia="Calibri"/>
          <w:lang w:val="en-US"/>
        </w:rPr>
        <w:instrText>ADDIN CSL_CITATION {"citationItems":[{"id":"ITEM-1","itemData":{"DOI":"10.1111/j.1474-919X.1987.tb03156.x","ISSN":"1474919X","author":[{"dropping-particle":"","family":"Phillips","given":"N. J.","non-dropping-particle":"","parse-names":false,"suffix":""}],"container-title":"Ibis","id":"ITEM-1","issue":"1","issued":{"date-parts":[["1987"]]},"page":"10-24","title":"The breeding biology of White‐tailed Tropicbirds Phaethon lepturus at Cousin Island, Seychelles","type":"article-journal","volume":"129"},"uris":["http://www.mendeley.com/documents/?uuid=ef639417-b038-4f22-af6b-f94fd27f37ae"]},{"id":"ITEM-2","itemData":{"DOI":"10.1093/auk/108.4.911","author":[{"dropping-particle":"","family":"Schaffner","given":"Fred Charles","non-dropping-particle":"","parse-names":false,"suffix":""}],"container-title":"The Auk","id":"ITEM-2","issue":"4","issued":{"date-parts":[["1991","10","1"]]},"page":"911-922","publisher":"Narnia","title":"Nest-Site Selection and Nesting Success of White-Tailed Tropicbirds (Phaethon lepturus) at Cayo Luis Pena, Puerto Rico","type":"article-journal","volume":"108"},"uris":["http://www.mendeley.com/documents/?uuid=e8eb8572-ff37-37f4-a7e3-a3ae1e5fc2fe"]}],"mendeley":{"formattedCitation":"(Phillips, 1987b; Schaffner, 1991)","plainTextFormattedCitation":"(Phillips, 1987b; Schaffner, 1991)","previouslyFormattedCitation":"(Phillips, 1987b; Schaffner, 1991)"},"properties":{"noteIndex":0},"schema":"https://github.com/citation-style-language/schema/raw/master/csl-citation.json"}</w:instrText>
      </w:r>
      <w:r w:rsidR="003D6DEB">
        <w:rPr>
          <w:rFonts w:eastAsia="Calibri"/>
          <w:lang w:val="en-US"/>
        </w:rPr>
        <w:fldChar w:fldCharType="separate"/>
      </w:r>
      <w:r w:rsidR="008B7C22" w:rsidRPr="008B7C22">
        <w:rPr>
          <w:rFonts w:eastAsia="Calibri"/>
          <w:noProof/>
          <w:lang w:val="en-US"/>
        </w:rPr>
        <w:t>(Phillips, 1987b; Schaffner, 1991)</w:t>
      </w:r>
      <w:r w:rsidR="003D6DEB">
        <w:rPr>
          <w:rFonts w:eastAsia="Calibri"/>
          <w:lang w:val="en-US"/>
        </w:rPr>
        <w:fldChar w:fldCharType="end"/>
      </w:r>
      <w:r w:rsidR="003D6DEB">
        <w:rPr>
          <w:rFonts w:eastAsia="Calibri"/>
          <w:lang w:val="en-US"/>
        </w:rPr>
        <w:t xml:space="preserve"> </w:t>
      </w:r>
      <w:r w:rsidRPr="001B63B3">
        <w:rPr>
          <w:rFonts w:eastAsia="Calibri"/>
          <w:lang w:val="en-US"/>
        </w:rPr>
        <w:t>is likely the main cause of mortality during breeding. It is reasonable to conclude that for stable populations, the differences observed in breeding success amongst sites are mostly due to the level and combination of predators at site level.</w:t>
      </w:r>
    </w:p>
    <w:p w14:paraId="7D052804" w14:textId="77777777" w:rsidR="005946E0" w:rsidRPr="005946E0" w:rsidRDefault="005946E0" w:rsidP="005946E0">
      <w:pPr>
        <w:rPr>
          <w:rFonts w:ascii="Calibri" w:eastAsia="Calibri" w:hAnsi="Calibri"/>
          <w:iCs/>
          <w:lang w:val="en-US"/>
        </w:rPr>
      </w:pPr>
    </w:p>
    <w:p w14:paraId="49DD2C98" w14:textId="77777777" w:rsidR="005946E0" w:rsidRPr="005946E0" w:rsidRDefault="005946E0" w:rsidP="005946E0">
      <w:pPr>
        <w:rPr>
          <w:rFonts w:ascii="Calibri" w:eastAsia="Calibri" w:hAnsi="Calibri"/>
          <w:iCs/>
          <w:lang w:val="en-US"/>
        </w:rPr>
      </w:pPr>
    </w:p>
    <w:p w14:paraId="4504A8E5" w14:textId="54D7CCA7" w:rsidR="005946E0" w:rsidRPr="001B63B3" w:rsidRDefault="005946E0" w:rsidP="001B63B3">
      <w:pPr>
        <w:spacing w:line="480" w:lineRule="auto"/>
        <w:rPr>
          <w:rFonts w:eastAsia="Calibri"/>
          <w:iCs/>
          <w:lang w:val="en-US"/>
        </w:rPr>
      </w:pPr>
      <w:r w:rsidRPr="001B63B3">
        <w:rPr>
          <w:rFonts w:eastAsia="Calibri"/>
          <w:iCs/>
          <w:lang w:val="en-US"/>
        </w:rPr>
        <w:t xml:space="preserve">Breeding success in the granitic Seychelles has been stable over the monitoring period (Aride, Cousine and Cousin), but again Aldabra shows not only worryingly low annual breeding success but also a decline over time. </w:t>
      </w:r>
      <w:r w:rsidRPr="001B63B3">
        <w:rPr>
          <w:rFonts w:eastAsia="Calibri"/>
          <w:lang w:val="en-US"/>
        </w:rPr>
        <w:t xml:space="preserve">This low breeding success does not account for why breeding success has been decreasing on Aldabra over this study period. This decline is reinforced by the earlier studies of </w:t>
      </w:r>
      <w:proofErr w:type="spellStart"/>
      <w:proofErr w:type="gramStart"/>
      <w:r w:rsidRPr="001B63B3">
        <w:rPr>
          <w:rFonts w:eastAsia="Calibri"/>
          <w:i/>
          <w:lang w:val="en-US"/>
        </w:rPr>
        <w:t>P.lepturus</w:t>
      </w:r>
      <w:proofErr w:type="spellEnd"/>
      <w:proofErr w:type="gramEnd"/>
      <w:r w:rsidRPr="001B63B3">
        <w:rPr>
          <w:rFonts w:eastAsia="Calibri"/>
          <w:lang w:val="en-US"/>
        </w:rPr>
        <w:t xml:space="preserve"> at Aldabra, which found breeding success to be much higher 30–35 years ago (47.5% recorded by Diamond in 1975; and 46% recorded by </w:t>
      </w:r>
      <w:proofErr w:type="spellStart"/>
      <w:r w:rsidRPr="001B63B3">
        <w:rPr>
          <w:rFonts w:eastAsia="Calibri"/>
          <w:lang w:val="en-US"/>
        </w:rPr>
        <w:t>Prys</w:t>
      </w:r>
      <w:proofErr w:type="spellEnd"/>
      <w:r w:rsidRPr="001B63B3">
        <w:rPr>
          <w:rFonts w:eastAsia="Calibri"/>
          <w:lang w:val="en-US"/>
        </w:rPr>
        <w:t xml:space="preserve">-Jones in 1980). Of </w:t>
      </w:r>
      <w:r w:rsidRPr="001B63B3">
        <w:rPr>
          <w:rFonts w:eastAsia="Calibri"/>
          <w:lang w:val="en-US"/>
        </w:rPr>
        <w:lastRenderedPageBreak/>
        <w:t>all the known and potential predators listed for Aldabra, all except rats are also monitored and none have shown increasing trends (SIF unpublished data). An increase in drought periods reported for Aldabra</w:t>
      </w:r>
      <w:r w:rsidR="00E41C27">
        <w:rPr>
          <w:rFonts w:eastAsia="Calibri"/>
          <w:lang w:val="en-US"/>
        </w:rPr>
        <w:t xml:space="preserve"> </w:t>
      </w:r>
      <w:r w:rsidR="00E41C27">
        <w:rPr>
          <w:rFonts w:eastAsia="Calibri"/>
          <w:lang w:val="en-US"/>
        </w:rPr>
        <w:fldChar w:fldCharType="begin" w:fldLock="1"/>
      </w:r>
      <w:r w:rsidR="00F25CD5">
        <w:rPr>
          <w:rFonts w:eastAsia="Calibri"/>
          <w:lang w:val="en-US"/>
        </w:rPr>
        <w:instrText>ADDIN CSL_CITATION {"citationItems":[{"id":"ITEM-1","itemData":{"DOI":"https://doi.org/10.1016/j.ecolind.2017.05.029","ISSN":"1470-160X","author":[{"dropping-particle":"","family":"Haverkamp","given":"Paul J","non-dropping-particle":"","parse-names":false,"suffix":""},{"dropping-particle":"","family":"Shekeine","given":"John","non-dropping-particle":"","parse-names":false,"suffix":""},{"dropping-particle":"","family":"Jong","given":"Rogier","non-dropping-particle":"de","parse-names":false,"suffix":""},{"dropping-particle":"","family":"Schaepman","given":"Michael","non-dropping-particle":"","parse-names":false,"suffix":""},{"dropping-particle":"","family":"Turnbull","given":"Lindsay A","non-dropping-particle":"","parse-names":false,"suffix":""},{"dropping-particle":"","family":"Baxter","given":"Richard","non-dropping-particle":"","parse-names":false,"suffix":""},{"dropping-particle":"","family":"Hansen","given":"Dennis","non-dropping-particle":"","parse-names":false,"suffix":""},{"dropping-particle":"","family":"Bunbury","given":"Nancy","non-dropping-particle":"","parse-names":false,"suffix":""},{"dropping-particle":"","family":"Fleischer-Dogley","given":"Frauke","non-dropping-particle":"","parse-names":false,"suffix":""},{"dropping-particle":"","family":"Schaepman-Strub","given":"Gabriela","non-dropping-particle":"","parse-names":false,"suffix":""}],"container-title":"Ecological Indicators","id":"ITEM-1","issue":"Supplement C","issued":{"date-parts":[["2017"]]},"page":"354-362","title":"Giant tortoise habitats under increasing drought conditions on Aldabra Atoll—Ecological indicators to monitor rainfall anomalies and related vegetation activity","type":"article-journal","volume":"80"},"uris":["http://www.mendeley.com/documents/?uuid=ed077b10-d178-4f43-83f8-8a4a0e31b881"]}],"mendeley":{"formattedCitation":"(Haverkamp &lt;i&gt;et al.&lt;/i&gt;, 2017)","plainTextFormattedCitation":"(Haverkamp et al., 2017)","previouslyFormattedCitation":"(Haverkamp &lt;i&gt;et al.&lt;/i&gt;, 2017)"},"properties":{"noteIndex":0},"schema":"https://github.com/citation-style-language/schema/raw/master/csl-citation.json"}</w:instrText>
      </w:r>
      <w:r w:rsidR="00E41C27">
        <w:rPr>
          <w:rFonts w:eastAsia="Calibri"/>
          <w:lang w:val="en-US"/>
        </w:rPr>
        <w:fldChar w:fldCharType="separate"/>
      </w:r>
      <w:r w:rsidR="008B7C22" w:rsidRPr="008B7C22">
        <w:rPr>
          <w:rFonts w:eastAsia="Calibri"/>
          <w:noProof/>
          <w:lang w:val="en-US"/>
        </w:rPr>
        <w:t xml:space="preserve">(Haverkamp </w:t>
      </w:r>
      <w:r w:rsidR="008B7C22" w:rsidRPr="008B7C22">
        <w:rPr>
          <w:rFonts w:eastAsia="Calibri"/>
          <w:i/>
          <w:noProof/>
          <w:lang w:val="en-US"/>
        </w:rPr>
        <w:t>et al.</w:t>
      </w:r>
      <w:r w:rsidR="008B7C22" w:rsidRPr="008B7C22">
        <w:rPr>
          <w:rFonts w:eastAsia="Calibri"/>
          <w:noProof/>
          <w:lang w:val="en-US"/>
        </w:rPr>
        <w:t>, 2017)</w:t>
      </w:r>
      <w:r w:rsidR="00E41C27">
        <w:rPr>
          <w:rFonts w:eastAsia="Calibri"/>
          <w:lang w:val="en-US"/>
        </w:rPr>
        <w:fldChar w:fldCharType="end"/>
      </w:r>
      <w:r w:rsidRPr="001B63B3">
        <w:rPr>
          <w:rFonts w:eastAsia="Calibri"/>
          <w:lang w:val="en-US"/>
        </w:rPr>
        <w:t xml:space="preserve"> is unlikely to have directly impacted </w:t>
      </w:r>
      <w:proofErr w:type="spellStart"/>
      <w:r w:rsidRPr="001B63B3">
        <w:rPr>
          <w:rFonts w:eastAsia="Calibri"/>
          <w:i/>
          <w:lang w:val="en-US"/>
        </w:rPr>
        <w:t>P.Lepturus</w:t>
      </w:r>
      <w:proofErr w:type="spellEnd"/>
      <w:r w:rsidRPr="001B63B3">
        <w:rPr>
          <w:rFonts w:eastAsia="Calibri"/>
          <w:lang w:val="en-US"/>
        </w:rPr>
        <w:t xml:space="preserve"> breeding success due to their choice of limestone crevices as sheltered nest sites rather than vegetation cover. Sheltered nests have more stable ambient temperatures</w:t>
      </w:r>
      <w:r w:rsidR="00493517">
        <w:rPr>
          <w:rFonts w:eastAsia="Calibri"/>
          <w:lang w:val="en-US"/>
        </w:rPr>
        <w:t xml:space="preserve"> </w:t>
      </w:r>
      <w:r w:rsidR="00493517">
        <w:rPr>
          <w:rFonts w:eastAsia="Calibri"/>
          <w:lang w:val="en-US"/>
        </w:rPr>
        <w:fldChar w:fldCharType="begin" w:fldLock="1"/>
      </w:r>
      <w:r w:rsidR="00F25CD5">
        <w:rPr>
          <w:rFonts w:eastAsia="Calibri"/>
          <w:lang w:val="en-US"/>
        </w:rPr>
        <w:instrText>ADDIN CSL_CITATION {"citationItems":[{"id":"ITEM-1","itemData":{"DOI":"10.1016/j.jtherbio.2016.07.001","ISSN":"18790992","abstract":"During incubation parent birds are committed to a nest site and endure a range of ambient conditions while regulating egg temperatures. Using artificial eggs containing temperature loggers alongside ambient temperature (Ta) controls, incubation profiles were determined for four tropical seabird species at different nest site locations. Camera traps were used for ad-hoc behavioural incubation observations. Eggs experienced a range of temperatures during incubation and varied significantly between species and in some cases between different microhabitats within a species. Such variation has important consequences in the phenotypic expression of both physical and physiological traits of chicks, and ultimately species fitness. Exposed nest sites were more strongly correlated to Tas. Camera traps highlighted different incubation strategies employed by these species that could be related to trade-offs in predator defence, feeding habits, and temperature regulation of eggs. This study provides evidence that species with similar breeding habits could be affected by environmental stressors in similar ways and that the differences shown in nest site selection could negate some of these effects. We propose that habitats providing suitable nest microclimates will become increasingly important for the successful breeding of seabird species, particularly under predicted climate change scenarios.","author":[{"dropping-particle":"","family":"Hart","given":"Lorinda A.","non-dropping-particle":"","parse-names":false,"suffix":""},{"dropping-particle":"","family":"Downs","given":"Colleen T.","non-dropping-particle":"","parse-names":false,"suffix":""},{"dropping-particle":"","family":"Brown","given":"Mark","non-dropping-particle":"","parse-names":false,"suffix":""}],"container-title":"Journal of Thermal Biology","id":"ITEM-1","issued":{"date-parts":[["2016"]]},"page":"149-154","publisher":"Elsevier","title":"Sitting in the sun: Nest microhabitat affects incubation temperatures in seabirds","type":"article-journal","volume":"60"},"uris":["http://www.mendeley.com/documents/?uuid=a0971c8d-bb41-490b-b413-cadf82756f82"]}],"mendeley":{"formattedCitation":"(Hart, Downs and Brown, 2016)","plainTextFormattedCitation":"(Hart, Downs and Brown, 2016)","previouslyFormattedCitation":"(Hart, Downs and Brown, 2016)"},"properties":{"noteIndex":0},"schema":"https://github.com/citation-style-language/schema/raw/master/csl-citation.json"}</w:instrText>
      </w:r>
      <w:r w:rsidR="00493517">
        <w:rPr>
          <w:rFonts w:eastAsia="Calibri"/>
          <w:lang w:val="en-US"/>
        </w:rPr>
        <w:fldChar w:fldCharType="separate"/>
      </w:r>
      <w:r w:rsidR="008B7C22" w:rsidRPr="008B7C22">
        <w:rPr>
          <w:rFonts w:eastAsia="Calibri"/>
          <w:noProof/>
          <w:lang w:val="en-US"/>
        </w:rPr>
        <w:t>(Hart, Downs and Brown, 2016)</w:t>
      </w:r>
      <w:r w:rsidR="00493517">
        <w:rPr>
          <w:rFonts w:eastAsia="Calibri"/>
          <w:lang w:val="en-US"/>
        </w:rPr>
        <w:fldChar w:fldCharType="end"/>
      </w:r>
      <w:r w:rsidRPr="001B63B3">
        <w:rPr>
          <w:rFonts w:eastAsia="Calibri"/>
          <w:lang w:val="en-US"/>
        </w:rPr>
        <w:t xml:space="preserve"> and site selection offsets difficulties imposed by the weather. In conclusion for Aldabra; this monitoring </w:t>
      </w:r>
      <w:proofErr w:type="spellStart"/>
      <w:r w:rsidRPr="001B63B3">
        <w:rPr>
          <w:rFonts w:eastAsia="Calibri"/>
          <w:lang w:val="en-US"/>
        </w:rPr>
        <w:t>programme</w:t>
      </w:r>
      <w:proofErr w:type="spellEnd"/>
      <w:r w:rsidRPr="001B63B3">
        <w:rPr>
          <w:rFonts w:eastAsia="Calibri"/>
          <w:lang w:val="en-US"/>
        </w:rPr>
        <w:t xml:space="preserve"> was sufficient to detect a trend and to some extent rule out several factors that may have caused such a trend but overall it was not possible to distinguish the drivers of a decline in breeding success. Further investigation into both internal factors such as nest site competition and predation as well as external factors such as food availability are required.</w:t>
      </w:r>
    </w:p>
    <w:p w14:paraId="5ED045B0" w14:textId="77777777" w:rsidR="005946E0" w:rsidRPr="005946E0" w:rsidRDefault="005946E0" w:rsidP="005946E0">
      <w:pPr>
        <w:spacing w:line="276" w:lineRule="auto"/>
        <w:rPr>
          <w:rFonts w:ascii="Calibri" w:eastAsia="Calibri" w:hAnsi="Calibri"/>
          <w:lang w:val="en-US"/>
        </w:rPr>
      </w:pPr>
    </w:p>
    <w:p w14:paraId="770E4B5F" w14:textId="2C4A0CB4" w:rsidR="005946E0" w:rsidRPr="001B63B3" w:rsidRDefault="005946E0" w:rsidP="001B63B3">
      <w:pPr>
        <w:spacing w:line="480" w:lineRule="auto"/>
        <w:rPr>
          <w:rFonts w:eastAsia="Calibri"/>
          <w:lang w:val="en-US"/>
        </w:rPr>
      </w:pPr>
      <w:r w:rsidRPr="001B63B3">
        <w:rPr>
          <w:rFonts w:eastAsia="Calibri"/>
          <w:lang w:val="en-US"/>
        </w:rPr>
        <w:t xml:space="preserve">The stable trends detected at the granitic sites within this study is reinforced by comparisons of breeding success from earlier (individual) studies; on Cousine 51.6% nesting success was recorded compared to 25% by </w:t>
      </w:r>
      <w:r w:rsidR="00493517">
        <w:rPr>
          <w:rFonts w:eastAsia="Calibri"/>
          <w:lang w:val="en-US"/>
        </w:rPr>
        <w:fldChar w:fldCharType="begin" w:fldLock="1"/>
      </w:r>
      <w:r w:rsidR="00F25CD5">
        <w:rPr>
          <w:rFonts w:eastAsia="Calibri"/>
          <w:lang w:val="en-US"/>
        </w:rPr>
        <w:instrText>ADDIN CSL_CITATION {"citationItems":[{"id":"ITEM-1","itemData":{"DOI":"10.2989/OSTRICH.2009.80.2.3.830","ISSN":"00306525","abstract":"This study investigates the breeding success of two tropical seabirds that exploit dissimilar nesting habitats on Cousine Island in the Seychelles archipelago, the White Tern Gygis alba and the White-tailed Tropicbird Phaethon lepturus, which nest in trees and in crevices on the ground, respectively. Both species have a clutch of one egg. Over a 23-month study period, the outcomes of 134 nesting attempts by White Terns and 285 by White-tailed Tropicbirds were followed. White Terns produced an average of 0.4 chicks per attempt, significantly more than that of White-tailed Tropicbirds (0.25). Hatching success did not differ between the two species, but fledging success of White Terns (62%) was significantly higher than that of White-tailed Tropicbirds (43%). Nesting success of White-tailed Tropicbirds may be less successful than White Terns because their ground nests are at risk to purely terrestrial predators, in addition to predators that are both terrestrial and arboreal. Many nests of White-tailed Tropicbirds failed during the first two weeks of the incubation and nestling periods, but the reasons for this are unclear. Food availability may influence the reproductive success of both species.","author":[{"dropping-particle":"","family":"Malan","given":"Gerard","non-dropping-particle":"","parse-names":false,"suffix":""},{"dropping-particle":"","family":"Hagens","given":"Deborah A.","non-dropping-particle":"","parse-names":false,"suffix":""},{"dropping-particle":"","family":"Hagens","given":"Quentin A.","non-dropping-particle":"","parse-names":false,"suffix":""}],"container-title":"Ostrich","id":"ITEM-1","issue":"2","issued":{"date-parts":[["2009"]]},"page":"81-84","title":"Nesting success of White Terns and White-tailed Tropicbirds on Cousine Island, Seychelles","type":"article-journal","volume":"80"},"uris":["http://www.mendeley.com/documents/?uuid=9cfc09b5-9ce6-4c85-9fae-95d0f7743cfb"]}],"mendeley":{"formattedCitation":"(Malan, Hagens and Hagens, 2009)","manualFormatting":"Malan, Hagens, &amp; Hagens (2009)","plainTextFormattedCitation":"(Malan, Hagens and Hagens, 2009)","previouslyFormattedCitation":"(Malan, Hagens and Hagens, 2009)"},"properties":{"noteIndex":0},"schema":"https://github.com/citation-style-language/schema/raw/master/csl-citation.json"}</w:instrText>
      </w:r>
      <w:r w:rsidR="00493517">
        <w:rPr>
          <w:rFonts w:eastAsia="Calibri"/>
          <w:lang w:val="en-US"/>
        </w:rPr>
        <w:fldChar w:fldCharType="separate"/>
      </w:r>
      <w:r w:rsidR="00493517" w:rsidRPr="00493517">
        <w:rPr>
          <w:rFonts w:eastAsia="Calibri"/>
          <w:noProof/>
          <w:lang w:val="en-US"/>
        </w:rPr>
        <w:t xml:space="preserve">Malan, Hagens, &amp; Hagens </w:t>
      </w:r>
      <w:r w:rsidR="00493517">
        <w:rPr>
          <w:rFonts w:eastAsia="Calibri"/>
          <w:noProof/>
          <w:lang w:val="en-US"/>
        </w:rPr>
        <w:t>(</w:t>
      </w:r>
      <w:r w:rsidR="00493517" w:rsidRPr="00493517">
        <w:rPr>
          <w:rFonts w:eastAsia="Calibri"/>
          <w:noProof/>
          <w:lang w:val="en-US"/>
        </w:rPr>
        <w:t>2009)</w:t>
      </w:r>
      <w:r w:rsidR="00493517">
        <w:rPr>
          <w:rFonts w:eastAsia="Calibri"/>
          <w:lang w:val="en-US"/>
        </w:rPr>
        <w:fldChar w:fldCharType="end"/>
      </w:r>
      <w:r w:rsidRPr="001B63B3">
        <w:rPr>
          <w:rFonts w:eastAsia="Calibri"/>
          <w:lang w:val="en-US"/>
        </w:rPr>
        <w:t>; Cousin averaged 33% in this study compared to the 36% recorded by Phillips in 1987, Aride averaging 40.2% compared to the 21-37% recorded by Ramos et al. in 2005.</w:t>
      </w:r>
    </w:p>
    <w:p w14:paraId="7A6E84ED" w14:textId="77777777" w:rsidR="005946E0" w:rsidRPr="005946E0" w:rsidRDefault="005946E0" w:rsidP="005946E0">
      <w:pPr>
        <w:spacing w:line="276" w:lineRule="auto"/>
        <w:rPr>
          <w:rFonts w:ascii="Calibri" w:eastAsia="Calibri" w:hAnsi="Calibri"/>
          <w:lang w:val="en-US"/>
        </w:rPr>
      </w:pPr>
    </w:p>
    <w:p w14:paraId="7CEE7D64" w14:textId="77777777" w:rsidR="005946E0" w:rsidRPr="005946E0" w:rsidRDefault="005946E0" w:rsidP="005946E0">
      <w:pPr>
        <w:rPr>
          <w:rFonts w:ascii="Calibri" w:eastAsia="Calibri" w:hAnsi="Calibri"/>
          <w:lang w:val="en-US"/>
        </w:rPr>
      </w:pPr>
    </w:p>
    <w:p w14:paraId="644D6AEC" w14:textId="77777777" w:rsidR="005946E0" w:rsidRPr="001B63B3" w:rsidRDefault="005946E0" w:rsidP="001B63B3">
      <w:pPr>
        <w:contextualSpacing/>
        <w:rPr>
          <w:rFonts w:ascii="Calibri" w:eastAsia="Calibri" w:hAnsi="Calibri"/>
          <w:b/>
          <w:lang w:val="en-US"/>
        </w:rPr>
      </w:pPr>
      <w:r w:rsidRPr="001B63B3">
        <w:rPr>
          <w:rFonts w:ascii="Calibri" w:eastAsia="Calibri" w:hAnsi="Calibri"/>
          <w:b/>
          <w:lang w:val="en-US"/>
        </w:rPr>
        <w:t>Trends in nest density</w:t>
      </w:r>
    </w:p>
    <w:p w14:paraId="090BDAD8" w14:textId="77777777" w:rsidR="005946E0" w:rsidRPr="005946E0" w:rsidRDefault="005946E0" w:rsidP="005946E0">
      <w:pPr>
        <w:rPr>
          <w:rFonts w:ascii="Calibri" w:eastAsia="Calibri" w:hAnsi="Calibri"/>
          <w:lang w:val="en-US"/>
        </w:rPr>
      </w:pPr>
    </w:p>
    <w:p w14:paraId="26D754A8" w14:textId="77777777" w:rsidR="005946E0" w:rsidRPr="001B63B3" w:rsidRDefault="005946E0" w:rsidP="001B63B3">
      <w:pPr>
        <w:spacing w:line="480" w:lineRule="auto"/>
        <w:rPr>
          <w:rFonts w:eastAsia="Calibri"/>
          <w:lang w:val="en-US"/>
        </w:rPr>
      </w:pPr>
      <w:r w:rsidRPr="001B63B3">
        <w:rPr>
          <w:rFonts w:eastAsia="Calibri"/>
          <w:lang w:val="en-US"/>
        </w:rPr>
        <w:t xml:space="preserve">At the sites where the number of nests monitored was defined by a set we were also able to assess nesting density over time. Nest density remained stable at Aldabra, showed a slight upwards trend at Cousine but we observed a continuous negative trend on Aride. This decline on Aride was previously reported; Bowler et al. (2002) showed that the nesting population of </w:t>
      </w:r>
      <w:r w:rsidRPr="001B63B3">
        <w:rPr>
          <w:rFonts w:eastAsia="Calibri"/>
          <w:i/>
          <w:lang w:val="en-US"/>
        </w:rPr>
        <w:t>P. lepturus</w:t>
      </w:r>
      <w:r w:rsidRPr="001B63B3">
        <w:rPr>
          <w:rFonts w:eastAsia="Calibri"/>
          <w:lang w:val="en-US"/>
        </w:rPr>
        <w:t xml:space="preserve"> suffered an apparent decline of 60% between 1989 and 1998. Our results and </w:t>
      </w:r>
      <w:r w:rsidRPr="001B63B3">
        <w:rPr>
          <w:rFonts w:eastAsia="Calibri"/>
          <w:lang w:val="en-US"/>
        </w:rPr>
        <w:lastRenderedPageBreak/>
        <w:t xml:space="preserve">unpublished census data also support the continuation of this decline. There are two key factors that suggest population decline on Aride is caused by adult survival at the </w:t>
      </w:r>
      <w:proofErr w:type="gramStart"/>
      <w:r w:rsidRPr="001B63B3">
        <w:rPr>
          <w:rFonts w:eastAsia="Calibri"/>
          <w:lang w:val="en-US"/>
        </w:rPr>
        <w:t>site;  firstly</w:t>
      </w:r>
      <w:proofErr w:type="gramEnd"/>
      <w:r w:rsidRPr="001B63B3">
        <w:rPr>
          <w:rFonts w:eastAsia="Calibri"/>
          <w:lang w:val="en-US"/>
        </w:rPr>
        <w:t xml:space="preserve"> that Aride continues to maintain relatively high and stable breeding success and secondly, that </w:t>
      </w:r>
      <w:proofErr w:type="spellStart"/>
      <w:r w:rsidRPr="001B63B3">
        <w:rPr>
          <w:rFonts w:eastAsia="Calibri"/>
          <w:lang w:val="en-US"/>
        </w:rPr>
        <w:t>neighbouring</w:t>
      </w:r>
      <w:proofErr w:type="spellEnd"/>
      <w:r w:rsidRPr="001B63B3">
        <w:rPr>
          <w:rFonts w:eastAsia="Calibri"/>
          <w:lang w:val="en-US"/>
        </w:rPr>
        <w:t xml:space="preserve"> island Cousin maintains a stable population trend (1987 to 2014, unpublished census data) and Cousine island shows an increasing population trend (this study and 2003 to 2017 unpublished census data). For these islands that are within close geographical proximity (&lt;15km) it is reasonable to expect </w:t>
      </w:r>
      <w:r w:rsidRPr="001B63B3">
        <w:rPr>
          <w:rFonts w:eastAsia="Calibri"/>
          <w:i/>
          <w:lang w:val="en-US"/>
        </w:rPr>
        <w:t>P. lepturus</w:t>
      </w:r>
      <w:r w:rsidRPr="001B63B3">
        <w:rPr>
          <w:rFonts w:eastAsia="Calibri"/>
          <w:lang w:val="en-US"/>
        </w:rPr>
        <w:t xml:space="preserve"> to be under similar influence of external factors (climatic variations and food availability) indicating that the Aride breeding population decline is not linked with external factors. </w:t>
      </w:r>
    </w:p>
    <w:p w14:paraId="2DD76FBF" w14:textId="47E05789" w:rsidR="005946E0" w:rsidRPr="001B63B3" w:rsidRDefault="005946E0" w:rsidP="001B63B3">
      <w:pPr>
        <w:spacing w:line="480" w:lineRule="auto"/>
        <w:rPr>
          <w:rFonts w:eastAsia="Calibri"/>
          <w:lang w:val="en-US"/>
        </w:rPr>
      </w:pPr>
      <w:r w:rsidRPr="001B63B3">
        <w:rPr>
          <w:rFonts w:eastAsia="Calibri"/>
          <w:lang w:val="en-US"/>
        </w:rPr>
        <w:t xml:space="preserve">Additional work by </w:t>
      </w:r>
      <w:r w:rsidR="001521C9">
        <w:rPr>
          <w:rFonts w:eastAsia="Calibri"/>
          <w:lang w:val="en-US"/>
        </w:rPr>
        <w:fldChar w:fldCharType="begin" w:fldLock="1"/>
      </w:r>
      <w:r w:rsidR="00F25CD5">
        <w:rPr>
          <w:rFonts w:eastAsia="Calibri"/>
          <w:lang w:val="en-US"/>
        </w:rPr>
        <w:instrText>ADDIN CSL_CITATION {"citationItems":[{"id":"ITEM-1","itemData":{"DOI":"10.1675/1524-4695(2005)28[405:POWTOA]2.0.CO;2","ISSN":"1524-4695","abstract":"Nine years (1989/90-2002) of data on a asynchronous pelagic seabird, the White-tailed Tropicbird (Phaethon lepturus), breeding on Aride Island, Seychelles, were used to examine: (1) annual variation in productivity and, (2) the importance of large scale (El Niño Southern Oscillation) factors in explaining productivity levels. In 2001 and 2002, we examined the influence of local scale factors (parasitism by hard ticks Amblyomma loculosum and intra- and inter-specific competition for nest-sites) on productivity. Productivity between years only ranged from 0.21 to 0.37 chicks/breeding pair, but it was nevertheless significantly and inversely correlated with the El Niño index. No influence on productivity was caused by local factors. The frequency distribution of chick deaths varied significantly with chick age in 2001 but not in 2002. Most of the chick deaths were from starvation, in particular for chicks older than 20 days. As opposed to synchronous seabird species, there were no years with total breeding failure in the White-tailed Tropicbird. This may be partly explained by their dispersed feeding in the open ocean.","author":[{"dropping-particle":"","family":"Ramos","given":"Jaime A.","non-dropping-particle":"","parse-names":false,"suffix":""},{"dropping-particle":"","family":"Bowler","given":"John","non-dropping-particle":"","parse-names":false,"suffix":""},{"dropping-particle":"","family":"Betts","given":"Michael","non-dropping-particle":"","parse-names":false,"suffix":""},{"dropping-particle":"","family":"Pacheco","given":"Carlos","non-dropping-particle":"","parse-names":false,"suffix":""},{"dropping-particle":"","family":"Agombar","given":"Jamie","non-dropping-particle":"","parse-names":false,"suffix":""},{"dropping-particle":"","family":"Bullock","given":"Ian","non-dropping-particle":"","parse-names":false,"suffix":""},{"dropping-particle":"","family":"Monticelli","given":"David","non-dropping-particle":"","parse-names":false,"suffix":""}],"container-title":"https://doi.org/10.1675/1524-4695(2005)28[405:POWTOA]2.0.CO;2","id":"ITEM-1","issue":"4","issued":{"date-parts":[["2005","12","1"]]},"page":"405-410","publisher":"Waterbird Society","title":"Productivity of White-Tailed Tropicbird on Aride Island, Seychelles","type":"article-journal","volume":"28"},"uris":["http://www.mendeley.com/documents/?uuid=12b8e12c-8354-3ec1-a25f-9395772142ed"]}],"mendeley":{"formattedCitation":"(Ramos &lt;i&gt;et al.&lt;/i&gt;, 2005)","manualFormatting":"Ramos et al., 2005","plainTextFormattedCitation":"(Ramos et al., 2005)","previouslyFormattedCitation":"(Ramos &lt;i&gt;et al.&lt;/i&gt;, 2005)"},"properties":{"noteIndex":0},"schema":"https://github.com/citation-style-language/schema/raw/master/csl-citation.json"}</w:instrText>
      </w:r>
      <w:r w:rsidR="001521C9">
        <w:rPr>
          <w:rFonts w:eastAsia="Calibri"/>
          <w:lang w:val="en-US"/>
        </w:rPr>
        <w:fldChar w:fldCharType="separate"/>
      </w:r>
      <w:r w:rsidR="001521C9" w:rsidRPr="001521C9">
        <w:rPr>
          <w:rFonts w:eastAsia="Calibri"/>
          <w:noProof/>
          <w:lang w:val="en-US"/>
        </w:rPr>
        <w:t>Ramos et al., 2005</w:t>
      </w:r>
      <w:r w:rsidR="001521C9">
        <w:rPr>
          <w:rFonts w:eastAsia="Calibri"/>
          <w:lang w:val="en-US"/>
        </w:rPr>
        <w:fldChar w:fldCharType="end"/>
      </w:r>
      <w:r w:rsidR="001521C9" w:rsidRPr="001B63B3">
        <w:rPr>
          <w:rFonts w:eastAsia="Calibri"/>
          <w:lang w:val="en-US"/>
        </w:rPr>
        <w:t xml:space="preserve"> </w:t>
      </w:r>
      <w:r w:rsidRPr="001B63B3">
        <w:rPr>
          <w:rFonts w:eastAsia="Calibri"/>
          <w:lang w:val="en-US"/>
        </w:rPr>
        <w:t>found that fledging success on Aride was significantly correlated with the El Niño Multivariate Index (</w:t>
      </w:r>
      <w:proofErr w:type="spellStart"/>
      <w:r w:rsidRPr="001B63B3">
        <w:rPr>
          <w:rFonts w:eastAsia="Calibri"/>
          <w:lang w:val="en-US"/>
        </w:rPr>
        <w:t>i.e</w:t>
      </w:r>
      <w:proofErr w:type="spellEnd"/>
      <w:r w:rsidRPr="001B63B3">
        <w:rPr>
          <w:rFonts w:eastAsia="Calibri"/>
          <w:lang w:val="en-US"/>
        </w:rPr>
        <w:t xml:space="preserve"> El Niño resulted in lower fledging success) but there was little evidence that productivity was influenced by local factors (hard tick infestations and intra and inter-specific competition) in general. Further to this, </w:t>
      </w:r>
      <w:r w:rsidR="001521C9">
        <w:rPr>
          <w:rFonts w:eastAsia="Calibri"/>
          <w:lang w:val="en-US"/>
        </w:rPr>
        <w:fldChar w:fldCharType="begin" w:fldLock="1"/>
      </w:r>
      <w:r w:rsidR="00F25CD5">
        <w:rPr>
          <w:rFonts w:eastAsia="Calibri"/>
          <w:lang w:val="en-US"/>
        </w:rPr>
        <w:instrText>ADDIN CSL_CITATION {"citationItems":[{"id":"ITEM-1","itemData":{"DOI":"10.1007/s10336-009-0389-z","abstract":"The White-tailed Tropicbird Phaethon lepturus breeding population of Aride Island, Seychelles, has experienced a strong decline in the recent past. To predict the future trends of the White-tailed Tropicbird population on Aride Island and understand the urgency of applying management procedures, we developed a population matrix model. We estimated White-tailed Tropicbird adult survival rate over a 12-year period and investigated whether oceanographic conditions (El Niño Southern Oscillation, ENSO, and inter-annual climate variability in the Indian Ocean, Indian Ocean Dipole, IOD) or local factors (Pisonia grandis fruiting events) potentially affect adult survival. Annual adult survival could not be linked to inter-annual variability in oceanographic conditions, but may be more influenced by Pisonia fruiting events, which, overall, accounts for 23.2% of the adult mortality. The growth rate of the population, primarily influenced by annual adult survival, was estimated to be 0.946, which indicates an annual population decline of 5.4%. At the current rate, the probability of extinction of this population would be 99% in 170 years. Management scenarios studied through Monte Carlo simulations, assuming small increments in adult survival and/or breeding success, dramatically reduce the risk of extinction of White-tailed Tropicbirds. Habitat management, in order to maintain an open canopy and little understorey vegetation, appears to be crucial for the conservation of White-tailed Tropicbirds on Aride Island, as has already been shown for other ground-nesting tropical seabirds nesting on forested islands. © Dt. Ornithologen-Gesellschaft e.V. 2009.","author":[{"dropping-particle":"","family":"Catry","given":"T.","non-dropping-particle":"","parse-names":false,"suffix":""},{"dropping-particle":"","family":"Ramos","given":"J.A.","non-dropping-particle":"","parse-names":false,"suffix":""},{"dropping-particle":"","family":"Monticelli","given":"D.","non-dropping-particle":"","parse-names":false,"suffix":""},{"dropping-particle":"","family":"Bowler","given":"J.","non-dropping-particle":"","parse-names":false,"suffix":""},{"dropping-particle":"","family":"Jupiter","given":"T.","non-dropping-particle":"","parse-names":false,"suffix":""},{"dropping-particle":"","family":"Corre","given":"M.","non-dropping-particle":"Le","parse-names":false,"suffix":""}],"container-title":"Journal of Ornithology","id":"ITEM-1","issue":"3","issued":{"date-parts":[["2009"]]},"page":"661-669","title":"Demography and conservation of the White-tailed Tropicbird Phaethon lepturus on Aride Island, Western Indian Ocean","type":"article-journal","volume":"150"},"uris":["http://www.mendeley.com/documents/?uuid=fe00d380-d178-3c1d-8613-ad0e21571ae0"]}],"mendeley":{"formattedCitation":"(T. Catry &lt;i&gt;et al.&lt;/i&gt;, 2009)","manualFormatting":"T. Catry et al., (2009)","plainTextFormattedCitation":"(T. Catry et al., 2009)","previouslyFormattedCitation":"(T. Catry &lt;i&gt;et al.&lt;/i&gt;, 2009)"},"properties":{"noteIndex":0},"schema":"https://github.com/citation-style-language/schema/raw/master/csl-citation.json"}</w:instrText>
      </w:r>
      <w:r w:rsidR="001521C9">
        <w:rPr>
          <w:rFonts w:eastAsia="Calibri"/>
          <w:lang w:val="en-US"/>
        </w:rPr>
        <w:fldChar w:fldCharType="separate"/>
      </w:r>
      <w:r w:rsidR="001521C9" w:rsidRPr="001521C9">
        <w:rPr>
          <w:rFonts w:eastAsia="Calibri"/>
          <w:noProof/>
          <w:lang w:val="en-US"/>
        </w:rPr>
        <w:t xml:space="preserve">T. Catry et al., </w:t>
      </w:r>
      <w:r w:rsidR="003F471E">
        <w:rPr>
          <w:rFonts w:eastAsia="Calibri"/>
          <w:noProof/>
          <w:lang w:val="en-US"/>
        </w:rPr>
        <w:t>(</w:t>
      </w:r>
      <w:r w:rsidR="001521C9" w:rsidRPr="001521C9">
        <w:rPr>
          <w:rFonts w:eastAsia="Calibri"/>
          <w:noProof/>
          <w:lang w:val="en-US"/>
        </w:rPr>
        <w:t>2009)</w:t>
      </w:r>
      <w:r w:rsidR="001521C9">
        <w:rPr>
          <w:rFonts w:eastAsia="Calibri"/>
          <w:lang w:val="en-US"/>
        </w:rPr>
        <w:fldChar w:fldCharType="end"/>
      </w:r>
      <w:r w:rsidR="003F471E">
        <w:rPr>
          <w:rFonts w:eastAsia="Calibri"/>
          <w:lang w:val="en-US"/>
        </w:rPr>
        <w:t xml:space="preserve"> </w:t>
      </w:r>
      <w:r w:rsidRPr="001B63B3">
        <w:rPr>
          <w:rFonts w:eastAsia="Calibri"/>
          <w:lang w:val="en-US"/>
        </w:rPr>
        <w:t xml:space="preserve">determined that annual adult survival could not be linked to inter-annual variability in oceanographic conditions, but may be more influenced by </w:t>
      </w:r>
      <w:proofErr w:type="spellStart"/>
      <w:r w:rsidRPr="001B63B3">
        <w:rPr>
          <w:rFonts w:eastAsia="Calibri"/>
          <w:i/>
          <w:lang w:val="en-US"/>
        </w:rPr>
        <w:t>Pisonia</w:t>
      </w:r>
      <w:proofErr w:type="spellEnd"/>
      <w:r w:rsidRPr="001B63B3">
        <w:rPr>
          <w:rFonts w:eastAsia="Calibri"/>
          <w:i/>
          <w:lang w:val="en-US"/>
        </w:rPr>
        <w:t xml:space="preserve"> </w:t>
      </w:r>
      <w:proofErr w:type="spellStart"/>
      <w:r w:rsidRPr="001B63B3">
        <w:rPr>
          <w:rFonts w:eastAsia="Calibri"/>
          <w:i/>
          <w:lang w:val="en-US"/>
        </w:rPr>
        <w:t>grandis</w:t>
      </w:r>
      <w:proofErr w:type="spellEnd"/>
      <w:r w:rsidRPr="001B63B3">
        <w:rPr>
          <w:rFonts w:eastAsia="Calibri"/>
          <w:lang w:val="en-US"/>
        </w:rPr>
        <w:t xml:space="preserve"> fruiting events, which, overall, accounted for 23.2% of the adult mortality (</w:t>
      </w:r>
      <w:proofErr w:type="spellStart"/>
      <w:r w:rsidRPr="001B63B3">
        <w:rPr>
          <w:rFonts w:eastAsia="Calibri"/>
          <w:i/>
          <w:lang w:val="en-US"/>
        </w:rPr>
        <w:t>P.grandis</w:t>
      </w:r>
      <w:proofErr w:type="spellEnd"/>
      <w:r w:rsidRPr="001B63B3">
        <w:rPr>
          <w:rFonts w:eastAsia="Calibri"/>
          <w:i/>
          <w:lang w:val="en-US"/>
        </w:rPr>
        <w:t xml:space="preserve"> </w:t>
      </w:r>
      <w:r w:rsidRPr="001B63B3">
        <w:rPr>
          <w:rFonts w:eastAsia="Calibri"/>
          <w:lang w:val="en-US"/>
        </w:rPr>
        <w:t xml:space="preserve">produces sticky seeds which trap and kill seabirds). Based on survival rates they predicted that the probability of extinction of this population would be 99% in 170 years and suggested some active management by maintaining some open areas both at canopy and ground level.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is native to Seychelles and thrives in acidic guano enriched soils. It is common across Aride, Cousin and Cousine, causing mortality across all seabird species that nest in its vicinity. Cousin for example has 69%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coverage </w:t>
      </w:r>
      <w:r w:rsidR="00A054FC">
        <w:rPr>
          <w:rFonts w:eastAsia="Calibri"/>
          <w:lang w:val="en-US"/>
        </w:rPr>
        <w:t xml:space="preserve"> </w:t>
      </w:r>
      <w:r w:rsidR="00A054FC">
        <w:rPr>
          <w:rFonts w:eastAsia="Calibri"/>
          <w:lang w:val="en-US"/>
        </w:rPr>
        <w:fldChar w:fldCharType="begin" w:fldLock="1"/>
      </w:r>
      <w:r w:rsidR="00F25CD5">
        <w:rPr>
          <w:rFonts w:eastAsia="Calibri"/>
          <w:lang w:val="en-US"/>
        </w:rPr>
        <w:instrText>ADDIN CSL_CITATION {"citationItems":[{"id":"ITEM-1","itemData":{"author":[{"dropping-particle":"","family":"Hill","given":"M J","non-dropping-particle":"","parse-names":false,"suffix":""}],"container-title":"Atoll Research Bulletin","id":"ITEM-1","issued":{"date-parts":[["2002"]]},"title":"Biodiversity Surveys and Conservation Potential of Inner Seychelles Islands","type":"article-journal","volume":"495"},"uris":["http://www.mendeley.com/documents/?uuid=df6c4d22-941d-3f43-a99d-2cfa225948a5"]}],"mendeley":{"formattedCitation":"(Hill, 2002)","plainTextFormattedCitation":"(Hill, 2002)","previouslyFormattedCitation":"(Hill, 2002)"},"properties":{"noteIndex":0},"schema":"https://github.com/citation-style-language/schema/raw/master/csl-citation.json"}</w:instrText>
      </w:r>
      <w:r w:rsidR="00A054FC">
        <w:rPr>
          <w:rFonts w:eastAsia="Calibri"/>
          <w:lang w:val="en-US"/>
        </w:rPr>
        <w:fldChar w:fldCharType="separate"/>
      </w:r>
      <w:r w:rsidR="008B7C22" w:rsidRPr="008B7C22">
        <w:rPr>
          <w:rFonts w:eastAsia="Calibri"/>
          <w:noProof/>
          <w:lang w:val="en-US"/>
        </w:rPr>
        <w:t>(Hill, 2002)</w:t>
      </w:r>
      <w:r w:rsidR="00A054FC">
        <w:rPr>
          <w:rFonts w:eastAsia="Calibri"/>
          <w:lang w:val="en-US"/>
        </w:rPr>
        <w:fldChar w:fldCharType="end"/>
      </w:r>
      <w:r w:rsidRPr="001B63B3">
        <w:rPr>
          <w:rFonts w:eastAsia="Calibri"/>
          <w:lang w:val="en-US"/>
        </w:rPr>
        <w:t xml:space="preserve">, and despite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induced adult mortality of </w:t>
      </w:r>
      <w:proofErr w:type="spellStart"/>
      <w:r w:rsidRPr="001B63B3">
        <w:rPr>
          <w:rFonts w:eastAsia="Calibri"/>
          <w:i/>
          <w:lang w:val="en-US"/>
        </w:rPr>
        <w:t>P.lepturus</w:t>
      </w:r>
      <w:proofErr w:type="spellEnd"/>
      <w:r w:rsidRPr="001B63B3">
        <w:rPr>
          <w:rFonts w:eastAsia="Calibri"/>
          <w:i/>
          <w:lang w:val="en-US"/>
        </w:rPr>
        <w:t>,</w:t>
      </w:r>
      <w:r w:rsidRPr="001B63B3">
        <w:rPr>
          <w:rFonts w:eastAsia="Calibri"/>
          <w:lang w:val="en-US"/>
        </w:rPr>
        <w:t xml:space="preserve"> no decline in population has yet been recorded. One possible interpretation is that, </w:t>
      </w:r>
      <w:r w:rsidRPr="001B63B3">
        <w:rPr>
          <w:rFonts w:eastAsia="Calibri"/>
          <w:lang w:val="en-US"/>
        </w:rPr>
        <w:lastRenderedPageBreak/>
        <w:t xml:space="preserve">although </w:t>
      </w:r>
      <w:r w:rsidRPr="001B63B3">
        <w:rPr>
          <w:rFonts w:eastAsia="Calibri"/>
          <w:i/>
          <w:iCs/>
          <w:lang w:val="en-US"/>
        </w:rPr>
        <w:t xml:space="preserve">P. </w:t>
      </w:r>
      <w:proofErr w:type="spellStart"/>
      <w:r w:rsidRPr="001B63B3">
        <w:rPr>
          <w:rFonts w:eastAsia="Calibri"/>
          <w:i/>
          <w:iCs/>
          <w:lang w:val="en-US"/>
        </w:rPr>
        <w:t>grandis</w:t>
      </w:r>
      <w:proofErr w:type="spellEnd"/>
      <w:r w:rsidRPr="001B63B3">
        <w:rPr>
          <w:rFonts w:eastAsia="Calibri"/>
          <w:i/>
          <w:iCs/>
          <w:lang w:val="en-US"/>
        </w:rPr>
        <w:t xml:space="preserve"> </w:t>
      </w:r>
      <w:r w:rsidRPr="001B63B3">
        <w:rPr>
          <w:rFonts w:eastAsia="Calibri"/>
          <w:lang w:val="en-US"/>
        </w:rPr>
        <w:t xml:space="preserve">is native to the archipelago, its </w:t>
      </w:r>
      <w:proofErr w:type="gramStart"/>
      <w:r w:rsidRPr="001B63B3">
        <w:rPr>
          <w:rFonts w:eastAsia="Calibri"/>
          <w:lang w:val="en-US"/>
        </w:rPr>
        <w:t>fast post‐</w:t>
      </w:r>
      <w:proofErr w:type="gramEnd"/>
      <w:r w:rsidRPr="001B63B3">
        <w:rPr>
          <w:rFonts w:eastAsia="Calibri"/>
          <w:lang w:val="en-US"/>
        </w:rPr>
        <w:t xml:space="preserve">restoration establishment (Aride, Cousin and Cousine were all once coconut plantations) has led to possibly higher density than pre-plantation levels, because slower growing climax vegetation is yet to mature, though this doesn’t explain the differences observed between Aride and Cousin/Cousine. However, internal management of </w:t>
      </w:r>
      <w:proofErr w:type="spellStart"/>
      <w:proofErr w:type="gramStart"/>
      <w:r w:rsidRPr="00F66E2A">
        <w:rPr>
          <w:rFonts w:eastAsia="Calibri"/>
          <w:i/>
          <w:lang w:val="en-US"/>
        </w:rPr>
        <w:t>P.</w:t>
      </w:r>
      <w:r w:rsidR="00F66E2A">
        <w:rPr>
          <w:rFonts w:eastAsia="Calibri"/>
          <w:i/>
          <w:lang w:val="en-US"/>
        </w:rPr>
        <w:t>g</w:t>
      </w:r>
      <w:r w:rsidRPr="00F66E2A">
        <w:rPr>
          <w:rFonts w:eastAsia="Calibri"/>
          <w:i/>
          <w:lang w:val="en-US"/>
        </w:rPr>
        <w:t>randis</w:t>
      </w:r>
      <w:proofErr w:type="spellEnd"/>
      <w:proofErr w:type="gramEnd"/>
      <w:r w:rsidRPr="00F66E2A">
        <w:rPr>
          <w:rFonts w:eastAsia="Calibri"/>
          <w:i/>
          <w:lang w:val="en-US"/>
        </w:rPr>
        <w:t xml:space="preserve"> </w:t>
      </w:r>
      <w:r w:rsidRPr="001B63B3">
        <w:rPr>
          <w:rFonts w:eastAsia="Calibri"/>
          <w:lang w:val="en-US"/>
        </w:rPr>
        <w:t xml:space="preserve">does vary across these sites; Cousine island actively raking </w:t>
      </w:r>
      <w:proofErr w:type="spellStart"/>
      <w:r w:rsidRPr="001B63B3">
        <w:rPr>
          <w:rFonts w:eastAsia="Calibri"/>
          <w:i/>
          <w:lang w:val="en-US"/>
        </w:rPr>
        <w:t>P.grandis</w:t>
      </w:r>
      <w:proofErr w:type="spellEnd"/>
      <w:r w:rsidRPr="001B63B3">
        <w:rPr>
          <w:rFonts w:eastAsia="Calibri"/>
          <w:lang w:val="en-US"/>
        </w:rPr>
        <w:t xml:space="preserve"> seeds during fruiting events and Cousin raking all pathways regularly. On Aride the pathways are also raked weekly but not actively targeting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like on Cousine. A 1170m</w:t>
      </w:r>
      <w:r w:rsidRPr="001B63B3">
        <w:rPr>
          <w:rFonts w:eastAsia="Calibri"/>
          <w:vertAlign w:val="superscript"/>
          <w:lang w:val="en-US"/>
        </w:rPr>
        <w:t>2</w:t>
      </w:r>
      <w:r w:rsidRPr="001B63B3">
        <w:rPr>
          <w:rFonts w:eastAsia="Calibri"/>
          <w:lang w:val="en-US"/>
        </w:rPr>
        <w:t xml:space="preserve"> costal path area was cleared on Aride between 2009 and 2011 and planted with native trees. The 2017 vegetation management plan set up by the Island Conservation Society (Aride management) is planning to further clear 1.5 Ha of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in different areas to assess the seabird entanglement issue</w:t>
      </w:r>
      <w:r w:rsidR="00F66E2A">
        <w:rPr>
          <w:rFonts w:eastAsia="Calibri"/>
          <w:lang w:val="en-US"/>
        </w:rPr>
        <w:t xml:space="preserve">. </w:t>
      </w:r>
      <w:r w:rsidRPr="001B63B3">
        <w:rPr>
          <w:rFonts w:eastAsia="Calibri"/>
          <w:lang w:val="en-US"/>
        </w:rPr>
        <w:t xml:space="preserve">If during the first year the areas are successfully cleared and maintained, the clearing effort can be increased in targeted areas for </w:t>
      </w:r>
      <w:r w:rsidRPr="001B63B3">
        <w:rPr>
          <w:rFonts w:eastAsia="Calibri"/>
          <w:i/>
          <w:lang w:val="en-US"/>
        </w:rPr>
        <w:t>P. lepturus</w:t>
      </w:r>
      <w:r w:rsidRPr="001B63B3">
        <w:rPr>
          <w:rFonts w:eastAsia="Calibri"/>
          <w:lang w:val="en-US"/>
        </w:rPr>
        <w:t xml:space="preserve">. Continuous monitoring of </w:t>
      </w:r>
      <w:r w:rsidRPr="001B63B3">
        <w:rPr>
          <w:rFonts w:eastAsia="Calibri"/>
          <w:i/>
          <w:lang w:val="en-US"/>
        </w:rPr>
        <w:t>P. lepturus</w:t>
      </w:r>
      <w:r w:rsidRPr="001B63B3">
        <w:rPr>
          <w:rFonts w:eastAsia="Calibri"/>
          <w:lang w:val="en-US"/>
        </w:rPr>
        <w:t xml:space="preserve"> will continue in order to assess the beneficial effect of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removal on the breeding population. Raking </w:t>
      </w:r>
      <w:r w:rsidRPr="001B63B3">
        <w:rPr>
          <w:rFonts w:eastAsia="Calibri"/>
          <w:i/>
          <w:lang w:val="en-US"/>
        </w:rPr>
        <w:t xml:space="preserve">P. </w:t>
      </w:r>
      <w:proofErr w:type="spellStart"/>
      <w:r w:rsidRPr="001B63B3">
        <w:rPr>
          <w:rFonts w:eastAsia="Calibri"/>
          <w:i/>
          <w:lang w:val="en-US"/>
        </w:rPr>
        <w:t>grandis</w:t>
      </w:r>
      <w:proofErr w:type="spellEnd"/>
      <w:r w:rsidRPr="001B63B3">
        <w:rPr>
          <w:rFonts w:eastAsia="Calibri"/>
          <w:lang w:val="en-US"/>
        </w:rPr>
        <w:t xml:space="preserve"> seeds in the monitoring area (5 Ha of plateau) should also be considered and included in the vegetation management plan.  To conclude; it still remains unclear why the Aride breeding population is in decline, however comparing data from multiple sites has allowed us to make better sense of the findings. Further investigation is required into site specific internal factors influencing adult mortality. </w:t>
      </w:r>
    </w:p>
    <w:p w14:paraId="3CE6CD80" w14:textId="77777777" w:rsidR="005946E0" w:rsidRPr="005946E0" w:rsidRDefault="005946E0" w:rsidP="005946E0">
      <w:pPr>
        <w:spacing w:line="360" w:lineRule="auto"/>
        <w:rPr>
          <w:rFonts w:ascii="Calibri" w:eastAsia="Calibri" w:hAnsi="Calibri"/>
          <w:lang w:val="en-US"/>
        </w:rPr>
      </w:pPr>
    </w:p>
    <w:p w14:paraId="7D667C8A" w14:textId="77777777" w:rsidR="005946E0" w:rsidRPr="001B63B3" w:rsidRDefault="005946E0" w:rsidP="001B63B3">
      <w:pPr>
        <w:contextualSpacing/>
        <w:rPr>
          <w:rFonts w:ascii="Calibri" w:eastAsia="Calibri" w:hAnsi="Calibri"/>
          <w:b/>
          <w:lang w:val="en-US"/>
        </w:rPr>
      </w:pPr>
      <w:r w:rsidRPr="001B63B3">
        <w:rPr>
          <w:rFonts w:ascii="Calibri" w:eastAsia="Calibri" w:hAnsi="Calibri"/>
          <w:b/>
          <w:lang w:val="en-US"/>
        </w:rPr>
        <w:t>Nesting rate seasonality</w:t>
      </w:r>
    </w:p>
    <w:p w14:paraId="5FC4C08D" w14:textId="77777777" w:rsidR="005946E0" w:rsidRPr="005946E0" w:rsidRDefault="005946E0" w:rsidP="005946E0">
      <w:pPr>
        <w:rPr>
          <w:rFonts w:ascii="Calibri" w:eastAsia="Calibri" w:hAnsi="Calibri"/>
          <w:lang w:val="en-US"/>
        </w:rPr>
      </w:pPr>
    </w:p>
    <w:p w14:paraId="1A1BDC55" w14:textId="3D804ADE" w:rsidR="005946E0" w:rsidRPr="001B63B3" w:rsidRDefault="005946E0" w:rsidP="001B63B3">
      <w:pPr>
        <w:spacing w:line="480" w:lineRule="auto"/>
        <w:rPr>
          <w:rFonts w:eastAsia="Calibri"/>
          <w:lang w:val="en-US"/>
        </w:rPr>
      </w:pPr>
      <w:r w:rsidRPr="001B63B3">
        <w:rPr>
          <w:rFonts w:eastAsia="Calibri"/>
          <w:lang w:val="en-US"/>
        </w:rPr>
        <w:t xml:space="preserve">Marked seasonality in seabird nesting is often related to favorable prey availability at certain times of year </w:t>
      </w:r>
      <w:r w:rsidRPr="001B63B3">
        <w:rPr>
          <w:rFonts w:eastAsia="Calibri"/>
          <w:lang w:val="en-US"/>
        </w:rPr>
        <w:fldChar w:fldCharType="begin" w:fldLock="1"/>
      </w:r>
      <w:r w:rsidR="00F25CD5">
        <w:rPr>
          <w:rFonts w:eastAsia="Calibri"/>
          <w:lang w:val="en-US"/>
        </w:rPr>
        <w:instrText>ADDIN CSL_CITATION {"citationItems":[{"id":"ITEM-1","itemData":{"DOI":"10.3354/meps08380","ISSN":"0171-8630","author":[{"dropping-particle":"","family":"Jaeger","given":"A","non-dropping-particle":"","parse-names":false,"suffix":""},{"dropping-particle":"","family":"Connan","given":"M","non-dropping-particle":"","parse-names":false,"suffix":""},{"dropping-particle":"","family":"Richard","given":"P","non-dropping-particle":"","parse-names":false,"suffix":""},{"dropping-particle":"","family":"Cherel","given":"Y","non-dropping-particle":"","parse-names":false,"suffix":""}],"container-title":"Marine Ecology Progress Series","id":"ITEM-1","issued":{"date-parts":[["2010","2","22"]]},"page":"269-277","title":"Use of stable isotopes to quantify seasonal changes of trophic niche and levels of population and individual specialisation in seabirds","type":"article-journal","volume":"401"},"uris":["http://www.mendeley.com/documents/?uuid=560a75ce-bd35-3674-9239-3fd2921bc9cc"]},{"id":"ITEM-2","itemData":{"DOI":"10.1017/S0952836901000759","ISSN":"09528369","abstract":"&lt;div class=\"abstract\" data-abstract-type=\"normal\"&gt;&lt;p&gt;Tropical seabirds have evolved a wide range of breeding regimes to fit with their local environment. The western Indian Ocean shows various oceanic situations, providing opportunities to link variations in breeding phenology with variations of the environment. The breeding seasons of seabirds at Europa Island (Mozambique Channel, western Indian Ocean) are analysed. Three oceanic, tuna-associated species (the sooty tern &lt;span class='italic'&gt;Sterna fuscata&lt;/span&gt;, the red-footed booby &lt;span class='italic'&gt;Sula sula&lt;/span&gt;, and Audubon's shearwater &lt;span class='italic'&gt;Puffinus lherminieri&lt;/span&gt;) breed during austral winter (June–October), whereas the red-tailed tropicbird &lt;span class='italic'&gt;Phaethon rubricauda&lt;/span&gt; breeds during austral summer (November–April). During winter, sea-surface temperatures are the lowest, subtropical waters are the closest to the island, and long-line catches of tunas are important. Thermal fronts occur during winter, in relation to the northward shift of subtropical waters. This is known to be favourable to tunas, and I suggest that the winter breeding of sooty terns, red-footed boobies and Audubon's shearwaters is because of an increase in the abundance of tunas. Geographic variations in the breeding phenology of sooty terns in the western Indian Ocean largely support the hypothesis that sooty terns take advantage of cool subtropical waters, when those waters are within their foraging range. The red-tailed tropicbird is a solitary forager, not associated with tunas. During the chick-rearing period, 40% of the mass of food brought to the chicks consists of dolphin-fishes &lt;span class='italic'&gt;Coryphaena&lt;/span&gt; spp. Those warm water, surface dwelling fishes are known to migrate in relation to sea-surface temperatures. Seasonal changes in the occurrence or vulnerability of dolphin-fish in the Mozambique Channel may have favoured a summer breeding regime in red-tailed tropicbirds at Europa Island. Further studies of the marine life of seabirds are needed to test these hypotheses and to learn more about the foraging ecology of tropical seabirds.&lt;/p&gt;&lt;/div&gt;","author":[{"dropping-particle":"","family":"Corre","given":"Matthieu","non-dropping-particle":"Le","parse-names":false,"suffix":""}],"container-title":"Journal of Zoology","id":"ITEM-2","issue":"2","issued":{"date-parts":[["2001","6"]]},"page":"S0952836901000759","publisher":"Cambridge University Press","title":"Breeding seasons of seabirds at Europa Island (southern Mozambique Channel) in relation to seasonal changes in the marine environment","type":"article-journal","volume":"254"},"uris":["http://www.mendeley.com/documents/?uuid=e98da609-46e5-3600-ad13-a34f2a9f1179"]}],"mendeley":{"formattedCitation":"(Le Corre, 2001; Jaeger &lt;i&gt;et al.&lt;/i&gt;, 2010)","plainTextFormattedCitation":"(Le Corre, 2001; Jaeger et al., 2010)","previouslyFormattedCitation":"(Le Corre, 2001; Jaeger &lt;i&gt;et al.&lt;/i&gt;, 2010)"},"properties":{"noteIndex":0},"schema":"https://github.com/citation-style-language/schema/raw/master/csl-citation.json"}</w:instrText>
      </w:r>
      <w:r w:rsidRPr="001B63B3">
        <w:rPr>
          <w:rFonts w:eastAsia="Calibri"/>
          <w:lang w:val="en-US"/>
        </w:rPr>
        <w:fldChar w:fldCharType="separate"/>
      </w:r>
      <w:r w:rsidR="008B7C22" w:rsidRPr="008B7C22">
        <w:rPr>
          <w:rFonts w:eastAsia="Calibri"/>
          <w:noProof/>
          <w:lang w:val="en-US"/>
        </w:rPr>
        <w:t xml:space="preserve">(Le Corre, 2001; Jaeger </w:t>
      </w:r>
      <w:r w:rsidR="008B7C22" w:rsidRPr="008B7C22">
        <w:rPr>
          <w:rFonts w:eastAsia="Calibri"/>
          <w:i/>
          <w:noProof/>
          <w:lang w:val="en-US"/>
        </w:rPr>
        <w:t>et al.</w:t>
      </w:r>
      <w:r w:rsidR="008B7C22" w:rsidRPr="008B7C22">
        <w:rPr>
          <w:rFonts w:eastAsia="Calibri"/>
          <w:noProof/>
          <w:lang w:val="en-US"/>
        </w:rPr>
        <w:t>, 2010)</w:t>
      </w:r>
      <w:r w:rsidRPr="001B63B3">
        <w:rPr>
          <w:rFonts w:eastAsia="Calibri"/>
          <w:lang w:val="en-US"/>
        </w:rPr>
        <w:fldChar w:fldCharType="end"/>
      </w:r>
      <w:r w:rsidRPr="001B63B3">
        <w:rPr>
          <w:rFonts w:eastAsia="Calibri"/>
          <w:lang w:val="en-US"/>
        </w:rPr>
        <w:t xml:space="preserve">. However, our study shows no nesting seasonality apparent for </w:t>
      </w:r>
      <w:proofErr w:type="spellStart"/>
      <w:r w:rsidRPr="001B63B3">
        <w:rPr>
          <w:rFonts w:eastAsia="Calibri"/>
          <w:lang w:val="en-US"/>
        </w:rPr>
        <w:t>P.lepturus</w:t>
      </w:r>
      <w:proofErr w:type="spellEnd"/>
      <w:r w:rsidRPr="001B63B3">
        <w:rPr>
          <w:rFonts w:eastAsia="Calibri"/>
          <w:lang w:val="en-US"/>
        </w:rPr>
        <w:t xml:space="preserve"> on Aldabra, concurring with previous studies </w:t>
      </w:r>
      <w:r w:rsidR="00F66E2A">
        <w:rPr>
          <w:rFonts w:eastAsia="Calibri"/>
          <w:lang w:val="en-US"/>
        </w:rPr>
        <w:fldChar w:fldCharType="begin" w:fldLock="1"/>
      </w:r>
      <w:r w:rsidR="00F25CD5">
        <w:rPr>
          <w:rFonts w:eastAsia="Calibri"/>
          <w:lang w:val="en-US"/>
        </w:rPr>
        <w:instrText>ADDIN CSL_CITATION {"citationItems":[{"id":"ITEM-1","itemData":{"DOI":"10.2307/4084415","ISSN":"00048038","author":[{"dropping-particle":"","family":"Diamond","given":"A. W.","non-dropping-particle":"","parse-names":false,"suffix":""}],"container-title":"The Auk","id":"ITEM-1","issue":"1","issued":{"date-parts":[["1975","1"]]},"page":"16-39","title":"The Biology of Tropicbirds at Aldabra Atoll, Indian Ocean","type":"article-journal","volume":"92"},"uris":["http://www.mendeley.com/documents/?uuid=e26cc47e-5438-3d73-a68f-8eaf229d7246"]},{"id":"ITEM-2","itemData":{"DOI":"10.1111/j.1474-919X.1980.tb00873.x","ISSN":"1474919X","author":[{"dropping-particle":"","family":"Prys‐Jones","given":"R. P.","non-dropping-particle":"","parse-names":false,"suffix":""},{"dropping-particle":"","family":"Peet","given":"C.","non-dropping-particle":"","parse-names":false,"suffix":""}],"container-title":"Ibis","id":"ITEM-2","issue":"1","issued":{"date-parts":[["1980"]]},"page":"76-81","title":"Breeding Periodicity, Nesting Success and Nest Site Selection Among Red‐Tailed Tropicbirds Phaethon Rubricauda and White‐Tailed Tropicbirds P. Lepturus on Aldabra Atoll","type":"article-journal","volume":"122"},"uris":["http://www.mendeley.com/documents/?uuid=e4842797-f570-4428-baa6-d7419a116bb0"]}],"mendeley":{"formattedCitation":"(Diamond, 1975; Prys‐Jones and Peet, 1980)","plainTextFormattedCitation":"(Diamond, 1975; Prys‐Jones and Peet, 1980)","previouslyFormattedCitation":"(Diamond, 1975; Prys‐Jones and Peet, 1980)"},"properties":{"noteIndex":0},"schema":"https://github.com/citation-style-language/schema/raw/master/csl-citation.json"}</w:instrText>
      </w:r>
      <w:r w:rsidR="00F66E2A">
        <w:rPr>
          <w:rFonts w:eastAsia="Calibri"/>
          <w:lang w:val="en-US"/>
        </w:rPr>
        <w:fldChar w:fldCharType="separate"/>
      </w:r>
      <w:r w:rsidR="008B7C22" w:rsidRPr="008B7C22">
        <w:rPr>
          <w:rFonts w:eastAsia="Calibri"/>
          <w:noProof/>
          <w:lang w:val="en-US"/>
        </w:rPr>
        <w:t>(Diamond, 1975; Prys‐Jones and Peet, 1980)</w:t>
      </w:r>
      <w:r w:rsidR="00F66E2A">
        <w:rPr>
          <w:rFonts w:eastAsia="Calibri"/>
          <w:lang w:val="en-US"/>
        </w:rPr>
        <w:fldChar w:fldCharType="end"/>
      </w:r>
      <w:r w:rsidRPr="001B63B3">
        <w:rPr>
          <w:rFonts w:eastAsia="Calibri"/>
          <w:lang w:val="en-US"/>
        </w:rPr>
        <w:t xml:space="preserve"> whereas the granitic sites show varying levels of seasonality. </w:t>
      </w:r>
      <w:r w:rsidRPr="001B63B3">
        <w:rPr>
          <w:rFonts w:eastAsia="Calibri"/>
          <w:lang w:val="en-US"/>
        </w:rPr>
        <w:lastRenderedPageBreak/>
        <w:t xml:space="preserve">Breeding seasonality differences between the inner granitic Seychelles islands and Aldabra have been recorded previously for Tern species </w:t>
      </w:r>
      <w:r w:rsidRPr="001B63B3">
        <w:rPr>
          <w:rFonts w:eastAsia="Calibri"/>
          <w:lang w:val="en-US"/>
        </w:rPr>
        <w:fldChar w:fldCharType="begin" w:fldLock="1"/>
      </w:r>
      <w:r w:rsidR="00F25CD5">
        <w:rPr>
          <w:rFonts w:eastAsia="Calibri"/>
          <w:lang w:val="en-US"/>
        </w:rPr>
        <w:instrText>ADDIN CSL_CITATION {"citationItems":[{"id":"ITEM-1","itemData":{"DOI":"10.1111/j.1469-7998.1986.tb03654.x","ISSN":"14697998","abstract":"Five species of tern breed on Aldabra Atoll. The Caspian tern Sterna caspia and Crested tern S. bergii feed exclusively in very shallow reef lagoon water, the Fairy tern Gygis alba and Brown noddy Anous stolidus feed out at sea, and the Black-naped tern Sterna sumatrana is intermediate in its foraging. Both of the shallow-water species lay during the south-east monsoon season, the Caspian tern from April to August and the Crested tern from June to August, but the Crested tern also lays in December and January. The remaining three species have extended laying periods largely circumscribed by the north-west monsoon season from November to March. Breeding Population size of the Caspian tern is in the low tens and of the Brown noddy in the low thousands, with the other species each numbering in the hundreds.","author":[{"dropping-particle":"","family":"Diamond","given":"A W","non-dropping-particle":"","parse-names":false,"suffix":""},{"dropping-particle":"","family":"Prŷs‐Jones","given":"R. P.","non-dropping-particle":"","parse-names":false,"suffix":""}],"container-title":"Journal of Zoology","id":"ITEM-1","issue":"4","issued":{"date-parts":[["1986"]]},"page":"527-548","title":"The biology of terns nesting at Aldabra Atoll, Indian Ocean, with particular reference to breeding seasonality","type":"article-journal","volume":"210"},"uris":["http://www.mendeley.com/documents/?uuid=39f33352-2465-329c-9093-53b5b39be464"]}],"mendeley":{"formattedCitation":"(Diamond and Prŷs‐Jones, 1986)","plainTextFormattedCitation":"(Diamond and Prŷs‐Jones, 1986)","previouslyFormattedCitation":"(Diamond and Prŷs‐Jones, 1986)"},"properties":{"noteIndex":0},"schema":"https://github.com/citation-style-language/schema/raw/master/csl-citation.json"}</w:instrText>
      </w:r>
      <w:r w:rsidRPr="001B63B3">
        <w:rPr>
          <w:rFonts w:eastAsia="Calibri"/>
          <w:lang w:val="en-US"/>
        </w:rPr>
        <w:fldChar w:fldCharType="separate"/>
      </w:r>
      <w:r w:rsidR="008B7C22" w:rsidRPr="008B7C22">
        <w:rPr>
          <w:rFonts w:eastAsia="Calibri"/>
          <w:noProof/>
          <w:lang w:val="en-US"/>
        </w:rPr>
        <w:t>(Diamond and Prŷs‐Jones, 1986)</w:t>
      </w:r>
      <w:r w:rsidRPr="001B63B3">
        <w:rPr>
          <w:rFonts w:eastAsia="Calibri"/>
          <w:lang w:val="en-US"/>
        </w:rPr>
        <w:fldChar w:fldCharType="end"/>
      </w:r>
      <w:r w:rsidRPr="001B63B3">
        <w:rPr>
          <w:rFonts w:eastAsia="Calibri"/>
          <w:lang w:val="en-US"/>
        </w:rPr>
        <w:t xml:space="preserve"> being associated with seasonal latitudinal movement of the divergence zone between the South Equatorial Current and the Equatorial Counter-current, acting via correlated latitudinal shifts of prey species and game-fish abundance. The lack of seasonality recorded at Aldabra suggests there may be an alternative driver to nesting seasonality in the inner granitic islands though. One possible factor which could influence seasonality in breeding among sites is the level in which shade from vegetation influences nest sites. Phillips (1980) reported that </w:t>
      </w:r>
      <w:proofErr w:type="spellStart"/>
      <w:proofErr w:type="gramStart"/>
      <w:r w:rsidRPr="001B63B3">
        <w:rPr>
          <w:rFonts w:eastAsia="Calibri"/>
          <w:i/>
          <w:lang w:val="en-US"/>
        </w:rPr>
        <w:t>P.Lepturus</w:t>
      </w:r>
      <w:proofErr w:type="spellEnd"/>
      <w:proofErr w:type="gramEnd"/>
      <w:r w:rsidRPr="001B63B3">
        <w:rPr>
          <w:rFonts w:eastAsia="Calibri"/>
          <w:lang w:val="en-US"/>
        </w:rPr>
        <w:t xml:space="preserve"> nesting against tree roots where sometimes exposed to direct sunlight causing noticeable heat stress. Birds at these sites may have developed some seasonality to counteract the effects of this, minimizing the chances of heat stress during the dry season when shade cover is lowest. The seasonality found in this study on Cousine and Aride shows a peak in nesting rate in October which directly coincides with the end of the dry season. In this case the lack of seasonality on Aldabra is likely due to </w:t>
      </w:r>
      <w:proofErr w:type="spellStart"/>
      <w:proofErr w:type="gramStart"/>
      <w:r w:rsidRPr="001B63B3">
        <w:rPr>
          <w:rFonts w:eastAsia="Calibri"/>
          <w:lang w:val="en-US"/>
        </w:rPr>
        <w:t>P.lepturus</w:t>
      </w:r>
      <w:proofErr w:type="spellEnd"/>
      <w:proofErr w:type="gramEnd"/>
      <w:r w:rsidRPr="001B63B3">
        <w:rPr>
          <w:rFonts w:eastAsia="Calibri"/>
          <w:lang w:val="en-US"/>
        </w:rPr>
        <w:t xml:space="preserve"> nesting almost exclusively in well sheltered limestone crevices, though this is not investigated further in this study.</w:t>
      </w:r>
    </w:p>
    <w:p w14:paraId="39E06D10" w14:textId="77777777" w:rsidR="005946E0" w:rsidRPr="005946E0" w:rsidRDefault="005946E0" w:rsidP="005946E0">
      <w:pPr>
        <w:rPr>
          <w:rFonts w:ascii="Calibri" w:eastAsia="Calibri" w:hAnsi="Calibri"/>
          <w:lang w:val="en-US"/>
        </w:rPr>
      </w:pPr>
    </w:p>
    <w:p w14:paraId="71C4E3E3" w14:textId="77777777" w:rsidR="005946E0" w:rsidRPr="005946E0" w:rsidRDefault="005946E0" w:rsidP="005946E0">
      <w:pPr>
        <w:rPr>
          <w:rFonts w:ascii="Calibri" w:eastAsia="Calibri" w:hAnsi="Calibri"/>
          <w:lang w:val="en-US"/>
        </w:rPr>
      </w:pPr>
    </w:p>
    <w:p w14:paraId="29677CF1" w14:textId="77777777" w:rsidR="005946E0" w:rsidRPr="005946E0" w:rsidRDefault="005946E0" w:rsidP="005946E0">
      <w:pPr>
        <w:rPr>
          <w:rFonts w:ascii="Calibri" w:eastAsia="Calibri" w:hAnsi="Calibri"/>
          <w:lang w:val="en-US"/>
        </w:rPr>
      </w:pPr>
    </w:p>
    <w:p w14:paraId="0230FE99" w14:textId="77777777" w:rsidR="005946E0" w:rsidRPr="005946E0" w:rsidRDefault="005946E0" w:rsidP="005946E0">
      <w:pPr>
        <w:rPr>
          <w:rFonts w:ascii="Calibri" w:eastAsia="Calibri" w:hAnsi="Calibri"/>
          <w:lang w:val="en-US"/>
        </w:rPr>
      </w:pPr>
    </w:p>
    <w:p w14:paraId="2CA3ED47" w14:textId="77777777" w:rsidR="005946E0" w:rsidRPr="00D905F4" w:rsidRDefault="005946E0" w:rsidP="001B63B3">
      <w:pPr>
        <w:contextualSpacing/>
        <w:rPr>
          <w:rFonts w:ascii="Calibri" w:eastAsia="Calibri" w:hAnsi="Calibri"/>
          <w:b/>
          <w:lang w:val="en-US"/>
        </w:rPr>
      </w:pPr>
      <w:r w:rsidRPr="00D905F4">
        <w:rPr>
          <w:rFonts w:ascii="Calibri" w:eastAsia="Calibri" w:hAnsi="Calibri"/>
          <w:b/>
          <w:lang w:val="en-US"/>
        </w:rPr>
        <w:t>National conservation status</w:t>
      </w:r>
    </w:p>
    <w:p w14:paraId="27D29164" w14:textId="77777777" w:rsidR="005946E0" w:rsidRPr="005946E0" w:rsidRDefault="005946E0" w:rsidP="005946E0">
      <w:pPr>
        <w:rPr>
          <w:rFonts w:ascii="Calibri" w:eastAsia="Calibri" w:hAnsi="Calibri"/>
          <w:lang w:val="en-US"/>
        </w:rPr>
      </w:pPr>
    </w:p>
    <w:p w14:paraId="54207694" w14:textId="77777777" w:rsidR="005946E0" w:rsidRPr="00D905F4" w:rsidRDefault="005946E0" w:rsidP="00D905F4">
      <w:pPr>
        <w:spacing w:line="480" w:lineRule="auto"/>
        <w:rPr>
          <w:rFonts w:eastAsia="Calibri"/>
          <w:lang w:val="en-US"/>
        </w:rPr>
      </w:pPr>
      <w:r w:rsidRPr="00D905F4">
        <w:rPr>
          <w:rFonts w:eastAsia="Calibri"/>
          <w:lang w:val="en-US"/>
        </w:rPr>
        <w:t xml:space="preserve">The five monitoring </w:t>
      </w:r>
      <w:proofErr w:type="spellStart"/>
      <w:r w:rsidRPr="00D905F4">
        <w:rPr>
          <w:rFonts w:eastAsia="Calibri"/>
          <w:lang w:val="en-US"/>
        </w:rPr>
        <w:t>programmes</w:t>
      </w:r>
      <w:proofErr w:type="spellEnd"/>
      <w:r w:rsidRPr="00D905F4">
        <w:rPr>
          <w:rFonts w:eastAsia="Calibri"/>
          <w:lang w:val="en-US"/>
        </w:rPr>
        <w:t xml:space="preserve"> for P. lepturus used in this study demonstrate the high level of commitment and resources allocated to this species within the Seychelles. We have demonstrated that the individual monitoring </w:t>
      </w:r>
      <w:proofErr w:type="spellStart"/>
      <w:r w:rsidRPr="00D905F4">
        <w:rPr>
          <w:rFonts w:eastAsia="Calibri"/>
          <w:lang w:val="en-US"/>
        </w:rPr>
        <w:t>programmes</w:t>
      </w:r>
      <w:proofErr w:type="spellEnd"/>
      <w:r w:rsidRPr="00D905F4">
        <w:rPr>
          <w:rFonts w:eastAsia="Calibri"/>
          <w:lang w:val="en-US"/>
        </w:rPr>
        <w:t xml:space="preserve">, with monitoring over multiple years, fulfil the aim of establishing temporal trends in breeding success despite differences in methods and effort. The continuous year-round monitoring carried out at Aride, Aldabra and Cousine provided </w:t>
      </w:r>
      <w:r w:rsidRPr="00D905F4">
        <w:rPr>
          <w:rFonts w:eastAsia="Calibri"/>
          <w:lang w:val="en-US"/>
        </w:rPr>
        <w:lastRenderedPageBreak/>
        <w:t>information on the breeding seasonality as well as a continuous measure of nesting rate over time, within the surveyed area. The benefit of which, is that in essence you can ‘kill two birds with one stone’ establishing the status of the breeding population and measuring the breeding success of that population within one survey effort. There was no overall consensus in breeding success trends due to the decline seen at Aldabra, though overall the inner granitic Seychelles population have stable breeding success. Population trends are also at odds with stability in nesting rate observed except at Aride. Further data comparisons of long-term census data (currently unpublished) would be beneficial in cementing the current national population status.</w:t>
      </w:r>
    </w:p>
    <w:p w14:paraId="7C71F004" w14:textId="77777777" w:rsidR="005946E0" w:rsidRPr="00D905F4" w:rsidRDefault="005946E0" w:rsidP="00D905F4">
      <w:pPr>
        <w:spacing w:line="480" w:lineRule="auto"/>
        <w:rPr>
          <w:rFonts w:eastAsia="Calibri"/>
          <w:lang w:val="en-US"/>
        </w:rPr>
      </w:pPr>
    </w:p>
    <w:p w14:paraId="3A11CB01" w14:textId="77777777" w:rsidR="005946E0" w:rsidRPr="00D905F4" w:rsidRDefault="005946E0" w:rsidP="00D905F4">
      <w:pPr>
        <w:spacing w:line="480" w:lineRule="auto"/>
        <w:rPr>
          <w:rFonts w:eastAsia="Calibri"/>
          <w:lang w:val="en-US"/>
        </w:rPr>
      </w:pPr>
      <w:r w:rsidRPr="00D905F4">
        <w:rPr>
          <w:rFonts w:eastAsia="Calibri"/>
          <w:lang w:val="en-US"/>
        </w:rPr>
        <w:t>This study has provided us with information that can feed directly back into management decisions on where to focus research efforts and conservation resources. It is clear that we now need to investigate the causes of decline in breeding population of P. lepturus at Aride and the decline in breeding success at Aldabra.</w:t>
      </w:r>
    </w:p>
    <w:p w14:paraId="57A5C173" w14:textId="77777777" w:rsidR="005946E0" w:rsidRPr="00D905F4" w:rsidRDefault="005946E0" w:rsidP="00D905F4">
      <w:pPr>
        <w:spacing w:line="480" w:lineRule="auto"/>
        <w:rPr>
          <w:rFonts w:eastAsia="Calibri"/>
          <w:lang w:val="en-US"/>
        </w:rPr>
      </w:pPr>
    </w:p>
    <w:p w14:paraId="0CFB3BB0" w14:textId="77777777" w:rsidR="005946E0" w:rsidRPr="00D905F4" w:rsidRDefault="005946E0" w:rsidP="00D905F4">
      <w:pPr>
        <w:spacing w:line="480" w:lineRule="auto"/>
        <w:rPr>
          <w:rFonts w:eastAsia="Calibri"/>
          <w:lang w:val="en-US"/>
        </w:rPr>
      </w:pPr>
      <w:r w:rsidRPr="00D905F4">
        <w:rPr>
          <w:rFonts w:eastAsia="Calibri"/>
          <w:lang w:val="en-US"/>
        </w:rPr>
        <w:t xml:space="preserve">Our study also highlights an important consideration when linking the monitoring of a species as an indicator of broader environmental changes; that it is important to be able to disentangle the effects of local impacts on breeding success and nesting rate and those external factors such as climatic changes impacting prey availability. This could be achieved in the case of </w:t>
      </w:r>
      <w:proofErr w:type="spellStart"/>
      <w:proofErr w:type="gramStart"/>
      <w:r w:rsidRPr="00D905F4">
        <w:rPr>
          <w:rFonts w:eastAsia="Calibri"/>
          <w:lang w:val="en-US"/>
        </w:rPr>
        <w:t>P.lepturus</w:t>
      </w:r>
      <w:proofErr w:type="spellEnd"/>
      <w:proofErr w:type="gramEnd"/>
      <w:r w:rsidRPr="00D905F4">
        <w:rPr>
          <w:rFonts w:eastAsia="Calibri"/>
          <w:lang w:val="en-US"/>
        </w:rPr>
        <w:t xml:space="preserve"> by having a measure of local impacts such as predation levels and habitat changes. </w:t>
      </w:r>
    </w:p>
    <w:p w14:paraId="1D2D796D" w14:textId="170B345A" w:rsidR="005946E0" w:rsidRPr="00D905F4" w:rsidRDefault="005946E0" w:rsidP="00D905F4">
      <w:pPr>
        <w:spacing w:line="480" w:lineRule="auto"/>
        <w:rPr>
          <w:rFonts w:eastAsia="Calibri"/>
          <w:lang w:val="en-US"/>
        </w:rPr>
      </w:pPr>
      <w:r w:rsidRPr="00D905F4">
        <w:rPr>
          <w:rFonts w:eastAsia="Calibri"/>
          <w:lang w:val="en-US"/>
        </w:rPr>
        <w:t xml:space="preserve">To build upon current knowledge and efforts and improve the value of data for </w:t>
      </w:r>
      <w:r w:rsidRPr="00D905F4">
        <w:rPr>
          <w:rFonts w:eastAsia="Calibri"/>
          <w:i/>
          <w:lang w:val="en-US"/>
        </w:rPr>
        <w:t>P. lepturus</w:t>
      </w:r>
      <w:r w:rsidRPr="00D905F4">
        <w:rPr>
          <w:rFonts w:eastAsia="Calibri"/>
          <w:lang w:val="en-US"/>
        </w:rPr>
        <w:t xml:space="preserve"> throughout the Seychelles we</w:t>
      </w:r>
      <w:r w:rsidRPr="00D905F4">
        <w:rPr>
          <w:rFonts w:eastAsia="Calibri"/>
          <w:b/>
          <w:i/>
          <w:lang w:val="en-US"/>
        </w:rPr>
        <w:t xml:space="preserve"> </w:t>
      </w:r>
      <w:r w:rsidRPr="00D905F4">
        <w:rPr>
          <w:rFonts w:eastAsia="Calibri"/>
          <w:lang w:val="en-US"/>
        </w:rPr>
        <w:t>recommend that a</w:t>
      </w:r>
      <w:r w:rsidRPr="00D905F4">
        <w:rPr>
          <w:rFonts w:eastAsia="Calibri"/>
          <w:b/>
          <w:i/>
          <w:lang w:val="en-US"/>
        </w:rPr>
        <w:t xml:space="preserve"> </w:t>
      </w:r>
      <w:r w:rsidRPr="00D905F4">
        <w:rPr>
          <w:rFonts w:eastAsia="Calibri"/>
          <w:iCs/>
          <w:lang w:val="en-US"/>
        </w:rPr>
        <w:t xml:space="preserve">nationwide monitoring plan should be implemented with consideration for the spectrum of resources available at each site. The major characteristics of effective monitoring programs typically include carefully posed questions and </w:t>
      </w:r>
      <w:r w:rsidRPr="00D905F4">
        <w:rPr>
          <w:rFonts w:eastAsia="Calibri"/>
          <w:iCs/>
          <w:lang w:val="en-US"/>
        </w:rPr>
        <w:lastRenderedPageBreak/>
        <w:t xml:space="preserve">objectives and a conceptual model of the ecosystem or population </w:t>
      </w:r>
      <w:r w:rsidR="00F66E2A">
        <w:rPr>
          <w:rFonts w:eastAsia="Calibri"/>
          <w:iCs/>
          <w:lang w:val="en-US"/>
        </w:rPr>
        <w:fldChar w:fldCharType="begin" w:fldLock="1"/>
      </w:r>
      <w:r w:rsidR="00F25CD5">
        <w:rPr>
          <w:rFonts w:eastAsia="Calibri"/>
          <w:iCs/>
          <w:lang w:val="en-US"/>
        </w:rPr>
        <w:instrText>ADDIN CSL_CITATION {"citationItems":[{"id":"ITEM-1","itemData":{"ISBN":"1486308945","abstract":"Second edition. Prepublication record (machine generated from publisher information).","author":[{"dropping-particle":"","family":"Lindenmayer","given":"David","non-dropping-particle":"","parse-names":false,"suffix":""},{"dropping-particle":"","family":"Likens","given":"Gene E.","non-dropping-particle":"","parse-names":false,"suffix":""}],"id":"ITEM-1","issued":{"date-parts":[["2018"]]},"number-of-pages":"210","title":"Effective ecological monitoring","type":"book"},"uris":["http://www.mendeley.com/documents/?uuid=0d2f34fe-f1f9-3668-a178-6c7b8ee47eff"]}],"mendeley":{"formattedCitation":"(Lindenmayer and Likens, 2018)","plainTextFormattedCitation":"(Lindenmayer and Likens, 2018)","previouslyFormattedCitation":"(Lindenmayer and Likens, 2018)"},"properties":{"noteIndex":0},"schema":"https://github.com/citation-style-language/schema/raw/master/csl-citation.json"}</w:instrText>
      </w:r>
      <w:r w:rsidR="00F66E2A">
        <w:rPr>
          <w:rFonts w:eastAsia="Calibri"/>
          <w:iCs/>
          <w:lang w:val="en-US"/>
        </w:rPr>
        <w:fldChar w:fldCharType="separate"/>
      </w:r>
      <w:r w:rsidR="008B7C22" w:rsidRPr="008B7C22">
        <w:rPr>
          <w:rFonts w:eastAsia="Calibri"/>
          <w:iCs/>
          <w:noProof/>
          <w:lang w:val="en-US"/>
        </w:rPr>
        <w:t>(Lindenmayer and Likens, 2018)</w:t>
      </w:r>
      <w:r w:rsidR="00F66E2A">
        <w:rPr>
          <w:rFonts w:eastAsia="Calibri"/>
          <w:iCs/>
          <w:lang w:val="en-US"/>
        </w:rPr>
        <w:fldChar w:fldCharType="end"/>
      </w:r>
      <w:r w:rsidR="00F66E2A">
        <w:rPr>
          <w:rFonts w:eastAsia="Calibri"/>
          <w:iCs/>
          <w:lang w:val="en-US"/>
        </w:rPr>
        <w:t>.</w:t>
      </w:r>
    </w:p>
    <w:p w14:paraId="08B61880" w14:textId="77777777" w:rsidR="005946E0" w:rsidRPr="002E0689" w:rsidRDefault="005946E0" w:rsidP="00C727A2">
      <w:pPr>
        <w:spacing w:line="480" w:lineRule="auto"/>
        <w:outlineLvl w:val="0"/>
        <w:rPr>
          <w:caps/>
        </w:rPr>
      </w:pPr>
    </w:p>
    <w:p w14:paraId="65967F7A" w14:textId="77777777" w:rsidR="00E26B7E" w:rsidRPr="00980D3C" w:rsidRDefault="00E26B7E" w:rsidP="00C727A2">
      <w:pPr>
        <w:spacing w:line="480" w:lineRule="auto"/>
      </w:pPr>
    </w:p>
    <w:p w14:paraId="59A56347" w14:textId="77777777" w:rsidR="00E26B7E" w:rsidRPr="001B2122" w:rsidRDefault="00E26B7E" w:rsidP="00D905F4">
      <w:pPr>
        <w:pStyle w:val="Heading8"/>
      </w:pPr>
      <w:commentRangeStart w:id="347"/>
      <w:r w:rsidRPr="001B2122">
        <w:t xml:space="preserve">Conclusions </w:t>
      </w:r>
      <w:commentRangeEnd w:id="347"/>
      <w:r w:rsidR="007E2678">
        <w:rPr>
          <w:rStyle w:val="CommentReference"/>
        </w:rPr>
        <w:commentReference w:id="347"/>
      </w:r>
    </w:p>
    <w:p w14:paraId="4DD0671C" w14:textId="6443A13B" w:rsidR="00E26B7E" w:rsidRPr="00980D3C" w:rsidRDefault="00E26B7E" w:rsidP="001B2122">
      <w:pPr>
        <w:spacing w:line="480" w:lineRule="auto"/>
      </w:pPr>
      <w:r w:rsidRPr="00980D3C">
        <w:t xml:space="preserve">The Western Indian Ocean has recently been identified as a key area to prioritize for the conservation of global marine biodiversity in the face of climate change </w:t>
      </w:r>
      <w:r w:rsidR="003773CE">
        <w:fldChar w:fldCharType="begin" w:fldLock="1"/>
      </w:r>
      <w:r w:rsidR="00F25CD5">
        <w:instrText>ADDIN CSL_CITATION {"citationItems":[{"id":"ITEM-1","itemData":{"DOI":"10.1126/sciadv.1601198","ISSN":"23752548","abstract":"© 2017 The Authors, some rights reserved. Human activities drive environmental changes at scales that could potentially cause ecosystem collapses in the marine environment. We combined information on marine biodiversity with spatial assessments of the impacts of climate change to identify the key areas to prioritize for the conservation of global marine biodiversity. This process identified six marine regions of exceptional biodiversity based on global distributions of 1729 species of fish, 124 marine mammals, and 330 seabirds. Overall, these hot spots of marine biodiversity coincide with areas most severely affected by global warming. In particular, these marine biodiversity hot spots have undergone local to regional increasing water temperatures, slowing current circulation, and decreasing primary productivity. Furthermore, when we overlapped these hot spots with available industrial fishery data, albeit coarser than our estimates of climate impacts, they suggest a worrying coincidence whereby the world’s richest areas for marine biodiversity are also those areas mostly affected by both climate change and industrial fishing. In light of these findings, we offer an adaptable framework for determining local to regional areas of special concern for the conservation of marine biodiversity. This has exposed the need for finer-scaled fishery data to assist in the management of global fisheries if the accumulative, but potentially preventable, effect of fishing on climate change impacts is to be minimized within areas prioritized for marine biodiversity conservation.","author":[{"dropping-particle":"","family":"Ramírez","given":"Francisco","non-dropping-particle":"","parse-names":false,"suffix":""},{"dropping-particle":"","family":"Afán","given":"Isabel","non-dropping-particle":"","parse-names":false,"suffix":""},{"dropping-particle":"","family":"Davis","given":"Lloyd S.","non-dropping-particle":"","parse-names":false,"suffix":""},{"dropping-particle":"","family":"Chiaradia","given":"André","non-dropping-particle":"","parse-names":false,"suffix":""}],"container-title":"Science Advances","id":"ITEM-1","issue":"2","issued":{"date-parts":[["2017"]]},"page":"1-8","title":"Climate impacts on global hot spots of marine biodiversity","type":"article-journal","volume":"3"},"uris":["http://www.mendeley.com/documents/?uuid=7296f3f2-fed8-4c81-a558-31d475c2a52a"]}],"mendeley":{"formattedCitation":"(Ramírez &lt;i&gt;et al.&lt;/i&gt;, 2017)","plainTextFormattedCitation":"(Ramírez et al., 2017)","previouslyFormattedCitation":"(Ramírez &lt;i&gt;et al.&lt;/i&gt;, 2017)"},"properties":{"noteIndex":0},"schema":"https://github.com/citation-style-language/schema/raw/master/csl-citation.json"}</w:instrText>
      </w:r>
      <w:r w:rsidR="003773CE">
        <w:fldChar w:fldCharType="separate"/>
      </w:r>
      <w:r w:rsidR="008B7C22" w:rsidRPr="008B7C22">
        <w:rPr>
          <w:noProof/>
        </w:rPr>
        <w:t xml:space="preserve">(Ramírez </w:t>
      </w:r>
      <w:r w:rsidR="008B7C22" w:rsidRPr="008B7C22">
        <w:rPr>
          <w:i/>
          <w:noProof/>
        </w:rPr>
        <w:t>et al.</w:t>
      </w:r>
      <w:r w:rsidR="008B7C22" w:rsidRPr="008B7C22">
        <w:rPr>
          <w:noProof/>
        </w:rPr>
        <w:t>, 2017)</w:t>
      </w:r>
      <w:r w:rsidR="003773CE">
        <w:fldChar w:fldCharType="end"/>
      </w:r>
      <w:r w:rsidRPr="00980D3C">
        <w:t xml:space="preserve">. The Seychelles Archipelago supports the greatest abundance of seabirds in the tropical Indian Ocean </w:t>
      </w:r>
      <w:r w:rsidR="003773CE">
        <w:t xml:space="preserve"> </w:t>
      </w:r>
      <w:r w:rsidR="003773CE">
        <w:fldChar w:fldCharType="begin" w:fldLock="1"/>
      </w:r>
      <w:r w:rsidR="00F25CD5">
        <w:instrText>ADDIN CSL_CITATION {"citationItems":[{"id":"ITEM-1","itemData":{"DOI":"10.1016/j.biocon.2011.11.015","ISSN":"00063207","abstract":"We conducted a regional tracking program on seabirds in order to identify major forging hotspots and potential Marine Protected Areas in the tropical western Indian Ocean. Thirty-one species of seabirds breed in the region, totaling 7.4 million pairs. The main breeding grounds are in the Seychelles, in the Mozambique Channel and in the Mascarene. Seven pelagic species have been tracked so far from eight different islands of the region. Using count per sector analysis we identified five major oceanic foraging hotspots, among which three include the breeding colonies and two are oceanic areas not connected to a breeding island. We found important overlaps between most of these seabird foraging hotspots and potential threats (industrial fishery targeting surface dwelling tunas and marine pollution due to maritime routes) suggesting that in these regions seabirds may be at risk when foraging. Although this analysis is based on a limited number of tracking studies, the knowledge on seabird distribution at sea has increased tremendously in the last 6. years in the tropical western Indian Ocean, and this trend will continue, as research is ongoing. The data, we present here for the first time in a single synthesis show clear spatial patterns that identify high priority locations for designation as Marine Protected Areas in the tropical western Indian Ocean. © 2011 Elsevier Ltd.","author":[{"dropping-particle":"","family":"Corre","given":"Matthieu","non-dropping-particle":"Le","parse-names":false,"suffix":""},{"dropping-particle":"","family":"Jaeger","given":"Audrey","non-dropping-particle":"","parse-names":false,"suffix":""},{"dropping-particle":"","family":"Pinet","given":"Patrick","non-dropping-particle":"","parse-names":false,"suffix":""},{"dropping-particle":"","family":"Kappes","given":"Michelle A.","non-dropping-particle":"","parse-names":false,"suffix":""},{"dropping-particle":"","family":"Weimerskirch","given":"Henri","non-dropping-particle":"","parse-names":false,"suffix":""},{"dropping-particle":"","family":"Catry","given":"Teresa","non-dropping-particle":"","parse-names":false,"suffix":""},{"dropping-particle":"","family":"Ramos","given":"Jaime A.","non-dropping-particle":"","parse-names":false,"suffix":""},{"dropping-particle":"","family":"Russell","given":"James C.","non-dropping-particle":"","parse-names":false,"suffix":""},{"dropping-particle":"","family":"Shah","given":"Nirmal","non-dropping-particle":"","parse-names":false,"suffix":""},{"dropping-particle":"","family":"Jaquemet","given":"Sébastien","non-dropping-particle":"","parse-names":false,"suffix":""}],"container-title":"Biological Conservation","id":"ITEM-1","issue":"June 2015","issued":{"date-parts":[["2012"]]},"page":"83-93","publisher":"Elsevier Ltd","title":"Tracking seabirds to identify potential Marine Protected Areas in the tropical western Indian Ocean","type":"article-journal","volume":"156"},"uris":["http://www.mendeley.com/documents/?uuid=de52ff78-de8e-4bab-b5da-da81b01d7f54"]}],"mendeley":{"formattedCitation":"(Le Corre &lt;i&gt;et al.&lt;/i&gt;, 2012)","plainTextFormattedCitation":"(Le Corre et al., 2012)","previouslyFormattedCitation":"(Le Corre &lt;i&gt;et al.&lt;/i&gt;, 2012)"},"properties":{"noteIndex":0},"schema":"https://github.com/citation-style-language/schema/raw/master/csl-citation.json"}</w:instrText>
      </w:r>
      <w:r w:rsidR="003773CE">
        <w:fldChar w:fldCharType="separate"/>
      </w:r>
      <w:r w:rsidR="008B7C22" w:rsidRPr="008B7C22">
        <w:rPr>
          <w:noProof/>
        </w:rPr>
        <w:t xml:space="preserve">(Le Corre </w:t>
      </w:r>
      <w:r w:rsidR="008B7C22" w:rsidRPr="008B7C22">
        <w:rPr>
          <w:i/>
          <w:noProof/>
        </w:rPr>
        <w:t>et al.</w:t>
      </w:r>
      <w:r w:rsidR="008B7C22" w:rsidRPr="008B7C22">
        <w:rPr>
          <w:noProof/>
        </w:rPr>
        <w:t>, 2012)</w:t>
      </w:r>
      <w:r w:rsidR="003773CE">
        <w:fldChar w:fldCharType="end"/>
      </w:r>
      <w:r w:rsidRPr="00980D3C">
        <w:t xml:space="preserve">.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 This study highlights a decline in </w:t>
      </w:r>
      <w:r w:rsidR="00F84956">
        <w:t>breeding success</w:t>
      </w:r>
      <w:r w:rsidRPr="00980D3C">
        <w:t xml:space="preserve"> at Aldabra atoll and a decline in nest abundance at Aride, both require further understanding and therefore management should focus research efforts and conservation resources at establishing likely causes of these declines. This </w:t>
      </w:r>
      <w:r w:rsidR="0042561B" w:rsidRPr="00980D3C">
        <w:t>will</w:t>
      </w:r>
      <w:r w:rsidRPr="00980D3C">
        <w:t xml:space="preserve"> be most </w:t>
      </w:r>
      <w:r w:rsidR="0042561B" w:rsidRPr="00980D3C">
        <w:t xml:space="preserve">effective </w:t>
      </w:r>
      <w:r w:rsidRPr="00980D3C">
        <w:t>by establishing an ecosystem approach to monitoring and implementing adaptive management across the region.</w:t>
      </w:r>
    </w:p>
    <w:p w14:paraId="4F108EEA" w14:textId="77777777" w:rsidR="00E26B7E" w:rsidRPr="00980D3C" w:rsidRDefault="00E26B7E" w:rsidP="00C727A2">
      <w:pPr>
        <w:spacing w:line="480" w:lineRule="auto"/>
      </w:pPr>
    </w:p>
    <w:p w14:paraId="7DE5B627" w14:textId="77777777" w:rsidR="003A3DD3" w:rsidRPr="001B2122" w:rsidRDefault="003A3DD3" w:rsidP="00C727A2">
      <w:pPr>
        <w:spacing w:line="480" w:lineRule="auto"/>
        <w:rPr>
          <w:b/>
          <w:caps/>
        </w:rPr>
      </w:pPr>
      <w:r w:rsidRPr="001B2122">
        <w:rPr>
          <w:b/>
          <w:caps/>
        </w:rPr>
        <w:t>References</w:t>
      </w:r>
    </w:p>
    <w:p w14:paraId="5E5EB2C7" w14:textId="75F5E85D" w:rsidR="00F25CD5" w:rsidRPr="00F25CD5" w:rsidRDefault="003773CE" w:rsidP="00F25CD5">
      <w:pPr>
        <w:widowControl w:val="0"/>
        <w:autoSpaceDE w:val="0"/>
        <w:autoSpaceDN w:val="0"/>
        <w:adjustRightInd w:val="0"/>
        <w:spacing w:line="480" w:lineRule="auto"/>
        <w:rPr>
          <w:noProof/>
        </w:rPr>
      </w:pPr>
      <w:r>
        <w:rPr>
          <w:b/>
        </w:rPr>
        <w:fldChar w:fldCharType="begin" w:fldLock="1"/>
      </w:r>
      <w:r>
        <w:rPr>
          <w:b/>
        </w:rPr>
        <w:instrText xml:space="preserve">ADDIN Mendeley Bibliography CSL_BIBLIOGRAPHY </w:instrText>
      </w:r>
      <w:r>
        <w:rPr>
          <w:b/>
        </w:rPr>
        <w:fldChar w:fldCharType="separate"/>
      </w:r>
      <w:r w:rsidR="00F25CD5" w:rsidRPr="00F25CD5">
        <w:rPr>
          <w:noProof/>
        </w:rPr>
        <w:t xml:space="preserve">Ancona, S. </w:t>
      </w:r>
      <w:r w:rsidR="00F25CD5" w:rsidRPr="00F25CD5">
        <w:rPr>
          <w:i/>
          <w:iCs/>
          <w:noProof/>
        </w:rPr>
        <w:t>et al.</w:t>
      </w:r>
      <w:r w:rsidR="00F25CD5" w:rsidRPr="00F25CD5">
        <w:rPr>
          <w:noProof/>
        </w:rPr>
        <w:t xml:space="preserve"> (2011) ‘El Niño in the Warm Tropics: Local sea temperature predicts breeding parameters and growth of blue-footed boobies’, </w:t>
      </w:r>
      <w:r w:rsidR="00F25CD5" w:rsidRPr="00F25CD5">
        <w:rPr>
          <w:i/>
          <w:iCs/>
          <w:noProof/>
        </w:rPr>
        <w:t>Journal of Animal Ecology</w:t>
      </w:r>
      <w:r w:rsidR="00F25CD5" w:rsidRPr="00F25CD5">
        <w:rPr>
          <w:noProof/>
        </w:rPr>
        <w:t>, 80(4), pp. 799–808. doi: 10.1111/j.1365-2656.2011.01821.x.</w:t>
      </w:r>
    </w:p>
    <w:p w14:paraId="71FD5D53"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Bristol, R. (2007) ‘Seabirds of the granitic Seychelles: a review of status, threats, uses and conservation’, </w:t>
      </w:r>
      <w:r w:rsidRPr="00F25CD5">
        <w:rPr>
          <w:i/>
          <w:iCs/>
          <w:noProof/>
        </w:rPr>
        <w:t>Ostrich</w:t>
      </w:r>
      <w:r w:rsidRPr="00F25CD5">
        <w:rPr>
          <w:noProof/>
        </w:rPr>
        <w:t>, 78(2), pp. 453–453.</w:t>
      </w:r>
    </w:p>
    <w:p w14:paraId="1FF21B9C" w14:textId="77777777" w:rsidR="00F25CD5" w:rsidRPr="00F25CD5" w:rsidRDefault="00F25CD5" w:rsidP="00F25CD5">
      <w:pPr>
        <w:widowControl w:val="0"/>
        <w:autoSpaceDE w:val="0"/>
        <w:autoSpaceDN w:val="0"/>
        <w:adjustRightInd w:val="0"/>
        <w:spacing w:line="480" w:lineRule="auto"/>
        <w:rPr>
          <w:noProof/>
        </w:rPr>
      </w:pPr>
      <w:r w:rsidRPr="00F25CD5">
        <w:rPr>
          <w:noProof/>
        </w:rPr>
        <w:lastRenderedPageBreak/>
        <w:t xml:space="preserve">Burger, A. and Lawrence, A. (2000) </w:t>
      </w:r>
      <w:r w:rsidRPr="00F25CD5">
        <w:rPr>
          <w:i/>
          <w:iCs/>
          <w:noProof/>
        </w:rPr>
        <w:t>Seabird Monitoring Techniques</w:t>
      </w:r>
      <w:r w:rsidRPr="00F25CD5">
        <w:rPr>
          <w:noProof/>
        </w:rPr>
        <w:t>. Available at: https://www.researchgate.net/publication/329523622 (Accessed: 22 June 2019).</w:t>
      </w:r>
    </w:p>
    <w:p w14:paraId="2619FD39"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Catry, Teresa </w:t>
      </w:r>
      <w:r w:rsidRPr="00F25CD5">
        <w:rPr>
          <w:i/>
          <w:iCs/>
          <w:noProof/>
        </w:rPr>
        <w:t>et al.</w:t>
      </w:r>
      <w:r w:rsidRPr="00F25CD5">
        <w:rPr>
          <w:noProof/>
        </w:rPr>
        <w:t xml:space="preserve"> (2009) ‘Demography and conservation of the White-tailed Tropicbird Phaethon lepturus on Aride Island, Western Indian Ocean’, </w:t>
      </w:r>
      <w:r w:rsidRPr="00F25CD5">
        <w:rPr>
          <w:i/>
          <w:iCs/>
          <w:noProof/>
        </w:rPr>
        <w:t>Journal of Ornithology</w:t>
      </w:r>
      <w:r w:rsidRPr="00F25CD5">
        <w:rPr>
          <w:noProof/>
        </w:rPr>
        <w:t>, 150(3), pp. 661–669. doi: 10.1007/s10336-009-0389-z.</w:t>
      </w:r>
    </w:p>
    <w:p w14:paraId="4E144D78"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Catry, T. </w:t>
      </w:r>
      <w:r w:rsidRPr="00F25CD5">
        <w:rPr>
          <w:i/>
          <w:iCs/>
          <w:noProof/>
        </w:rPr>
        <w:t>et al.</w:t>
      </w:r>
      <w:r w:rsidRPr="00F25CD5">
        <w:rPr>
          <w:noProof/>
        </w:rPr>
        <w:t xml:space="preserve"> (2009) ‘Demography and conservation of the White-tailed Tropicbird Phaethon lepturus on Aride Island, Western Indian Ocean’, </w:t>
      </w:r>
      <w:r w:rsidRPr="00F25CD5">
        <w:rPr>
          <w:i/>
          <w:iCs/>
          <w:noProof/>
        </w:rPr>
        <w:t>Journal of Ornithology</w:t>
      </w:r>
      <w:r w:rsidRPr="00F25CD5">
        <w:rPr>
          <w:noProof/>
        </w:rPr>
        <w:t>, 150(3), pp. 661–669. doi: 10.1007/s10336-009-0389-z.</w:t>
      </w:r>
    </w:p>
    <w:p w14:paraId="7BECE5A8"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Le Corre, M. (2001) ‘Breeding seasons of seabirds at Europa Island (southern Mozambique Channel) in relation to seasonal changes in the marine environment’, </w:t>
      </w:r>
      <w:r w:rsidRPr="00F25CD5">
        <w:rPr>
          <w:i/>
          <w:iCs/>
          <w:noProof/>
        </w:rPr>
        <w:t>Journal of Zoology</w:t>
      </w:r>
      <w:r w:rsidRPr="00F25CD5">
        <w:rPr>
          <w:noProof/>
        </w:rPr>
        <w:t>. Cambridge University Press, 254(2), p. S0952836901000759. doi: 10.1017/S0952836901000759.</w:t>
      </w:r>
    </w:p>
    <w:p w14:paraId="4A3361E8"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Le Corre, M. </w:t>
      </w:r>
      <w:r w:rsidRPr="00F25CD5">
        <w:rPr>
          <w:i/>
          <w:iCs/>
          <w:noProof/>
        </w:rPr>
        <w:t>et al.</w:t>
      </w:r>
      <w:r w:rsidRPr="00F25CD5">
        <w:rPr>
          <w:noProof/>
        </w:rPr>
        <w:t xml:space="preserve"> (2012) ‘Tracking seabirds to identify potential Marine Protected Areas in the tropical western Indian Ocean’, </w:t>
      </w:r>
      <w:r w:rsidRPr="00F25CD5">
        <w:rPr>
          <w:i/>
          <w:iCs/>
          <w:noProof/>
        </w:rPr>
        <w:t>Biological Conservation</w:t>
      </w:r>
      <w:r w:rsidRPr="00F25CD5">
        <w:rPr>
          <w:noProof/>
        </w:rPr>
        <w:t>. Elsevier Ltd, 156(June 2015), pp. 83–93. doi: 10.1016/j.biocon.2011.11.015.</w:t>
      </w:r>
    </w:p>
    <w:p w14:paraId="303FCF22"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Croxall, J. P. </w:t>
      </w:r>
      <w:r w:rsidRPr="00F25CD5">
        <w:rPr>
          <w:i/>
          <w:iCs/>
          <w:noProof/>
        </w:rPr>
        <w:t>et al.</w:t>
      </w:r>
      <w:r w:rsidRPr="00F25CD5">
        <w:rPr>
          <w:noProof/>
        </w:rPr>
        <w:t xml:space="preserve"> (2012) ‘Seabird conservation status, threats and priority actions: a global assessment’, </w:t>
      </w:r>
      <w:r w:rsidRPr="00F25CD5">
        <w:rPr>
          <w:i/>
          <w:iCs/>
          <w:noProof/>
        </w:rPr>
        <w:t>Bird Conservation International</w:t>
      </w:r>
      <w:r w:rsidRPr="00F25CD5">
        <w:rPr>
          <w:noProof/>
        </w:rPr>
        <w:t>. Cambridge University Press, 22(1), pp. 1–34. doi: 10.1017/s0959270912000020.</w:t>
      </w:r>
    </w:p>
    <w:p w14:paraId="1AFA1AA1"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Diamond, A. W. (1975) ‘The Biology of Tropicbirds at Aldabra Atoll, Indian Ocean’, </w:t>
      </w:r>
      <w:r w:rsidRPr="00F25CD5">
        <w:rPr>
          <w:i/>
          <w:iCs/>
          <w:noProof/>
        </w:rPr>
        <w:t>The Auk</w:t>
      </w:r>
      <w:r w:rsidRPr="00F25CD5">
        <w:rPr>
          <w:noProof/>
        </w:rPr>
        <w:t>, 92(1), pp. 16–39. doi: 10.2307/4084415.</w:t>
      </w:r>
    </w:p>
    <w:p w14:paraId="07DC4CB6"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Diamond, A. W. and Prŷs‐Jones, R. P. (1986) ‘The biology of terns nesting at Aldabra Atoll, Indian Ocean, with particular reference to breeding seasonality’, </w:t>
      </w:r>
      <w:r w:rsidRPr="00F25CD5">
        <w:rPr>
          <w:i/>
          <w:iCs/>
          <w:noProof/>
        </w:rPr>
        <w:t>Journal of Zoology</w:t>
      </w:r>
      <w:r w:rsidRPr="00F25CD5">
        <w:rPr>
          <w:noProof/>
        </w:rPr>
        <w:t>, 210(4), pp. 527–548. doi: 10.1111/j.1469-7998.1986.tb03654.x.</w:t>
      </w:r>
    </w:p>
    <w:p w14:paraId="29779AC4" w14:textId="77777777" w:rsidR="00F25CD5" w:rsidRPr="00F25CD5" w:rsidRDefault="00F25CD5" w:rsidP="00F25CD5">
      <w:pPr>
        <w:widowControl w:val="0"/>
        <w:autoSpaceDE w:val="0"/>
        <w:autoSpaceDN w:val="0"/>
        <w:adjustRightInd w:val="0"/>
        <w:spacing w:line="480" w:lineRule="auto"/>
        <w:rPr>
          <w:noProof/>
        </w:rPr>
      </w:pPr>
      <w:r w:rsidRPr="00F25CD5">
        <w:rPr>
          <w:noProof/>
        </w:rPr>
        <w:lastRenderedPageBreak/>
        <w:t xml:space="preserve">Einoder, L. D. (2009) ‘A review of the use of seabirds as indicators in fisheries and ecosystem management’, </w:t>
      </w:r>
      <w:r w:rsidRPr="00F25CD5">
        <w:rPr>
          <w:i/>
          <w:iCs/>
          <w:noProof/>
        </w:rPr>
        <w:t>Fisheries Research</w:t>
      </w:r>
      <w:r w:rsidRPr="00F25CD5">
        <w:rPr>
          <w:noProof/>
        </w:rPr>
        <w:t>. Elsevier, 95(1), pp. 6–13. doi: 10.1016/J.FISHRES.2008.09.024.</w:t>
      </w:r>
    </w:p>
    <w:p w14:paraId="6C7910F7"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Hart, L. A., Downs, C. T. and Brown, M. (2016) ‘Sitting in the sun: Nest microhabitat affects incubation temperatures in seabirds’, </w:t>
      </w:r>
      <w:r w:rsidRPr="00F25CD5">
        <w:rPr>
          <w:i/>
          <w:iCs/>
          <w:noProof/>
        </w:rPr>
        <w:t>Journal of Thermal Biology</w:t>
      </w:r>
      <w:r w:rsidRPr="00F25CD5">
        <w:rPr>
          <w:noProof/>
        </w:rPr>
        <w:t>. Elsevier, 60, pp. 149–154. doi: 10.1016/j.jtherbio.2016.07.001.</w:t>
      </w:r>
    </w:p>
    <w:p w14:paraId="7B8CC3AC"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Haverkamp, P. J. </w:t>
      </w:r>
      <w:r w:rsidRPr="00F25CD5">
        <w:rPr>
          <w:i/>
          <w:iCs/>
          <w:noProof/>
        </w:rPr>
        <w:t>et al.</w:t>
      </w:r>
      <w:r w:rsidRPr="00F25CD5">
        <w:rPr>
          <w:noProof/>
        </w:rPr>
        <w:t xml:space="preserve"> (2017) ‘Giant tortoise habitats under increasing drought conditions on Aldabra Atoll—Ecological indicators to monitor rainfall anomalies and related vegetation activity’, </w:t>
      </w:r>
      <w:r w:rsidRPr="00F25CD5">
        <w:rPr>
          <w:i/>
          <w:iCs/>
          <w:noProof/>
        </w:rPr>
        <w:t>Ecological Indicators</w:t>
      </w:r>
      <w:r w:rsidRPr="00F25CD5">
        <w:rPr>
          <w:noProof/>
        </w:rPr>
        <w:t>, 80(Supplement C), pp. 354–362. doi: https://doi.org/10.1016/j.ecolind.2017.05.029.</w:t>
      </w:r>
    </w:p>
    <w:p w14:paraId="623B85B5"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Hill, M. J. (2002) ‘Biodiversity Surveys and Conservation Potential of Inner Seychelles Islands’, </w:t>
      </w:r>
      <w:r w:rsidRPr="00F25CD5">
        <w:rPr>
          <w:i/>
          <w:iCs/>
          <w:noProof/>
        </w:rPr>
        <w:t>Atoll Research Bulletin</w:t>
      </w:r>
      <w:r w:rsidRPr="00F25CD5">
        <w:rPr>
          <w:noProof/>
        </w:rPr>
        <w:t>, 495. Available at: https://repository.si.edu/handle/10088/5862 (Accessed: 22 June 2019).</w:t>
      </w:r>
    </w:p>
    <w:p w14:paraId="20856412"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del Hoyo, J., Elliot, A. and Sargatal, J. (1992) </w:t>
      </w:r>
      <w:r w:rsidRPr="00F25CD5">
        <w:rPr>
          <w:i/>
          <w:iCs/>
          <w:noProof/>
        </w:rPr>
        <w:t>Handbook of the Birds of the World</w:t>
      </w:r>
      <w:r w:rsidRPr="00F25CD5">
        <w:rPr>
          <w:noProof/>
        </w:rPr>
        <w:t>. Available at: https://www.aviornis.nl/uploads/media/Parelhoenders_in_Handbook_of_the_Birds_of_the_World_01.pdf (Accessed: 7 June 2019).</w:t>
      </w:r>
    </w:p>
    <w:p w14:paraId="385CCEEC"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Jaeger, A. </w:t>
      </w:r>
      <w:r w:rsidRPr="00F25CD5">
        <w:rPr>
          <w:i/>
          <w:iCs/>
          <w:noProof/>
        </w:rPr>
        <w:t>et al.</w:t>
      </w:r>
      <w:r w:rsidRPr="00F25CD5">
        <w:rPr>
          <w:noProof/>
        </w:rPr>
        <w:t xml:space="preserve"> (2010) ‘Use of stable isotopes to quantify seasonal changes of trophic niche and levels of population and individual specialisation in seabirds’, </w:t>
      </w:r>
      <w:r w:rsidRPr="00F25CD5">
        <w:rPr>
          <w:i/>
          <w:iCs/>
          <w:noProof/>
        </w:rPr>
        <w:t>Marine Ecology Progress Series</w:t>
      </w:r>
      <w:r w:rsidRPr="00F25CD5">
        <w:rPr>
          <w:noProof/>
        </w:rPr>
        <w:t>, 401, pp. 269–277. doi: 10.3354/meps08380.</w:t>
      </w:r>
    </w:p>
    <w:p w14:paraId="5B7AF90B"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Leal, G. R. </w:t>
      </w:r>
      <w:r w:rsidRPr="00F25CD5">
        <w:rPr>
          <w:i/>
          <w:iCs/>
          <w:noProof/>
        </w:rPr>
        <w:t>et al.</w:t>
      </w:r>
      <w:r w:rsidRPr="00F25CD5">
        <w:rPr>
          <w:noProof/>
        </w:rPr>
        <w:t xml:space="preserve"> (2016) ‘Breeding of White-tailed Tropicbirds (Phaethon lepturus) in the western South Atlantic’, </w:t>
      </w:r>
      <w:r w:rsidRPr="00F25CD5">
        <w:rPr>
          <w:i/>
          <w:iCs/>
          <w:noProof/>
        </w:rPr>
        <w:t>Brazilian Journal of Biology</w:t>
      </w:r>
      <w:r w:rsidRPr="00F25CD5">
        <w:rPr>
          <w:noProof/>
        </w:rPr>
        <w:t>, 76(3), pp. 559–567. doi: 10.1590/1519-6984.16514.</w:t>
      </w:r>
    </w:p>
    <w:p w14:paraId="17B0F583"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Lindenmayer, D. and Likens, G. E. (2018) </w:t>
      </w:r>
      <w:r w:rsidRPr="00F25CD5">
        <w:rPr>
          <w:i/>
          <w:iCs/>
          <w:noProof/>
        </w:rPr>
        <w:t>Effective ecological monitoring</w:t>
      </w:r>
      <w:r w:rsidRPr="00F25CD5">
        <w:rPr>
          <w:noProof/>
        </w:rPr>
        <w:t xml:space="preserve">. Available at: </w:t>
      </w:r>
      <w:r w:rsidRPr="00F25CD5">
        <w:rPr>
          <w:noProof/>
        </w:rPr>
        <w:lastRenderedPageBreak/>
        <w:t>https://books.google.co.uk/books?hl=en&amp;lr=&amp;id=ODBZDwAAQBAJ&amp;oi=fnd&amp;pg=PT13&amp;dq=Effective+Ecological+Monitoring&amp;ots=t4eIjdpODg&amp;sig=nBNITbTZONnJqP6z1CenDc4cvv4#v=onepage&amp;q=Effective Ecological Monitoring&amp;f=false (Accessed: 31 July 2018).</w:t>
      </w:r>
    </w:p>
    <w:p w14:paraId="7AC7663F"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Madeiros, J. L. (2008) </w:t>
      </w:r>
      <w:r w:rsidRPr="00F25CD5">
        <w:rPr>
          <w:i/>
          <w:iCs/>
          <w:noProof/>
        </w:rPr>
        <w:t>Breeding Success survey of White-tailed Tropicbirds Phaethon on the islands of Bermuda– 2006 to 2008 Nesting Seasons.</w:t>
      </w:r>
    </w:p>
    <w:p w14:paraId="4EAA7FEA"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Malan, G., Hagens, D. A. and Hagens, Q. A. (2009) ‘Nesting success of White Terns and White-tailed Tropicbirds on Cousine Island, Seychelles’, </w:t>
      </w:r>
      <w:r w:rsidRPr="00F25CD5">
        <w:rPr>
          <w:i/>
          <w:iCs/>
          <w:noProof/>
        </w:rPr>
        <w:t>Ostrich</w:t>
      </w:r>
      <w:r w:rsidRPr="00F25CD5">
        <w:rPr>
          <w:noProof/>
        </w:rPr>
        <w:t>, 80(2), pp. 81–84. doi: 10.2989/OSTRICH.2009.80.2.3.830.</w:t>
      </w:r>
    </w:p>
    <w:p w14:paraId="7DFA05C0"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Parsons, M. </w:t>
      </w:r>
      <w:r w:rsidRPr="00F25CD5">
        <w:rPr>
          <w:i/>
          <w:iCs/>
          <w:noProof/>
        </w:rPr>
        <w:t>et al.</w:t>
      </w:r>
      <w:r w:rsidRPr="00F25CD5">
        <w:rPr>
          <w:noProof/>
        </w:rPr>
        <w:t xml:space="preserve"> (2008) ‘Seabirds as indicators of the marine environment’, </w:t>
      </w:r>
      <w:r w:rsidRPr="00F25CD5">
        <w:rPr>
          <w:i/>
          <w:iCs/>
          <w:noProof/>
        </w:rPr>
        <w:t>ICES Journal of Marine Science</w:t>
      </w:r>
      <w:r w:rsidRPr="00F25CD5">
        <w:rPr>
          <w:noProof/>
        </w:rPr>
        <w:t>. Oxford University Press, 65(8), pp. 1520–1526. doi: 10.1093/icesjms/fsn155.</w:t>
      </w:r>
    </w:p>
    <w:p w14:paraId="7BBB9D78"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Phillips, N. J. (1987a) ‘The breeding biology of White‐tailed Tropicbirds Phaethon lepturus at Cousin Island, Seychelles’, </w:t>
      </w:r>
      <w:r w:rsidRPr="00F25CD5">
        <w:rPr>
          <w:i/>
          <w:iCs/>
          <w:noProof/>
        </w:rPr>
        <w:t>Ibis</w:t>
      </w:r>
      <w:r w:rsidRPr="00F25CD5">
        <w:rPr>
          <w:noProof/>
        </w:rPr>
        <w:t>. Wiley/Blackwell (10.1111), 129(1), pp. 10–24. doi: 10.1111/j.1474-919X.1987.tb03156.x.</w:t>
      </w:r>
    </w:p>
    <w:p w14:paraId="6794F535"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Phillips, N. J. (1987b) ‘The breeding biology of White‐tailed Tropicbirds Phaethon lepturus at Cousin Island, Seychelles’, </w:t>
      </w:r>
      <w:r w:rsidRPr="00F25CD5">
        <w:rPr>
          <w:i/>
          <w:iCs/>
          <w:noProof/>
        </w:rPr>
        <w:t>Ibis</w:t>
      </w:r>
      <w:r w:rsidRPr="00F25CD5">
        <w:rPr>
          <w:noProof/>
        </w:rPr>
        <w:t>, 129(1), pp. 10–24. doi: 10.1111/j.1474-919X.1987.tb03156.x.</w:t>
      </w:r>
    </w:p>
    <w:p w14:paraId="588FF2C1"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Piatt, J. </w:t>
      </w:r>
      <w:r w:rsidRPr="00F25CD5">
        <w:rPr>
          <w:i/>
          <w:iCs/>
          <w:noProof/>
        </w:rPr>
        <w:t>et al.</w:t>
      </w:r>
      <w:r w:rsidRPr="00F25CD5">
        <w:rPr>
          <w:noProof/>
        </w:rPr>
        <w:t xml:space="preserve"> (2007) ‘Seabirds as indicators of marine food supplies: Cairns revisited’, </w:t>
      </w:r>
      <w:r w:rsidRPr="00F25CD5">
        <w:rPr>
          <w:i/>
          <w:iCs/>
          <w:noProof/>
        </w:rPr>
        <w:t>Marine Ecology Progress Series</w:t>
      </w:r>
      <w:r w:rsidRPr="00F25CD5">
        <w:rPr>
          <w:noProof/>
        </w:rPr>
        <w:t>, 352, pp. 221–234. doi: 10.3354/meps07078.</w:t>
      </w:r>
    </w:p>
    <w:p w14:paraId="2560C3A9"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Prys‐Jones, R. P. and Peet, C. (1980) ‘Breeding Periodicity, Nesting Success and Nest Site Selection Among Red‐Tailed Tropicbirds Phaethon Rubricauda and White‐Tailed Tropicbirds P. Lepturus on Aldabra Atoll’, </w:t>
      </w:r>
      <w:r w:rsidRPr="00F25CD5">
        <w:rPr>
          <w:i/>
          <w:iCs/>
          <w:noProof/>
        </w:rPr>
        <w:t>Ibis</w:t>
      </w:r>
      <w:r w:rsidRPr="00F25CD5">
        <w:rPr>
          <w:noProof/>
        </w:rPr>
        <w:t>, 122(1), pp. 76–81. doi: 10.1111/j.1474-919X.1980.tb00873.x.</w:t>
      </w:r>
    </w:p>
    <w:p w14:paraId="0C3EF34E"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Ramírez, F. </w:t>
      </w:r>
      <w:r w:rsidRPr="00F25CD5">
        <w:rPr>
          <w:i/>
          <w:iCs/>
          <w:noProof/>
        </w:rPr>
        <w:t>et al.</w:t>
      </w:r>
      <w:r w:rsidRPr="00F25CD5">
        <w:rPr>
          <w:noProof/>
        </w:rPr>
        <w:t xml:space="preserve"> (2017) ‘Climate impacts on global hot spots of marine biodiversity’, </w:t>
      </w:r>
      <w:r w:rsidRPr="00F25CD5">
        <w:rPr>
          <w:i/>
          <w:iCs/>
          <w:noProof/>
        </w:rPr>
        <w:t>Science Advances</w:t>
      </w:r>
      <w:r w:rsidRPr="00F25CD5">
        <w:rPr>
          <w:noProof/>
        </w:rPr>
        <w:t>, 3(2), pp. 1–8. doi: 10.1126/sciadv.1601198.</w:t>
      </w:r>
    </w:p>
    <w:p w14:paraId="6608A0B2"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Ramos, J. A. </w:t>
      </w:r>
      <w:r w:rsidRPr="00F25CD5">
        <w:rPr>
          <w:i/>
          <w:iCs/>
          <w:noProof/>
        </w:rPr>
        <w:t>et al.</w:t>
      </w:r>
      <w:r w:rsidRPr="00F25CD5">
        <w:rPr>
          <w:noProof/>
        </w:rPr>
        <w:t xml:space="preserve"> (2005) ‘Productivity of White-Tailed Tropicbird on Aride Island, Seychelles’, </w:t>
      </w:r>
      <w:r w:rsidRPr="00F25CD5">
        <w:rPr>
          <w:i/>
          <w:iCs/>
          <w:noProof/>
        </w:rPr>
        <w:lastRenderedPageBreak/>
        <w:t>https://doi.org/10.1675/1524-4695(2005)28[405:POWTOA]2.0.CO;2</w:t>
      </w:r>
      <w:r w:rsidRPr="00F25CD5">
        <w:rPr>
          <w:noProof/>
        </w:rPr>
        <w:t>. Waterbird Society, 28(4), pp. 405–410. doi: 10.1675/1524-4695(2005)28[405:POWTOA]2.0.CO;2.</w:t>
      </w:r>
    </w:p>
    <w:p w14:paraId="7409B0B1"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Ringler, D. and Le Corre, M. (2015) ‘Trophic roles of black rats and seabird impacts on tropical islands: Mesopredator release or hyperpredation?’, </w:t>
      </w:r>
      <w:r w:rsidRPr="00F25CD5">
        <w:rPr>
          <w:i/>
          <w:iCs/>
          <w:noProof/>
        </w:rPr>
        <w:t>Biological Conservation</w:t>
      </w:r>
      <w:r w:rsidRPr="00F25CD5">
        <w:rPr>
          <w:noProof/>
        </w:rPr>
        <w:t>. Elsevier, 185, pp. 75–84. doi: 10.1016/J.BIOCON.2014.12.014.</w:t>
      </w:r>
    </w:p>
    <w:p w14:paraId="32CC62F3"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Russel, J. C. and Le Corre, M. (2009) </w:t>
      </w:r>
      <w:r w:rsidRPr="00F25CD5">
        <w:rPr>
          <w:i/>
          <w:iCs/>
          <w:noProof/>
        </w:rPr>
        <w:t>Introduced mammal impacts on seabirds in the Îles Éparses, western Indian Ocean</w:t>
      </w:r>
      <w:r w:rsidRPr="00F25CD5">
        <w:rPr>
          <w:noProof/>
        </w:rPr>
        <w:t xml:space="preserve">, </w:t>
      </w:r>
      <w:r w:rsidRPr="00F25CD5">
        <w:rPr>
          <w:i/>
          <w:iCs/>
          <w:noProof/>
        </w:rPr>
        <w:t>Marine Ornithology</w:t>
      </w:r>
      <w:r w:rsidRPr="00F25CD5">
        <w:rPr>
          <w:noProof/>
        </w:rPr>
        <w:t>. African Seabird Group/Pacific Seabird Group. Available at: http://www.marineornithology.org/content/get.cgi?rn=827 (Accessed: 22 June 2019).</w:t>
      </w:r>
    </w:p>
    <w:p w14:paraId="65FCC670"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Sarmento, R. </w:t>
      </w:r>
      <w:r w:rsidRPr="00F25CD5">
        <w:rPr>
          <w:i/>
          <w:iCs/>
          <w:noProof/>
        </w:rPr>
        <w:t>et al.</w:t>
      </w:r>
      <w:r w:rsidRPr="00F25CD5">
        <w:rPr>
          <w:noProof/>
        </w:rPr>
        <w:t xml:space="preserve"> (2014) ‘Invasive house (Rattus rattus) and brown rats (Rattus norvegicus) threaten the viability of red-billed tropicbird (Phaethon aethereus) in Abrolhos National Park, Brazil’, </w:t>
      </w:r>
      <w:r w:rsidRPr="00F25CD5">
        <w:rPr>
          <w:i/>
          <w:iCs/>
          <w:noProof/>
        </w:rPr>
        <w:t>Tropical Conservation Science</w:t>
      </w:r>
      <w:r w:rsidRPr="00F25CD5">
        <w:rPr>
          <w:noProof/>
        </w:rPr>
        <w:t>. SAGE PublicationsSage CA: Los Angeles, CA, 7(4), pp. 614–627. doi: 10.1177/194008291400700403.</w:t>
      </w:r>
    </w:p>
    <w:p w14:paraId="2D559F70"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Schaffner, F. C. (1990) ‘Food Provisioning by White-Tailed Tropicbirds: Effects on the Developmental Pattern of Chicks’, </w:t>
      </w:r>
      <w:r w:rsidRPr="00F25CD5">
        <w:rPr>
          <w:i/>
          <w:iCs/>
          <w:noProof/>
        </w:rPr>
        <w:t>Ecology</w:t>
      </w:r>
      <w:r w:rsidRPr="00F25CD5">
        <w:rPr>
          <w:noProof/>
        </w:rPr>
        <w:t>. John Wiley &amp; Sons, Ltd, 71(1), pp. 375–390. doi: 10.2307/1940275.</w:t>
      </w:r>
    </w:p>
    <w:p w14:paraId="48D262FB"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Schaffner, F. C. (1991) ‘Nest-Site Selection and Nesting Success of White-Tailed Tropicbirds (Phaethon lepturus) at Cayo Luis Pena, Puerto Rico’, </w:t>
      </w:r>
      <w:r w:rsidRPr="00F25CD5">
        <w:rPr>
          <w:i/>
          <w:iCs/>
          <w:noProof/>
        </w:rPr>
        <w:t>The Auk</w:t>
      </w:r>
      <w:r w:rsidRPr="00F25CD5">
        <w:rPr>
          <w:noProof/>
        </w:rPr>
        <w:t>. Narnia, 108(4), pp. 911–922. doi: 10.1093/auk/108.4.911.</w:t>
      </w:r>
    </w:p>
    <w:p w14:paraId="4A2C021D" w14:textId="77777777" w:rsidR="00F25CD5" w:rsidRPr="00F25CD5" w:rsidRDefault="00F25CD5" w:rsidP="00F25CD5">
      <w:pPr>
        <w:widowControl w:val="0"/>
        <w:autoSpaceDE w:val="0"/>
        <w:autoSpaceDN w:val="0"/>
        <w:adjustRightInd w:val="0"/>
        <w:spacing w:line="480" w:lineRule="auto"/>
        <w:rPr>
          <w:noProof/>
        </w:rPr>
      </w:pPr>
      <w:r w:rsidRPr="00F25CD5">
        <w:rPr>
          <w:noProof/>
        </w:rPr>
        <w:t>Schreiber, R. W. and Clapp, R. B. (1987) ‘Pelecaniform feeding ecology’, pp. 173–178. Available at: https://pubs.er.usgs.gov/publication/5210920 (Accessed: 22 June 2019).</w:t>
      </w:r>
    </w:p>
    <w:p w14:paraId="1559DE97" w14:textId="77777777" w:rsidR="00F25CD5" w:rsidRPr="00F25CD5" w:rsidRDefault="00F25CD5" w:rsidP="00F25CD5">
      <w:pPr>
        <w:widowControl w:val="0"/>
        <w:autoSpaceDE w:val="0"/>
        <w:autoSpaceDN w:val="0"/>
        <w:adjustRightInd w:val="0"/>
        <w:spacing w:line="480" w:lineRule="auto"/>
        <w:rPr>
          <w:noProof/>
        </w:rPr>
      </w:pPr>
      <w:r w:rsidRPr="00F25CD5">
        <w:rPr>
          <w:noProof/>
        </w:rPr>
        <w:t xml:space="preserve">Stonehouse, B. (1962) ‘The Tropic Birds (Genus: Phaethon) Of Ascension Island’, </w:t>
      </w:r>
      <w:r w:rsidRPr="00F25CD5">
        <w:rPr>
          <w:i/>
          <w:iCs/>
          <w:noProof/>
        </w:rPr>
        <w:t>Ibis</w:t>
      </w:r>
      <w:r w:rsidRPr="00F25CD5">
        <w:rPr>
          <w:noProof/>
        </w:rPr>
        <w:t>. John Wiley &amp; Sons, Ltd (10.1111), 103 B(2), pp. 124–161. doi: 10.1111/j.1474-919X.1962.tb07242.x.</w:t>
      </w:r>
    </w:p>
    <w:p w14:paraId="60692091" w14:textId="59F022AC" w:rsidR="00C727A2" w:rsidRPr="00980D3C" w:rsidRDefault="003773CE" w:rsidP="00C727A2">
      <w:pPr>
        <w:spacing w:line="480" w:lineRule="auto"/>
        <w:rPr>
          <w:b/>
        </w:rPr>
      </w:pPr>
      <w:r>
        <w:rPr>
          <w:b/>
        </w:rPr>
        <w:lastRenderedPageBreak/>
        <w:fldChar w:fldCharType="end"/>
      </w:r>
      <w:r w:rsidR="00C727A2" w:rsidRPr="00980D3C">
        <w:rPr>
          <w:b/>
        </w:rPr>
        <w:br w:type="page"/>
      </w:r>
    </w:p>
    <w:p w14:paraId="6A966C6F" w14:textId="77777777" w:rsidR="00E97C86" w:rsidRDefault="00E97C86" w:rsidP="00C727A2">
      <w:pPr>
        <w:spacing w:line="480" w:lineRule="auto"/>
        <w:rPr>
          <w:b/>
        </w:rPr>
        <w:sectPr w:rsidR="00E97C86" w:rsidSect="00C727A2">
          <w:headerReference w:type="even" r:id="rId11"/>
          <w:headerReference w:type="default" r:id="rId12"/>
          <w:headerReference w:type="first" r:id="rId13"/>
          <w:pgSz w:w="12240" w:h="15840"/>
          <w:pgMar w:top="1440" w:right="1440" w:bottom="1440" w:left="1440" w:header="720" w:footer="720" w:gutter="0"/>
          <w:lnNumType w:countBy="1" w:restart="continuous"/>
          <w:cols w:space="720"/>
          <w:docGrid w:linePitch="360"/>
        </w:sectPr>
      </w:pPr>
    </w:p>
    <w:p w14:paraId="5E7DB57B" w14:textId="70EC1EA8" w:rsidR="00E97C86" w:rsidRPr="00980D3C" w:rsidRDefault="00E97C86" w:rsidP="00E97C86">
      <w:pPr>
        <w:spacing w:line="480" w:lineRule="auto"/>
      </w:pPr>
      <w:r w:rsidRPr="00980D3C">
        <w:lastRenderedPageBreak/>
        <w:t xml:space="preserve">Table 1: Details of the five </w:t>
      </w:r>
      <w:r>
        <w:rPr>
          <w:i/>
        </w:rPr>
        <w:t xml:space="preserve">P. lepturus </w:t>
      </w:r>
      <w:r>
        <w:t xml:space="preserve">breeding </w:t>
      </w:r>
      <w:r w:rsidRPr="00980D3C">
        <w:t xml:space="preserve">study </w:t>
      </w:r>
      <w:commentRangeStart w:id="348"/>
      <w:commentRangeStart w:id="349"/>
      <w:r>
        <w:t>sites</w:t>
      </w:r>
      <w:commentRangeEnd w:id="348"/>
      <w:r>
        <w:rPr>
          <w:rStyle w:val="CommentReference"/>
        </w:rPr>
        <w:commentReference w:id="348"/>
      </w:r>
      <w:commentRangeEnd w:id="349"/>
      <w:r w:rsidR="00603A1E">
        <w:rPr>
          <w:rStyle w:val="CommentReference"/>
        </w:rPr>
        <w:commentReference w:id="349"/>
      </w:r>
      <w:r w:rsidRPr="00980D3C">
        <w:t xml:space="preserve"> in the Seychelles.</w:t>
      </w:r>
    </w:p>
    <w:tbl>
      <w:tblPr>
        <w:tblStyle w:val="TableGrid"/>
        <w:tblpPr w:leftFromText="180" w:rightFromText="180" w:vertAnchor="text" w:tblpY="1"/>
        <w:tblOverlap w:val="never"/>
        <w:tblW w:w="1374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350" w:author="April Burt [2]" w:date="2019-06-09T10:48:00Z">
          <w:tblPr>
            <w:tblStyle w:val="TableGrid"/>
            <w:tblpPr w:leftFromText="180" w:rightFromText="180" w:vertAnchor="text" w:horzAnchor="page" w:tblpX="1570" w:tblpY="354"/>
            <w:tblW w:w="1374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917"/>
        <w:gridCol w:w="1704"/>
        <w:gridCol w:w="898"/>
        <w:gridCol w:w="1059"/>
        <w:gridCol w:w="1155"/>
        <w:gridCol w:w="860"/>
        <w:gridCol w:w="1581"/>
        <w:gridCol w:w="1236"/>
        <w:gridCol w:w="2639"/>
        <w:gridCol w:w="1692"/>
        <w:tblGridChange w:id="351">
          <w:tblGrid>
            <w:gridCol w:w="917"/>
            <w:gridCol w:w="1704"/>
            <w:gridCol w:w="898"/>
            <w:gridCol w:w="1059"/>
            <w:gridCol w:w="1155"/>
            <w:gridCol w:w="860"/>
            <w:gridCol w:w="1581"/>
            <w:gridCol w:w="1236"/>
            <w:gridCol w:w="2639"/>
            <w:gridCol w:w="1692"/>
          </w:tblGrid>
        </w:tblGridChange>
      </w:tblGrid>
      <w:tr w:rsidR="00E97C86" w:rsidRPr="00EF21FC" w14:paraId="08EB4378" w14:textId="77777777" w:rsidTr="00603A1E">
        <w:tc>
          <w:tcPr>
            <w:tcW w:w="917" w:type="dxa"/>
            <w:tcBorders>
              <w:top w:val="single" w:sz="4" w:space="0" w:color="auto"/>
              <w:bottom w:val="single" w:sz="4" w:space="0" w:color="auto"/>
            </w:tcBorders>
            <w:tcPrChange w:id="352" w:author="April Burt [2]" w:date="2019-06-09T10:48:00Z">
              <w:tcPr>
                <w:tcW w:w="917" w:type="dxa"/>
                <w:tcBorders>
                  <w:top w:val="single" w:sz="4" w:space="0" w:color="auto"/>
                  <w:bottom w:val="single" w:sz="4" w:space="0" w:color="auto"/>
                </w:tcBorders>
              </w:tcPr>
            </w:tcPrChange>
          </w:tcPr>
          <w:p w14:paraId="17A81896" w14:textId="7276873E" w:rsidR="00E97C86" w:rsidRPr="00EF21FC" w:rsidRDefault="00E97C86" w:rsidP="00603A1E">
            <w:pPr>
              <w:spacing w:before="120" w:after="120"/>
              <w:outlineLvl w:val="0"/>
              <w:rPr>
                <w:b/>
                <w:sz w:val="22"/>
                <w:szCs w:val="22"/>
              </w:rPr>
            </w:pPr>
            <w:del w:id="353" w:author="Fernando Cagua" w:date="2019-06-28T18:11:00Z">
              <w:r w:rsidRPr="00EF21FC" w:rsidDel="00B431BD">
                <w:rPr>
                  <w:b/>
                  <w:sz w:val="22"/>
                  <w:szCs w:val="22"/>
                </w:rPr>
                <w:delText>Island</w:delText>
              </w:r>
            </w:del>
            <w:ins w:id="354" w:author="Fernando Cagua" w:date="2019-06-28T18:11:00Z">
              <w:r w:rsidR="00B431BD">
                <w:rPr>
                  <w:b/>
                  <w:sz w:val="22"/>
                  <w:szCs w:val="22"/>
                </w:rPr>
                <w:t>Site</w:t>
              </w:r>
            </w:ins>
          </w:p>
        </w:tc>
        <w:tc>
          <w:tcPr>
            <w:tcW w:w="1704" w:type="dxa"/>
            <w:tcBorders>
              <w:top w:val="single" w:sz="4" w:space="0" w:color="auto"/>
              <w:bottom w:val="single" w:sz="4" w:space="0" w:color="auto"/>
            </w:tcBorders>
            <w:tcPrChange w:id="355" w:author="April Burt [2]" w:date="2019-06-09T10:48:00Z">
              <w:tcPr>
                <w:tcW w:w="1704" w:type="dxa"/>
                <w:tcBorders>
                  <w:top w:val="single" w:sz="4" w:space="0" w:color="auto"/>
                  <w:bottom w:val="single" w:sz="4" w:space="0" w:color="auto"/>
                </w:tcBorders>
              </w:tcPr>
            </w:tcPrChange>
          </w:tcPr>
          <w:p w14:paraId="26C3F15C" w14:textId="77777777" w:rsidR="00E97C86" w:rsidRPr="00EF21FC" w:rsidRDefault="00E97C86" w:rsidP="00603A1E">
            <w:pPr>
              <w:spacing w:before="120" w:after="120"/>
              <w:outlineLvl w:val="0"/>
              <w:rPr>
                <w:b/>
                <w:sz w:val="22"/>
                <w:szCs w:val="22"/>
              </w:rPr>
            </w:pPr>
            <w:r w:rsidRPr="00EF21FC">
              <w:rPr>
                <w:b/>
                <w:sz w:val="22"/>
                <w:szCs w:val="22"/>
              </w:rPr>
              <w:t>Protection status</w:t>
            </w:r>
          </w:p>
        </w:tc>
        <w:tc>
          <w:tcPr>
            <w:tcW w:w="898" w:type="dxa"/>
            <w:tcBorders>
              <w:top w:val="single" w:sz="4" w:space="0" w:color="auto"/>
              <w:bottom w:val="single" w:sz="4" w:space="0" w:color="auto"/>
            </w:tcBorders>
            <w:tcPrChange w:id="356" w:author="April Burt [2]" w:date="2019-06-09T10:48:00Z">
              <w:tcPr>
                <w:tcW w:w="898" w:type="dxa"/>
                <w:tcBorders>
                  <w:top w:val="single" w:sz="4" w:space="0" w:color="auto"/>
                  <w:bottom w:val="single" w:sz="4" w:space="0" w:color="auto"/>
                </w:tcBorders>
              </w:tcPr>
            </w:tcPrChange>
          </w:tcPr>
          <w:p w14:paraId="460F191C" w14:textId="77777777" w:rsidR="00E97C86" w:rsidRPr="00EF21FC" w:rsidRDefault="00E97C86" w:rsidP="00603A1E">
            <w:pPr>
              <w:spacing w:before="120" w:after="120"/>
              <w:outlineLvl w:val="0"/>
              <w:rPr>
                <w:b/>
                <w:sz w:val="22"/>
                <w:szCs w:val="22"/>
              </w:rPr>
            </w:pPr>
            <w:r w:rsidRPr="00EF21FC">
              <w:rPr>
                <w:b/>
                <w:sz w:val="22"/>
                <w:szCs w:val="22"/>
              </w:rPr>
              <w:t>Land area (ha)</w:t>
            </w:r>
          </w:p>
        </w:tc>
        <w:tc>
          <w:tcPr>
            <w:tcW w:w="1059" w:type="dxa"/>
            <w:tcBorders>
              <w:top w:val="single" w:sz="4" w:space="0" w:color="auto"/>
              <w:bottom w:val="single" w:sz="4" w:space="0" w:color="auto"/>
            </w:tcBorders>
            <w:tcPrChange w:id="357" w:author="April Burt [2]" w:date="2019-06-09T10:48:00Z">
              <w:tcPr>
                <w:tcW w:w="1059" w:type="dxa"/>
                <w:tcBorders>
                  <w:top w:val="single" w:sz="4" w:space="0" w:color="auto"/>
                  <w:bottom w:val="single" w:sz="4" w:space="0" w:color="auto"/>
                </w:tcBorders>
              </w:tcPr>
            </w:tcPrChange>
          </w:tcPr>
          <w:p w14:paraId="4C4313F9" w14:textId="77777777" w:rsidR="00E97C86" w:rsidRPr="00EF21FC" w:rsidRDefault="00E97C86" w:rsidP="00603A1E">
            <w:pPr>
              <w:spacing w:before="120" w:after="120"/>
              <w:outlineLvl w:val="0"/>
              <w:rPr>
                <w:b/>
                <w:sz w:val="22"/>
                <w:szCs w:val="22"/>
              </w:rPr>
            </w:pPr>
            <w:proofErr w:type="spellStart"/>
            <w:r w:rsidRPr="00EF21FC">
              <w:rPr>
                <w:b/>
                <w:sz w:val="22"/>
                <w:szCs w:val="22"/>
              </w:rPr>
              <w:t>Geomor-phology</w:t>
            </w:r>
            <w:proofErr w:type="spellEnd"/>
          </w:p>
        </w:tc>
        <w:tc>
          <w:tcPr>
            <w:tcW w:w="1155" w:type="dxa"/>
            <w:tcBorders>
              <w:top w:val="single" w:sz="4" w:space="0" w:color="auto"/>
              <w:bottom w:val="single" w:sz="4" w:space="0" w:color="auto"/>
            </w:tcBorders>
            <w:tcPrChange w:id="358" w:author="April Burt [2]" w:date="2019-06-09T10:48:00Z">
              <w:tcPr>
                <w:tcW w:w="1155" w:type="dxa"/>
                <w:tcBorders>
                  <w:top w:val="single" w:sz="4" w:space="0" w:color="auto"/>
                  <w:bottom w:val="single" w:sz="4" w:space="0" w:color="auto"/>
                </w:tcBorders>
              </w:tcPr>
            </w:tcPrChange>
          </w:tcPr>
          <w:p w14:paraId="44621844" w14:textId="77777777" w:rsidR="00E97C86" w:rsidRPr="00EF21FC" w:rsidRDefault="00E97C86" w:rsidP="00603A1E">
            <w:pPr>
              <w:spacing w:before="120" w:after="120"/>
              <w:outlineLvl w:val="0"/>
              <w:rPr>
                <w:b/>
                <w:sz w:val="22"/>
                <w:szCs w:val="22"/>
              </w:rPr>
            </w:pPr>
            <w:r w:rsidRPr="00EF21FC">
              <w:rPr>
                <w:b/>
                <w:sz w:val="22"/>
                <w:szCs w:val="22"/>
              </w:rPr>
              <w:t>Location</w:t>
            </w:r>
          </w:p>
        </w:tc>
        <w:tc>
          <w:tcPr>
            <w:tcW w:w="860" w:type="dxa"/>
            <w:tcBorders>
              <w:top w:val="single" w:sz="4" w:space="0" w:color="auto"/>
              <w:bottom w:val="single" w:sz="4" w:space="0" w:color="auto"/>
            </w:tcBorders>
            <w:tcPrChange w:id="359" w:author="April Burt [2]" w:date="2019-06-09T10:48:00Z">
              <w:tcPr>
                <w:tcW w:w="860" w:type="dxa"/>
                <w:tcBorders>
                  <w:top w:val="single" w:sz="4" w:space="0" w:color="auto"/>
                  <w:bottom w:val="single" w:sz="4" w:space="0" w:color="auto"/>
                </w:tcBorders>
              </w:tcPr>
            </w:tcPrChange>
          </w:tcPr>
          <w:p w14:paraId="0249B642" w14:textId="77777777" w:rsidR="00E97C86" w:rsidRPr="00EF21FC" w:rsidRDefault="00E97C86" w:rsidP="00603A1E">
            <w:pPr>
              <w:spacing w:before="120" w:after="120"/>
              <w:outlineLvl w:val="0"/>
              <w:rPr>
                <w:b/>
                <w:sz w:val="22"/>
                <w:szCs w:val="22"/>
              </w:rPr>
            </w:pPr>
            <w:r w:rsidRPr="00EF21FC">
              <w:rPr>
                <w:b/>
                <w:sz w:val="22"/>
                <w:szCs w:val="22"/>
              </w:rPr>
              <w:t xml:space="preserve">Max height </w:t>
            </w:r>
            <w:proofErr w:type="spellStart"/>
            <w:r w:rsidRPr="00EF21FC">
              <w:rPr>
                <w:b/>
                <w:sz w:val="22"/>
                <w:szCs w:val="22"/>
              </w:rPr>
              <w:t>asl</w:t>
            </w:r>
            <w:proofErr w:type="spellEnd"/>
            <w:r w:rsidRPr="00EF21FC">
              <w:rPr>
                <w:b/>
                <w:sz w:val="22"/>
                <w:szCs w:val="22"/>
              </w:rPr>
              <w:t xml:space="preserve"> (m)</w:t>
            </w:r>
          </w:p>
        </w:tc>
        <w:tc>
          <w:tcPr>
            <w:tcW w:w="1581" w:type="dxa"/>
            <w:tcBorders>
              <w:top w:val="single" w:sz="4" w:space="0" w:color="auto"/>
              <w:bottom w:val="single" w:sz="4" w:space="0" w:color="auto"/>
            </w:tcBorders>
            <w:tcPrChange w:id="360" w:author="April Burt [2]" w:date="2019-06-09T10:48:00Z">
              <w:tcPr>
                <w:tcW w:w="1581" w:type="dxa"/>
                <w:tcBorders>
                  <w:top w:val="single" w:sz="4" w:space="0" w:color="auto"/>
                  <w:bottom w:val="single" w:sz="4" w:space="0" w:color="auto"/>
                </w:tcBorders>
              </w:tcPr>
            </w:tcPrChange>
          </w:tcPr>
          <w:p w14:paraId="60E1B560" w14:textId="77777777" w:rsidR="00E97C86" w:rsidRPr="00EF21FC" w:rsidRDefault="00E97C86" w:rsidP="00603A1E">
            <w:pPr>
              <w:spacing w:before="120" w:after="120"/>
              <w:outlineLvl w:val="0"/>
              <w:rPr>
                <w:b/>
                <w:sz w:val="22"/>
                <w:szCs w:val="22"/>
              </w:rPr>
            </w:pPr>
            <w:r w:rsidRPr="00EF21FC">
              <w:rPr>
                <w:b/>
                <w:sz w:val="22"/>
                <w:szCs w:val="22"/>
              </w:rPr>
              <w:t>Management</w:t>
            </w:r>
          </w:p>
        </w:tc>
        <w:tc>
          <w:tcPr>
            <w:tcW w:w="1236" w:type="dxa"/>
            <w:tcBorders>
              <w:top w:val="single" w:sz="4" w:space="0" w:color="auto"/>
              <w:bottom w:val="single" w:sz="4" w:space="0" w:color="auto"/>
            </w:tcBorders>
            <w:tcPrChange w:id="361" w:author="April Burt [2]" w:date="2019-06-09T10:48:00Z">
              <w:tcPr>
                <w:tcW w:w="1236" w:type="dxa"/>
                <w:tcBorders>
                  <w:top w:val="single" w:sz="4" w:space="0" w:color="auto"/>
                  <w:bottom w:val="single" w:sz="4" w:space="0" w:color="auto"/>
                </w:tcBorders>
              </w:tcPr>
            </w:tcPrChange>
          </w:tcPr>
          <w:p w14:paraId="4DF814F2" w14:textId="77777777" w:rsidR="00E97C86" w:rsidRPr="00EF21FC" w:rsidRDefault="00E97C86" w:rsidP="00603A1E">
            <w:pPr>
              <w:spacing w:before="120" w:after="120"/>
              <w:outlineLvl w:val="0"/>
              <w:rPr>
                <w:b/>
                <w:sz w:val="22"/>
                <w:szCs w:val="22"/>
              </w:rPr>
            </w:pPr>
            <w:r w:rsidRPr="00EF21FC">
              <w:rPr>
                <w:b/>
                <w:sz w:val="22"/>
                <w:szCs w:val="22"/>
              </w:rPr>
              <w:t>Population estimates</w:t>
            </w:r>
          </w:p>
        </w:tc>
        <w:tc>
          <w:tcPr>
            <w:tcW w:w="2639" w:type="dxa"/>
            <w:tcBorders>
              <w:top w:val="single" w:sz="4" w:space="0" w:color="auto"/>
              <w:bottom w:val="single" w:sz="4" w:space="0" w:color="auto"/>
            </w:tcBorders>
            <w:tcPrChange w:id="362" w:author="April Burt [2]" w:date="2019-06-09T10:48:00Z">
              <w:tcPr>
                <w:tcW w:w="2639" w:type="dxa"/>
                <w:tcBorders>
                  <w:top w:val="single" w:sz="4" w:space="0" w:color="auto"/>
                  <w:bottom w:val="single" w:sz="4" w:space="0" w:color="auto"/>
                </w:tcBorders>
              </w:tcPr>
            </w:tcPrChange>
          </w:tcPr>
          <w:p w14:paraId="41485611" w14:textId="77777777" w:rsidR="00E97C86" w:rsidRPr="00EF21FC" w:rsidRDefault="00E97C86" w:rsidP="00603A1E">
            <w:pPr>
              <w:spacing w:before="120" w:after="120"/>
              <w:outlineLvl w:val="0"/>
              <w:rPr>
                <w:b/>
                <w:sz w:val="22"/>
                <w:szCs w:val="22"/>
              </w:rPr>
            </w:pPr>
            <w:r w:rsidRPr="00EF21FC">
              <w:rPr>
                <w:b/>
                <w:sz w:val="22"/>
                <w:szCs w:val="22"/>
              </w:rPr>
              <w:t>Nest predators</w:t>
            </w:r>
          </w:p>
        </w:tc>
        <w:tc>
          <w:tcPr>
            <w:tcW w:w="1692" w:type="dxa"/>
            <w:tcBorders>
              <w:top w:val="single" w:sz="4" w:space="0" w:color="auto"/>
              <w:bottom w:val="single" w:sz="4" w:space="0" w:color="auto"/>
            </w:tcBorders>
            <w:tcPrChange w:id="363" w:author="April Burt [2]" w:date="2019-06-09T10:48:00Z">
              <w:tcPr>
                <w:tcW w:w="1692" w:type="dxa"/>
                <w:tcBorders>
                  <w:top w:val="single" w:sz="4" w:space="0" w:color="auto"/>
                  <w:bottom w:val="single" w:sz="4" w:space="0" w:color="auto"/>
                </w:tcBorders>
              </w:tcPr>
            </w:tcPrChange>
          </w:tcPr>
          <w:p w14:paraId="0F1A8EF7" w14:textId="77777777" w:rsidR="00E97C86" w:rsidRPr="00EF21FC" w:rsidRDefault="00E97C86" w:rsidP="00603A1E">
            <w:pPr>
              <w:spacing w:before="120" w:after="120"/>
              <w:outlineLvl w:val="0"/>
              <w:rPr>
                <w:b/>
                <w:sz w:val="22"/>
                <w:szCs w:val="22"/>
              </w:rPr>
            </w:pPr>
            <w:r>
              <w:rPr>
                <w:b/>
                <w:sz w:val="22"/>
                <w:szCs w:val="22"/>
              </w:rPr>
              <w:t>Other d</w:t>
            </w:r>
            <w:r w:rsidRPr="00EF21FC">
              <w:rPr>
                <w:b/>
                <w:sz w:val="22"/>
                <w:szCs w:val="22"/>
              </w:rPr>
              <w:t>isruptive* species</w:t>
            </w:r>
          </w:p>
        </w:tc>
      </w:tr>
      <w:tr w:rsidR="00E97C86" w:rsidRPr="00EF21FC" w14:paraId="2FBACFC4" w14:textId="77777777" w:rsidTr="00603A1E">
        <w:tc>
          <w:tcPr>
            <w:tcW w:w="917" w:type="dxa"/>
            <w:tcBorders>
              <w:top w:val="single" w:sz="4" w:space="0" w:color="auto"/>
            </w:tcBorders>
            <w:tcPrChange w:id="364" w:author="April Burt [2]" w:date="2019-06-09T10:48:00Z">
              <w:tcPr>
                <w:tcW w:w="917" w:type="dxa"/>
                <w:tcBorders>
                  <w:top w:val="single" w:sz="4" w:space="0" w:color="auto"/>
                </w:tcBorders>
              </w:tcPr>
            </w:tcPrChange>
          </w:tcPr>
          <w:p w14:paraId="44880CBD" w14:textId="77777777" w:rsidR="00E97C86" w:rsidRPr="00EF21FC" w:rsidRDefault="00E97C86" w:rsidP="00603A1E">
            <w:pPr>
              <w:spacing w:before="120" w:after="120"/>
              <w:outlineLvl w:val="0"/>
              <w:rPr>
                <w:sz w:val="22"/>
                <w:szCs w:val="22"/>
              </w:rPr>
            </w:pPr>
            <w:r w:rsidRPr="00EF21FC">
              <w:rPr>
                <w:sz w:val="22"/>
                <w:szCs w:val="22"/>
              </w:rPr>
              <w:t>Aldabra Atoll</w:t>
            </w:r>
          </w:p>
        </w:tc>
        <w:tc>
          <w:tcPr>
            <w:tcW w:w="1704" w:type="dxa"/>
            <w:tcBorders>
              <w:top w:val="single" w:sz="4" w:space="0" w:color="auto"/>
            </w:tcBorders>
            <w:tcPrChange w:id="365" w:author="April Burt [2]" w:date="2019-06-09T10:48:00Z">
              <w:tcPr>
                <w:tcW w:w="1704" w:type="dxa"/>
                <w:tcBorders>
                  <w:top w:val="single" w:sz="4" w:space="0" w:color="auto"/>
                </w:tcBorders>
              </w:tcPr>
            </w:tcPrChange>
          </w:tcPr>
          <w:p w14:paraId="325D86B4" w14:textId="3DAEDD1C" w:rsidR="00E97C86" w:rsidRPr="00EF21FC" w:rsidRDefault="00E97C86" w:rsidP="00603A1E">
            <w:pPr>
              <w:spacing w:before="120" w:after="120"/>
              <w:outlineLvl w:val="0"/>
              <w:rPr>
                <w:sz w:val="22"/>
                <w:szCs w:val="22"/>
              </w:rPr>
            </w:pPr>
            <w:r w:rsidRPr="00EF21FC">
              <w:rPr>
                <w:sz w:val="22"/>
                <w:szCs w:val="22"/>
              </w:rPr>
              <w:t xml:space="preserve">UNESCO World Heritage site (1982); </w:t>
            </w:r>
            <w:r w:rsidR="004D621A">
              <w:rPr>
                <w:sz w:val="22"/>
                <w:szCs w:val="22"/>
              </w:rPr>
              <w:t xml:space="preserve">IUCN class 1A </w:t>
            </w:r>
            <w:r w:rsidRPr="00EF21FC">
              <w:rPr>
                <w:sz w:val="22"/>
                <w:szCs w:val="22"/>
              </w:rPr>
              <w:t>Special Reserve (1975)</w:t>
            </w:r>
          </w:p>
        </w:tc>
        <w:tc>
          <w:tcPr>
            <w:tcW w:w="898" w:type="dxa"/>
            <w:tcBorders>
              <w:top w:val="single" w:sz="4" w:space="0" w:color="auto"/>
            </w:tcBorders>
            <w:tcPrChange w:id="366" w:author="April Burt [2]" w:date="2019-06-09T10:48:00Z">
              <w:tcPr>
                <w:tcW w:w="898" w:type="dxa"/>
                <w:tcBorders>
                  <w:top w:val="single" w:sz="4" w:space="0" w:color="auto"/>
                </w:tcBorders>
              </w:tcPr>
            </w:tcPrChange>
          </w:tcPr>
          <w:p w14:paraId="49056B47" w14:textId="77777777" w:rsidR="00E97C86" w:rsidRPr="00EF21FC" w:rsidRDefault="00E97C86" w:rsidP="00603A1E">
            <w:pPr>
              <w:spacing w:before="120" w:after="120"/>
              <w:outlineLvl w:val="0"/>
              <w:rPr>
                <w:sz w:val="22"/>
                <w:szCs w:val="22"/>
              </w:rPr>
            </w:pPr>
            <w:r w:rsidRPr="00EF21FC">
              <w:rPr>
                <w:sz w:val="22"/>
                <w:szCs w:val="22"/>
              </w:rPr>
              <w:t>15,254</w:t>
            </w:r>
          </w:p>
        </w:tc>
        <w:tc>
          <w:tcPr>
            <w:tcW w:w="1059" w:type="dxa"/>
            <w:tcBorders>
              <w:top w:val="single" w:sz="4" w:space="0" w:color="auto"/>
            </w:tcBorders>
            <w:tcPrChange w:id="367" w:author="April Burt [2]" w:date="2019-06-09T10:48:00Z">
              <w:tcPr>
                <w:tcW w:w="1059" w:type="dxa"/>
                <w:tcBorders>
                  <w:top w:val="single" w:sz="4" w:space="0" w:color="auto"/>
                </w:tcBorders>
              </w:tcPr>
            </w:tcPrChange>
          </w:tcPr>
          <w:p w14:paraId="6FF14BFF" w14:textId="77777777" w:rsidR="00E97C86" w:rsidRPr="00EF21FC" w:rsidRDefault="00E97C86" w:rsidP="00603A1E">
            <w:pPr>
              <w:spacing w:before="120" w:after="120"/>
              <w:outlineLvl w:val="0"/>
              <w:rPr>
                <w:sz w:val="22"/>
                <w:szCs w:val="22"/>
              </w:rPr>
            </w:pPr>
            <w:r w:rsidRPr="00EF21FC">
              <w:rPr>
                <w:sz w:val="22"/>
                <w:szCs w:val="22"/>
              </w:rPr>
              <w:t xml:space="preserve">Coralline </w:t>
            </w:r>
          </w:p>
        </w:tc>
        <w:tc>
          <w:tcPr>
            <w:tcW w:w="1155" w:type="dxa"/>
            <w:tcBorders>
              <w:top w:val="single" w:sz="4" w:space="0" w:color="auto"/>
            </w:tcBorders>
            <w:tcPrChange w:id="368" w:author="April Burt [2]" w:date="2019-06-09T10:48:00Z">
              <w:tcPr>
                <w:tcW w:w="1155" w:type="dxa"/>
                <w:tcBorders>
                  <w:top w:val="single" w:sz="4" w:space="0" w:color="auto"/>
                </w:tcBorders>
              </w:tcPr>
            </w:tcPrChange>
          </w:tcPr>
          <w:p w14:paraId="16FD613D" w14:textId="77777777" w:rsidR="00E97C86" w:rsidRPr="00EF21FC" w:rsidRDefault="00E97C86" w:rsidP="00603A1E">
            <w:pPr>
              <w:spacing w:before="120" w:after="120"/>
              <w:outlineLvl w:val="0"/>
              <w:rPr>
                <w:sz w:val="22"/>
                <w:szCs w:val="22"/>
              </w:rPr>
            </w:pPr>
            <w:r w:rsidRPr="00EF21FC">
              <w:rPr>
                <w:sz w:val="22"/>
                <w:szCs w:val="22"/>
              </w:rPr>
              <w:t>9.2255</w:t>
            </w:r>
            <w:r w:rsidRPr="00EF21FC">
              <w:rPr>
                <w:b/>
                <w:sz w:val="22"/>
                <w:szCs w:val="22"/>
              </w:rPr>
              <w:t>°</w:t>
            </w:r>
            <w:r w:rsidRPr="00EF21FC">
              <w:rPr>
                <w:sz w:val="22"/>
                <w:szCs w:val="22"/>
              </w:rPr>
              <w:t>S, 46.1310</w:t>
            </w:r>
            <w:r w:rsidRPr="00EF21FC">
              <w:rPr>
                <w:b/>
                <w:sz w:val="22"/>
                <w:szCs w:val="22"/>
              </w:rPr>
              <w:t>°</w:t>
            </w:r>
            <w:r w:rsidRPr="00EF21FC">
              <w:rPr>
                <w:sz w:val="22"/>
                <w:szCs w:val="22"/>
              </w:rPr>
              <w:t>E</w:t>
            </w:r>
          </w:p>
        </w:tc>
        <w:tc>
          <w:tcPr>
            <w:tcW w:w="860" w:type="dxa"/>
            <w:tcBorders>
              <w:top w:val="single" w:sz="4" w:space="0" w:color="auto"/>
            </w:tcBorders>
            <w:tcPrChange w:id="369" w:author="April Burt [2]" w:date="2019-06-09T10:48:00Z">
              <w:tcPr>
                <w:tcW w:w="860" w:type="dxa"/>
                <w:tcBorders>
                  <w:top w:val="single" w:sz="4" w:space="0" w:color="auto"/>
                </w:tcBorders>
              </w:tcPr>
            </w:tcPrChange>
          </w:tcPr>
          <w:p w14:paraId="11880E58" w14:textId="77777777" w:rsidR="00E97C86" w:rsidRPr="00EF21FC" w:rsidRDefault="00E97C86" w:rsidP="00603A1E">
            <w:pPr>
              <w:spacing w:before="120" w:after="120"/>
              <w:outlineLvl w:val="0"/>
              <w:rPr>
                <w:sz w:val="22"/>
                <w:szCs w:val="22"/>
              </w:rPr>
            </w:pPr>
            <w:r w:rsidRPr="00EF21FC">
              <w:rPr>
                <w:sz w:val="22"/>
                <w:szCs w:val="22"/>
              </w:rPr>
              <w:t>8</w:t>
            </w:r>
          </w:p>
        </w:tc>
        <w:tc>
          <w:tcPr>
            <w:tcW w:w="1581" w:type="dxa"/>
            <w:tcBorders>
              <w:top w:val="single" w:sz="4" w:space="0" w:color="auto"/>
            </w:tcBorders>
            <w:tcPrChange w:id="370" w:author="April Burt [2]" w:date="2019-06-09T10:48:00Z">
              <w:tcPr>
                <w:tcW w:w="1581" w:type="dxa"/>
                <w:tcBorders>
                  <w:top w:val="single" w:sz="4" w:space="0" w:color="auto"/>
                </w:tcBorders>
              </w:tcPr>
            </w:tcPrChange>
          </w:tcPr>
          <w:p w14:paraId="2B9B0DC0" w14:textId="77777777" w:rsidR="00E97C86" w:rsidRPr="00EF21FC" w:rsidRDefault="00E97C86" w:rsidP="00603A1E">
            <w:pPr>
              <w:spacing w:before="120" w:after="120"/>
              <w:outlineLvl w:val="0"/>
              <w:rPr>
                <w:sz w:val="22"/>
                <w:szCs w:val="22"/>
              </w:rPr>
            </w:pPr>
            <w:r w:rsidRPr="00EF21FC">
              <w:rPr>
                <w:sz w:val="22"/>
                <w:szCs w:val="22"/>
              </w:rPr>
              <w:t>Public Trust</w:t>
            </w:r>
          </w:p>
        </w:tc>
        <w:tc>
          <w:tcPr>
            <w:tcW w:w="1236" w:type="dxa"/>
            <w:tcBorders>
              <w:top w:val="single" w:sz="4" w:space="0" w:color="auto"/>
            </w:tcBorders>
            <w:tcPrChange w:id="371" w:author="April Burt [2]" w:date="2019-06-09T10:48:00Z">
              <w:tcPr>
                <w:tcW w:w="1236" w:type="dxa"/>
                <w:tcBorders>
                  <w:top w:val="single" w:sz="4" w:space="0" w:color="auto"/>
                </w:tcBorders>
              </w:tcPr>
            </w:tcPrChange>
          </w:tcPr>
          <w:p w14:paraId="766B5909" w14:textId="77777777" w:rsidR="00E97C86" w:rsidRPr="00EF21FC" w:rsidRDefault="00E97C86" w:rsidP="00603A1E">
            <w:pPr>
              <w:spacing w:before="120" w:after="120"/>
              <w:outlineLvl w:val="0"/>
              <w:rPr>
                <w:sz w:val="22"/>
                <w:szCs w:val="22"/>
                <w:vertAlign w:val="superscript"/>
              </w:rPr>
            </w:pPr>
            <w:r w:rsidRPr="00EF21FC">
              <w:rPr>
                <w:sz w:val="22"/>
                <w:szCs w:val="22"/>
              </w:rPr>
              <w:t xml:space="preserve">2000 pairs </w:t>
            </w:r>
            <w:r w:rsidRPr="00EF21FC">
              <w:rPr>
                <w:sz w:val="22"/>
                <w:szCs w:val="22"/>
                <w:vertAlign w:val="superscript"/>
              </w:rPr>
              <w:t>1</w:t>
            </w:r>
          </w:p>
        </w:tc>
        <w:tc>
          <w:tcPr>
            <w:tcW w:w="2639" w:type="dxa"/>
            <w:tcBorders>
              <w:top w:val="single" w:sz="4" w:space="0" w:color="auto"/>
            </w:tcBorders>
            <w:tcPrChange w:id="372" w:author="April Burt [2]" w:date="2019-06-09T10:48:00Z">
              <w:tcPr>
                <w:tcW w:w="2639" w:type="dxa"/>
                <w:tcBorders>
                  <w:top w:val="single" w:sz="4" w:space="0" w:color="auto"/>
                </w:tcBorders>
              </w:tcPr>
            </w:tcPrChange>
          </w:tcPr>
          <w:p w14:paraId="0F43A9C1" w14:textId="77777777" w:rsidR="00E97C86" w:rsidRPr="00850451" w:rsidRDefault="00E97C86" w:rsidP="00603A1E">
            <w:pPr>
              <w:spacing w:before="120" w:after="120"/>
              <w:outlineLvl w:val="0"/>
              <w:rPr>
                <w:sz w:val="22"/>
                <w:szCs w:val="22"/>
              </w:rPr>
            </w:pPr>
            <w:r w:rsidRPr="00EF21FC">
              <w:rPr>
                <w:sz w:val="22"/>
                <w:szCs w:val="22"/>
              </w:rPr>
              <w:t>Black rat</w:t>
            </w:r>
            <w:r w:rsidRPr="00EF21FC">
              <w:rPr>
                <w:i/>
                <w:sz w:val="22"/>
                <w:szCs w:val="22"/>
              </w:rPr>
              <w:t xml:space="preserve">, </w:t>
            </w:r>
            <w:r w:rsidRPr="00EF21FC">
              <w:rPr>
                <w:sz w:val="22"/>
                <w:szCs w:val="22"/>
              </w:rPr>
              <w:t>grey heron, Aldabra drongo</w:t>
            </w:r>
            <w:r w:rsidRPr="00EF21FC">
              <w:rPr>
                <w:sz w:val="22"/>
                <w:szCs w:val="22"/>
                <w:vertAlign w:val="superscript"/>
              </w:rPr>
              <w:t>4</w:t>
            </w:r>
            <w:r>
              <w:rPr>
                <w:sz w:val="22"/>
                <w:szCs w:val="22"/>
              </w:rPr>
              <w:t>, c</w:t>
            </w:r>
            <w:r w:rsidRPr="00EF21FC">
              <w:rPr>
                <w:sz w:val="22"/>
                <w:szCs w:val="22"/>
              </w:rPr>
              <w:t>oconut crab</w:t>
            </w:r>
            <w:r w:rsidRPr="00EF21FC">
              <w:rPr>
                <w:sz w:val="22"/>
                <w:szCs w:val="22"/>
                <w:vertAlign w:val="superscript"/>
              </w:rPr>
              <w:t>1</w:t>
            </w:r>
            <w:r>
              <w:rPr>
                <w:sz w:val="22"/>
                <w:szCs w:val="22"/>
              </w:rPr>
              <w:t>, pied crow</w:t>
            </w:r>
          </w:p>
        </w:tc>
        <w:tc>
          <w:tcPr>
            <w:tcW w:w="1692" w:type="dxa"/>
            <w:tcBorders>
              <w:top w:val="single" w:sz="4" w:space="0" w:color="auto"/>
            </w:tcBorders>
            <w:tcPrChange w:id="373" w:author="April Burt [2]" w:date="2019-06-09T10:48:00Z">
              <w:tcPr>
                <w:tcW w:w="1692" w:type="dxa"/>
                <w:tcBorders>
                  <w:top w:val="single" w:sz="4" w:space="0" w:color="auto"/>
                </w:tcBorders>
              </w:tcPr>
            </w:tcPrChange>
          </w:tcPr>
          <w:p w14:paraId="31D411C7" w14:textId="77777777" w:rsidR="00E97C86" w:rsidRPr="00EF21FC" w:rsidRDefault="00E97C86" w:rsidP="00603A1E">
            <w:pPr>
              <w:spacing w:before="120" w:after="120"/>
              <w:outlineLvl w:val="0"/>
              <w:rPr>
                <w:sz w:val="22"/>
                <w:szCs w:val="22"/>
              </w:rPr>
            </w:pPr>
            <w:r w:rsidRPr="00EF21FC">
              <w:rPr>
                <w:sz w:val="22"/>
                <w:szCs w:val="22"/>
              </w:rPr>
              <w:t>Red-tailed tropicbirds</w:t>
            </w:r>
            <w:r w:rsidRPr="00EF21FC">
              <w:rPr>
                <w:sz w:val="22"/>
                <w:szCs w:val="22"/>
                <w:vertAlign w:val="superscript"/>
              </w:rPr>
              <w:t>4</w:t>
            </w:r>
          </w:p>
        </w:tc>
      </w:tr>
      <w:tr w:rsidR="00E97C86" w:rsidRPr="00EF21FC" w14:paraId="0BE1E984" w14:textId="77777777" w:rsidTr="00603A1E">
        <w:tc>
          <w:tcPr>
            <w:tcW w:w="917" w:type="dxa"/>
            <w:tcPrChange w:id="374" w:author="April Burt [2]" w:date="2019-06-09T10:48:00Z">
              <w:tcPr>
                <w:tcW w:w="917" w:type="dxa"/>
              </w:tcPr>
            </w:tcPrChange>
          </w:tcPr>
          <w:p w14:paraId="2CC16F31" w14:textId="77777777" w:rsidR="00E97C86" w:rsidRPr="00EF21FC" w:rsidRDefault="00E97C86" w:rsidP="00603A1E">
            <w:pPr>
              <w:spacing w:before="120" w:after="120"/>
              <w:outlineLvl w:val="0"/>
              <w:rPr>
                <w:sz w:val="22"/>
                <w:szCs w:val="22"/>
              </w:rPr>
            </w:pPr>
            <w:r w:rsidRPr="00EF21FC">
              <w:rPr>
                <w:sz w:val="22"/>
                <w:szCs w:val="22"/>
              </w:rPr>
              <w:t>Aride</w:t>
            </w:r>
          </w:p>
        </w:tc>
        <w:tc>
          <w:tcPr>
            <w:tcW w:w="1704" w:type="dxa"/>
            <w:tcPrChange w:id="375" w:author="April Burt [2]" w:date="2019-06-09T10:48:00Z">
              <w:tcPr>
                <w:tcW w:w="1704" w:type="dxa"/>
              </w:tcPr>
            </w:tcPrChange>
          </w:tcPr>
          <w:p w14:paraId="13D36E3D" w14:textId="38872D9A" w:rsidR="00E97C86" w:rsidRPr="00EF21FC" w:rsidRDefault="00E97C86" w:rsidP="00603A1E">
            <w:pPr>
              <w:spacing w:before="120" w:after="120"/>
              <w:outlineLvl w:val="0"/>
              <w:rPr>
                <w:sz w:val="22"/>
                <w:szCs w:val="22"/>
              </w:rPr>
            </w:pPr>
            <w:r w:rsidRPr="00EF21FC">
              <w:rPr>
                <w:sz w:val="22"/>
                <w:szCs w:val="22"/>
              </w:rPr>
              <w:t>Special Reserve (197</w:t>
            </w:r>
            <w:r w:rsidR="00301B09">
              <w:rPr>
                <w:sz w:val="22"/>
                <w:szCs w:val="22"/>
              </w:rPr>
              <w:t>9</w:t>
            </w:r>
            <w:r w:rsidRPr="00EF21FC">
              <w:rPr>
                <w:sz w:val="22"/>
                <w:szCs w:val="22"/>
              </w:rPr>
              <w:t>)</w:t>
            </w:r>
          </w:p>
        </w:tc>
        <w:tc>
          <w:tcPr>
            <w:tcW w:w="898" w:type="dxa"/>
            <w:tcPrChange w:id="376" w:author="April Burt [2]" w:date="2019-06-09T10:48:00Z">
              <w:tcPr>
                <w:tcW w:w="898" w:type="dxa"/>
              </w:tcPr>
            </w:tcPrChange>
          </w:tcPr>
          <w:p w14:paraId="3138DFEB" w14:textId="77777777" w:rsidR="00E97C86" w:rsidRPr="00EF21FC" w:rsidRDefault="00E97C86" w:rsidP="00603A1E">
            <w:pPr>
              <w:spacing w:before="120" w:after="120"/>
              <w:outlineLvl w:val="0"/>
              <w:rPr>
                <w:sz w:val="22"/>
                <w:szCs w:val="22"/>
              </w:rPr>
            </w:pPr>
            <w:r w:rsidRPr="00EF21FC">
              <w:rPr>
                <w:sz w:val="22"/>
                <w:szCs w:val="22"/>
              </w:rPr>
              <w:t>74</w:t>
            </w:r>
          </w:p>
        </w:tc>
        <w:tc>
          <w:tcPr>
            <w:tcW w:w="1059" w:type="dxa"/>
            <w:tcPrChange w:id="377" w:author="April Burt [2]" w:date="2019-06-09T10:48:00Z">
              <w:tcPr>
                <w:tcW w:w="1059" w:type="dxa"/>
              </w:tcPr>
            </w:tcPrChange>
          </w:tcPr>
          <w:p w14:paraId="6DF31854" w14:textId="77777777" w:rsidR="00E97C86" w:rsidRPr="00EF21FC" w:rsidRDefault="00E97C86" w:rsidP="00603A1E">
            <w:pPr>
              <w:spacing w:before="120" w:after="120"/>
              <w:outlineLvl w:val="0"/>
              <w:rPr>
                <w:sz w:val="22"/>
                <w:szCs w:val="22"/>
              </w:rPr>
            </w:pPr>
            <w:r w:rsidRPr="00EF21FC">
              <w:rPr>
                <w:sz w:val="22"/>
                <w:szCs w:val="22"/>
              </w:rPr>
              <w:t>Granitic</w:t>
            </w:r>
          </w:p>
        </w:tc>
        <w:tc>
          <w:tcPr>
            <w:tcW w:w="1155" w:type="dxa"/>
            <w:tcPrChange w:id="378" w:author="April Burt [2]" w:date="2019-06-09T10:48:00Z">
              <w:tcPr>
                <w:tcW w:w="1155" w:type="dxa"/>
              </w:tcPr>
            </w:tcPrChange>
          </w:tcPr>
          <w:p w14:paraId="21F9462E" w14:textId="77777777" w:rsidR="00E97C86" w:rsidRPr="00EF21FC" w:rsidRDefault="00E97C86" w:rsidP="00603A1E">
            <w:pPr>
              <w:spacing w:before="120" w:after="120"/>
              <w:outlineLvl w:val="0"/>
              <w:rPr>
                <w:sz w:val="22"/>
                <w:szCs w:val="22"/>
              </w:rPr>
            </w:pPr>
            <w:r w:rsidRPr="00EF21FC">
              <w:rPr>
                <w:sz w:val="22"/>
                <w:szCs w:val="22"/>
              </w:rPr>
              <w:t>4.2000</w:t>
            </w:r>
            <w:r w:rsidRPr="00EF21FC">
              <w:rPr>
                <w:b/>
                <w:sz w:val="22"/>
                <w:szCs w:val="22"/>
              </w:rPr>
              <w:t>°</w:t>
            </w:r>
            <w:r w:rsidRPr="00EF21FC">
              <w:rPr>
                <w:sz w:val="22"/>
                <w:szCs w:val="22"/>
              </w:rPr>
              <w:t>S, 55.6667</w:t>
            </w:r>
            <w:r w:rsidRPr="00EF21FC">
              <w:rPr>
                <w:b/>
                <w:sz w:val="22"/>
                <w:szCs w:val="22"/>
              </w:rPr>
              <w:t>°</w:t>
            </w:r>
            <w:r w:rsidRPr="00EF21FC">
              <w:rPr>
                <w:sz w:val="22"/>
                <w:szCs w:val="22"/>
              </w:rPr>
              <w:t>E</w:t>
            </w:r>
          </w:p>
        </w:tc>
        <w:tc>
          <w:tcPr>
            <w:tcW w:w="860" w:type="dxa"/>
            <w:tcPrChange w:id="379" w:author="April Burt [2]" w:date="2019-06-09T10:48:00Z">
              <w:tcPr>
                <w:tcW w:w="860" w:type="dxa"/>
              </w:tcPr>
            </w:tcPrChange>
          </w:tcPr>
          <w:p w14:paraId="73060955" w14:textId="77777777" w:rsidR="00E97C86" w:rsidRPr="00EF21FC" w:rsidRDefault="00E97C86" w:rsidP="00603A1E">
            <w:pPr>
              <w:tabs>
                <w:tab w:val="left" w:pos="816"/>
              </w:tabs>
              <w:spacing w:before="120" w:after="120"/>
              <w:outlineLvl w:val="0"/>
              <w:rPr>
                <w:sz w:val="22"/>
                <w:szCs w:val="22"/>
              </w:rPr>
            </w:pPr>
            <w:r w:rsidRPr="00EF21FC">
              <w:rPr>
                <w:sz w:val="22"/>
                <w:szCs w:val="22"/>
              </w:rPr>
              <w:t>134</w:t>
            </w:r>
          </w:p>
        </w:tc>
        <w:tc>
          <w:tcPr>
            <w:tcW w:w="1581" w:type="dxa"/>
            <w:tcPrChange w:id="380" w:author="April Burt [2]" w:date="2019-06-09T10:48:00Z">
              <w:tcPr>
                <w:tcW w:w="1581" w:type="dxa"/>
              </w:tcPr>
            </w:tcPrChange>
          </w:tcPr>
          <w:p w14:paraId="49A0EBAD" w14:textId="77777777" w:rsidR="00E97C86" w:rsidRPr="00EF21FC" w:rsidRDefault="00E97C86" w:rsidP="00603A1E">
            <w:pPr>
              <w:spacing w:before="120" w:after="120"/>
              <w:outlineLvl w:val="0"/>
              <w:rPr>
                <w:sz w:val="22"/>
                <w:szCs w:val="22"/>
              </w:rPr>
            </w:pPr>
            <w:r w:rsidRPr="00EF21FC">
              <w:rPr>
                <w:sz w:val="22"/>
                <w:szCs w:val="22"/>
              </w:rPr>
              <w:t>NGO</w:t>
            </w:r>
          </w:p>
        </w:tc>
        <w:tc>
          <w:tcPr>
            <w:tcW w:w="1236" w:type="dxa"/>
            <w:tcPrChange w:id="381" w:author="April Burt [2]" w:date="2019-06-09T10:48:00Z">
              <w:tcPr>
                <w:tcW w:w="1236" w:type="dxa"/>
              </w:tcPr>
            </w:tcPrChange>
          </w:tcPr>
          <w:p w14:paraId="3D7E37F8" w14:textId="77777777" w:rsidR="00E97C86" w:rsidRPr="00EF21FC" w:rsidRDefault="00E97C86" w:rsidP="00603A1E">
            <w:pPr>
              <w:spacing w:before="120" w:after="120"/>
              <w:outlineLvl w:val="0"/>
              <w:rPr>
                <w:sz w:val="22"/>
                <w:szCs w:val="22"/>
              </w:rPr>
            </w:pPr>
            <w:r w:rsidRPr="00EF21FC">
              <w:rPr>
                <w:rFonts w:eastAsia="Calibri"/>
                <w:sz w:val="22"/>
                <w:szCs w:val="22"/>
              </w:rPr>
              <w:t xml:space="preserve">1446 pairs </w:t>
            </w:r>
            <w:r w:rsidRPr="00EF21FC">
              <w:rPr>
                <w:rFonts w:eastAsia="Calibri"/>
                <w:sz w:val="22"/>
                <w:szCs w:val="22"/>
                <w:vertAlign w:val="superscript"/>
              </w:rPr>
              <w:t>2</w:t>
            </w:r>
            <w:r w:rsidRPr="00EF21FC">
              <w:rPr>
                <w:rFonts w:eastAsia="Calibri"/>
                <w:sz w:val="22"/>
                <w:szCs w:val="22"/>
              </w:rPr>
              <w:t xml:space="preserve"> </w:t>
            </w:r>
          </w:p>
        </w:tc>
        <w:tc>
          <w:tcPr>
            <w:tcW w:w="2639" w:type="dxa"/>
            <w:tcPrChange w:id="382" w:author="April Burt [2]" w:date="2019-06-09T10:48:00Z">
              <w:tcPr>
                <w:tcW w:w="2639" w:type="dxa"/>
              </w:tcPr>
            </w:tcPrChange>
          </w:tcPr>
          <w:p w14:paraId="2E36030E" w14:textId="77777777" w:rsidR="00E97C86" w:rsidRPr="00EF21FC" w:rsidRDefault="00E97C86" w:rsidP="00603A1E">
            <w:pPr>
              <w:spacing w:before="120" w:after="120"/>
              <w:rPr>
                <w:sz w:val="22"/>
                <w:szCs w:val="22"/>
              </w:rPr>
            </w:pPr>
            <w:r w:rsidRPr="00EF21FC">
              <w:rPr>
                <w:sz w:val="22"/>
                <w:szCs w:val="22"/>
              </w:rPr>
              <w:t xml:space="preserve">Seychelles skink, </w:t>
            </w:r>
            <w:r>
              <w:rPr>
                <w:sz w:val="22"/>
                <w:szCs w:val="22"/>
              </w:rPr>
              <w:t>W</w:t>
            </w:r>
            <w:r w:rsidRPr="00EF21FC">
              <w:rPr>
                <w:sz w:val="22"/>
                <w:szCs w:val="22"/>
              </w:rPr>
              <w:t>right’s skink</w:t>
            </w:r>
            <w:r>
              <w:rPr>
                <w:sz w:val="22"/>
                <w:szCs w:val="22"/>
              </w:rPr>
              <w:t>,</w:t>
            </w:r>
            <w:r w:rsidRPr="00EF21FC">
              <w:rPr>
                <w:sz w:val="22"/>
                <w:szCs w:val="22"/>
              </w:rPr>
              <w:t xml:space="preserve"> </w:t>
            </w:r>
            <w:commentRangeStart w:id="383"/>
            <w:r w:rsidRPr="00EF21FC">
              <w:rPr>
                <w:sz w:val="22"/>
                <w:szCs w:val="22"/>
              </w:rPr>
              <w:t>Seychelles fody</w:t>
            </w:r>
            <w:r w:rsidRPr="00EF21FC">
              <w:rPr>
                <w:sz w:val="22"/>
                <w:szCs w:val="22"/>
                <w:vertAlign w:val="superscript"/>
              </w:rPr>
              <w:t>5</w:t>
            </w:r>
            <w:r w:rsidRPr="00EF21FC">
              <w:rPr>
                <w:sz w:val="22"/>
                <w:szCs w:val="22"/>
              </w:rPr>
              <w:t xml:space="preserve"> </w:t>
            </w:r>
            <w:commentRangeEnd w:id="383"/>
            <w:r>
              <w:rPr>
                <w:rStyle w:val="CommentReference"/>
              </w:rPr>
              <w:commentReference w:id="383"/>
            </w:r>
          </w:p>
        </w:tc>
        <w:tc>
          <w:tcPr>
            <w:tcW w:w="1692" w:type="dxa"/>
            <w:tcPrChange w:id="384" w:author="April Burt [2]" w:date="2019-06-09T10:48:00Z">
              <w:tcPr>
                <w:tcW w:w="1692" w:type="dxa"/>
              </w:tcPr>
            </w:tcPrChange>
          </w:tcPr>
          <w:p w14:paraId="69200162" w14:textId="02A7F4F5" w:rsidR="00E97C86" w:rsidRPr="00EF21FC" w:rsidRDefault="00E97C86" w:rsidP="00603A1E">
            <w:pPr>
              <w:spacing w:before="120" w:after="120"/>
              <w:outlineLvl w:val="0"/>
              <w:rPr>
                <w:sz w:val="22"/>
                <w:szCs w:val="22"/>
              </w:rPr>
            </w:pPr>
            <w:proofErr w:type="spellStart"/>
            <w:r w:rsidRPr="00EF21FC">
              <w:rPr>
                <w:i/>
                <w:sz w:val="22"/>
                <w:szCs w:val="22"/>
              </w:rPr>
              <w:t>Pisonia</w:t>
            </w:r>
            <w:proofErr w:type="spellEnd"/>
            <w:r w:rsidRPr="00EF21FC">
              <w:rPr>
                <w:i/>
                <w:sz w:val="22"/>
                <w:szCs w:val="22"/>
              </w:rPr>
              <w:t xml:space="preserve"> </w:t>
            </w:r>
            <w:proofErr w:type="spellStart"/>
            <w:r w:rsidRPr="00EF21FC">
              <w:rPr>
                <w:i/>
                <w:sz w:val="22"/>
                <w:szCs w:val="22"/>
              </w:rPr>
              <w:t>grandis</w:t>
            </w:r>
            <w:proofErr w:type="spellEnd"/>
            <w:r w:rsidRPr="00EF21FC">
              <w:rPr>
                <w:sz w:val="22"/>
                <w:szCs w:val="22"/>
              </w:rPr>
              <w:t xml:space="preserve"> </w:t>
            </w:r>
            <w:r w:rsidR="00603A1E">
              <w:rPr>
                <w:sz w:val="22"/>
                <w:szCs w:val="22"/>
                <w:vertAlign w:val="superscript"/>
              </w:rPr>
              <w:t>6</w:t>
            </w:r>
            <w:r w:rsidRPr="00EF21FC">
              <w:rPr>
                <w:sz w:val="22"/>
                <w:szCs w:val="22"/>
                <w:vertAlign w:val="superscript"/>
              </w:rPr>
              <w:t xml:space="preserve"> </w:t>
            </w:r>
            <w:r w:rsidRPr="00EF21FC">
              <w:rPr>
                <w:sz w:val="22"/>
                <w:szCs w:val="22"/>
              </w:rPr>
              <w:t xml:space="preserve">(bird-catcher tree), </w:t>
            </w:r>
            <w:r>
              <w:rPr>
                <w:sz w:val="22"/>
                <w:szCs w:val="22"/>
              </w:rPr>
              <w:t>ticks</w:t>
            </w:r>
            <w:r w:rsidRPr="00EF21FC">
              <w:rPr>
                <w:sz w:val="22"/>
                <w:szCs w:val="22"/>
              </w:rPr>
              <w:t xml:space="preserve"> </w:t>
            </w:r>
          </w:p>
        </w:tc>
      </w:tr>
      <w:tr w:rsidR="00E97C86" w:rsidRPr="00EF21FC" w14:paraId="0A295A12" w14:textId="77777777" w:rsidTr="00603A1E">
        <w:tc>
          <w:tcPr>
            <w:tcW w:w="917" w:type="dxa"/>
            <w:tcPrChange w:id="385" w:author="April Burt [2]" w:date="2019-06-09T10:48:00Z">
              <w:tcPr>
                <w:tcW w:w="917" w:type="dxa"/>
              </w:tcPr>
            </w:tcPrChange>
          </w:tcPr>
          <w:p w14:paraId="74C8296B" w14:textId="77777777" w:rsidR="00E97C86" w:rsidRPr="00EF21FC" w:rsidRDefault="00E97C86" w:rsidP="00603A1E">
            <w:pPr>
              <w:spacing w:before="120" w:after="120"/>
              <w:outlineLvl w:val="0"/>
              <w:rPr>
                <w:sz w:val="22"/>
                <w:szCs w:val="22"/>
              </w:rPr>
            </w:pPr>
            <w:r w:rsidRPr="00EF21FC">
              <w:rPr>
                <w:sz w:val="22"/>
                <w:szCs w:val="22"/>
              </w:rPr>
              <w:t>Cousin</w:t>
            </w:r>
          </w:p>
        </w:tc>
        <w:tc>
          <w:tcPr>
            <w:tcW w:w="1704" w:type="dxa"/>
            <w:tcPrChange w:id="386" w:author="April Burt [2]" w:date="2019-06-09T10:48:00Z">
              <w:tcPr>
                <w:tcW w:w="1704" w:type="dxa"/>
              </w:tcPr>
            </w:tcPrChange>
          </w:tcPr>
          <w:p w14:paraId="317C8615" w14:textId="77777777" w:rsidR="00503476" w:rsidRDefault="00503476" w:rsidP="00603A1E">
            <w:pPr>
              <w:spacing w:before="120" w:after="120"/>
              <w:outlineLvl w:val="0"/>
              <w:rPr>
                <w:sz w:val="22"/>
                <w:szCs w:val="22"/>
              </w:rPr>
            </w:pPr>
            <w:r>
              <w:rPr>
                <w:sz w:val="22"/>
                <w:szCs w:val="22"/>
              </w:rPr>
              <w:t>Nature Reserve (1969)</w:t>
            </w:r>
          </w:p>
          <w:p w14:paraId="3DE9DE1D" w14:textId="79725039" w:rsidR="00E97C86" w:rsidRPr="00EF21FC" w:rsidRDefault="00E97C86" w:rsidP="00603A1E">
            <w:pPr>
              <w:spacing w:before="120" w:after="120"/>
              <w:outlineLvl w:val="0"/>
              <w:rPr>
                <w:sz w:val="22"/>
                <w:szCs w:val="22"/>
              </w:rPr>
            </w:pPr>
            <w:r w:rsidRPr="00EF21FC">
              <w:rPr>
                <w:sz w:val="22"/>
                <w:szCs w:val="22"/>
              </w:rPr>
              <w:t>IUCN class 1A Special Reserve (1975)</w:t>
            </w:r>
          </w:p>
        </w:tc>
        <w:tc>
          <w:tcPr>
            <w:tcW w:w="898" w:type="dxa"/>
            <w:tcPrChange w:id="387" w:author="April Burt [2]" w:date="2019-06-09T10:48:00Z">
              <w:tcPr>
                <w:tcW w:w="898" w:type="dxa"/>
              </w:tcPr>
            </w:tcPrChange>
          </w:tcPr>
          <w:p w14:paraId="4FFADC45" w14:textId="77777777" w:rsidR="00E97C86" w:rsidRPr="00EF21FC" w:rsidRDefault="00E97C86" w:rsidP="00603A1E">
            <w:pPr>
              <w:spacing w:before="120" w:after="120"/>
              <w:outlineLvl w:val="0"/>
              <w:rPr>
                <w:sz w:val="22"/>
                <w:szCs w:val="22"/>
              </w:rPr>
            </w:pPr>
            <w:r w:rsidRPr="00EF21FC">
              <w:rPr>
                <w:sz w:val="22"/>
                <w:szCs w:val="22"/>
              </w:rPr>
              <w:t>27</w:t>
            </w:r>
          </w:p>
        </w:tc>
        <w:tc>
          <w:tcPr>
            <w:tcW w:w="1059" w:type="dxa"/>
            <w:tcPrChange w:id="388" w:author="April Burt [2]" w:date="2019-06-09T10:48:00Z">
              <w:tcPr>
                <w:tcW w:w="1059" w:type="dxa"/>
              </w:tcPr>
            </w:tcPrChange>
          </w:tcPr>
          <w:p w14:paraId="65E125D2" w14:textId="77777777" w:rsidR="00E97C86" w:rsidRPr="00EF21FC" w:rsidRDefault="00E97C86" w:rsidP="00603A1E">
            <w:pPr>
              <w:spacing w:before="120" w:after="120"/>
              <w:outlineLvl w:val="0"/>
              <w:rPr>
                <w:sz w:val="22"/>
                <w:szCs w:val="22"/>
              </w:rPr>
            </w:pPr>
            <w:r w:rsidRPr="00EF21FC">
              <w:rPr>
                <w:sz w:val="22"/>
                <w:szCs w:val="22"/>
              </w:rPr>
              <w:t>Granitic</w:t>
            </w:r>
          </w:p>
        </w:tc>
        <w:tc>
          <w:tcPr>
            <w:tcW w:w="1155" w:type="dxa"/>
            <w:tcPrChange w:id="389" w:author="April Burt [2]" w:date="2019-06-09T10:48:00Z">
              <w:tcPr>
                <w:tcW w:w="1155" w:type="dxa"/>
              </w:tcPr>
            </w:tcPrChange>
          </w:tcPr>
          <w:p w14:paraId="0974D291" w14:textId="77777777" w:rsidR="00E97C86" w:rsidRPr="00EF21FC" w:rsidRDefault="00E97C86" w:rsidP="00603A1E">
            <w:pPr>
              <w:spacing w:before="120" w:after="120"/>
              <w:outlineLvl w:val="0"/>
              <w:rPr>
                <w:sz w:val="22"/>
                <w:szCs w:val="22"/>
              </w:rPr>
            </w:pPr>
            <w:r w:rsidRPr="00EF21FC">
              <w:rPr>
                <w:sz w:val="22"/>
                <w:szCs w:val="22"/>
              </w:rPr>
              <w:t>4.3314</w:t>
            </w:r>
            <w:r w:rsidRPr="00EF21FC">
              <w:rPr>
                <w:b/>
                <w:sz w:val="22"/>
                <w:szCs w:val="22"/>
              </w:rPr>
              <w:t>°</w:t>
            </w:r>
            <w:r w:rsidRPr="00EF21FC">
              <w:rPr>
                <w:sz w:val="22"/>
                <w:szCs w:val="22"/>
              </w:rPr>
              <w:t>S, 55.6631</w:t>
            </w:r>
            <w:r w:rsidRPr="00EF21FC">
              <w:rPr>
                <w:b/>
                <w:sz w:val="22"/>
                <w:szCs w:val="22"/>
              </w:rPr>
              <w:t>°</w:t>
            </w:r>
            <w:r w:rsidRPr="00EF21FC">
              <w:rPr>
                <w:sz w:val="22"/>
                <w:szCs w:val="22"/>
              </w:rPr>
              <w:t>E</w:t>
            </w:r>
          </w:p>
        </w:tc>
        <w:tc>
          <w:tcPr>
            <w:tcW w:w="860" w:type="dxa"/>
            <w:tcPrChange w:id="390" w:author="April Burt [2]" w:date="2019-06-09T10:48:00Z">
              <w:tcPr>
                <w:tcW w:w="860" w:type="dxa"/>
              </w:tcPr>
            </w:tcPrChange>
          </w:tcPr>
          <w:p w14:paraId="61BEC004" w14:textId="77777777" w:rsidR="00E97C86" w:rsidRPr="00EF21FC" w:rsidRDefault="00E97C86" w:rsidP="00603A1E">
            <w:pPr>
              <w:spacing w:before="120" w:after="120"/>
              <w:outlineLvl w:val="0"/>
              <w:rPr>
                <w:sz w:val="22"/>
                <w:szCs w:val="22"/>
              </w:rPr>
            </w:pPr>
            <w:r w:rsidRPr="00EF21FC">
              <w:rPr>
                <w:sz w:val="22"/>
                <w:szCs w:val="22"/>
              </w:rPr>
              <w:t>69</w:t>
            </w:r>
          </w:p>
        </w:tc>
        <w:tc>
          <w:tcPr>
            <w:tcW w:w="1581" w:type="dxa"/>
            <w:tcPrChange w:id="391" w:author="April Burt [2]" w:date="2019-06-09T10:48:00Z">
              <w:tcPr>
                <w:tcW w:w="1581" w:type="dxa"/>
              </w:tcPr>
            </w:tcPrChange>
          </w:tcPr>
          <w:p w14:paraId="6DD95442" w14:textId="77777777" w:rsidR="00E97C86" w:rsidRPr="00EF21FC" w:rsidRDefault="00E97C86" w:rsidP="00603A1E">
            <w:pPr>
              <w:spacing w:before="120" w:after="120"/>
              <w:outlineLvl w:val="0"/>
              <w:rPr>
                <w:sz w:val="22"/>
                <w:szCs w:val="22"/>
              </w:rPr>
            </w:pPr>
            <w:r w:rsidRPr="00EF21FC">
              <w:rPr>
                <w:sz w:val="22"/>
                <w:szCs w:val="22"/>
              </w:rPr>
              <w:t>NGO</w:t>
            </w:r>
          </w:p>
        </w:tc>
        <w:tc>
          <w:tcPr>
            <w:tcW w:w="1236" w:type="dxa"/>
            <w:tcPrChange w:id="392" w:author="April Burt [2]" w:date="2019-06-09T10:48:00Z">
              <w:tcPr>
                <w:tcW w:w="1236" w:type="dxa"/>
              </w:tcPr>
            </w:tcPrChange>
          </w:tcPr>
          <w:p w14:paraId="45825D04" w14:textId="77777777" w:rsidR="00E97C86" w:rsidRPr="00EF21FC" w:rsidRDefault="00E97C86" w:rsidP="00603A1E">
            <w:pPr>
              <w:spacing w:before="120" w:after="120"/>
              <w:outlineLvl w:val="0"/>
              <w:rPr>
                <w:sz w:val="22"/>
                <w:szCs w:val="22"/>
                <w:vertAlign w:val="superscript"/>
              </w:rPr>
            </w:pPr>
            <w:r w:rsidRPr="00EF21FC">
              <w:rPr>
                <w:sz w:val="22"/>
                <w:szCs w:val="22"/>
              </w:rPr>
              <w:t xml:space="preserve">2110 pairs </w:t>
            </w:r>
            <w:r w:rsidRPr="00EF21FC">
              <w:rPr>
                <w:sz w:val="22"/>
                <w:szCs w:val="22"/>
                <w:vertAlign w:val="superscript"/>
              </w:rPr>
              <w:t>3</w:t>
            </w:r>
          </w:p>
        </w:tc>
        <w:tc>
          <w:tcPr>
            <w:tcW w:w="2639" w:type="dxa"/>
            <w:tcPrChange w:id="393" w:author="April Burt [2]" w:date="2019-06-09T10:48:00Z">
              <w:tcPr>
                <w:tcW w:w="2639" w:type="dxa"/>
              </w:tcPr>
            </w:tcPrChange>
          </w:tcPr>
          <w:p w14:paraId="353731CE" w14:textId="534AC153" w:rsidR="00E97C86" w:rsidRPr="00EF21FC" w:rsidRDefault="00E97C86" w:rsidP="00603A1E">
            <w:pPr>
              <w:spacing w:before="120" w:after="120"/>
              <w:rPr>
                <w:sz w:val="22"/>
                <w:szCs w:val="22"/>
              </w:rPr>
            </w:pPr>
            <w:r>
              <w:rPr>
                <w:sz w:val="22"/>
                <w:szCs w:val="22"/>
              </w:rPr>
              <w:t>Seychelles skink, Wright’s skink,</w:t>
            </w:r>
            <w:r w:rsidRPr="00EF21FC">
              <w:rPr>
                <w:sz w:val="22"/>
                <w:szCs w:val="22"/>
              </w:rPr>
              <w:t xml:space="preserve"> Seychelles </w:t>
            </w:r>
            <w:proofErr w:type="spellStart"/>
            <w:r w:rsidRPr="00EF21FC">
              <w:rPr>
                <w:sz w:val="22"/>
                <w:szCs w:val="22"/>
              </w:rPr>
              <w:t>fody</w:t>
            </w:r>
            <w:proofErr w:type="spellEnd"/>
            <w:r w:rsidRPr="00EF21FC">
              <w:rPr>
                <w:sz w:val="22"/>
                <w:szCs w:val="22"/>
              </w:rPr>
              <w:t>, ghost crabs</w:t>
            </w:r>
            <w:r w:rsidR="004D621A">
              <w:rPr>
                <w:sz w:val="22"/>
                <w:szCs w:val="22"/>
                <w:vertAlign w:val="superscript"/>
              </w:rPr>
              <w:t>7</w:t>
            </w:r>
          </w:p>
        </w:tc>
        <w:tc>
          <w:tcPr>
            <w:tcW w:w="1692" w:type="dxa"/>
            <w:tcPrChange w:id="394" w:author="April Burt [2]" w:date="2019-06-09T10:48:00Z">
              <w:tcPr>
                <w:tcW w:w="1692" w:type="dxa"/>
              </w:tcPr>
            </w:tcPrChange>
          </w:tcPr>
          <w:p w14:paraId="217E6D07" w14:textId="77777777" w:rsidR="00E97C86" w:rsidRPr="00EF21FC" w:rsidRDefault="00E97C86" w:rsidP="00603A1E">
            <w:pPr>
              <w:spacing w:before="120" w:after="120"/>
              <w:outlineLvl w:val="0"/>
              <w:rPr>
                <w:sz w:val="22"/>
                <w:szCs w:val="22"/>
                <w:vertAlign w:val="superscript"/>
              </w:rPr>
            </w:pPr>
            <w:commentRangeStart w:id="395"/>
            <w:r w:rsidRPr="00EF21FC">
              <w:rPr>
                <w:i/>
                <w:sz w:val="22"/>
                <w:szCs w:val="22"/>
              </w:rPr>
              <w:t>Pisonia grandis</w:t>
            </w:r>
            <w:r w:rsidRPr="00EF21FC">
              <w:rPr>
                <w:sz w:val="22"/>
                <w:szCs w:val="22"/>
                <w:vertAlign w:val="superscript"/>
              </w:rPr>
              <w:t>4</w:t>
            </w:r>
            <w:commentRangeEnd w:id="395"/>
            <w:r w:rsidR="00503476">
              <w:rPr>
                <w:rStyle w:val="CommentReference"/>
              </w:rPr>
              <w:commentReference w:id="395"/>
            </w:r>
          </w:p>
        </w:tc>
      </w:tr>
      <w:tr w:rsidR="00E97C86" w:rsidRPr="00EF21FC" w14:paraId="03749851" w14:textId="77777777" w:rsidTr="00603A1E">
        <w:tc>
          <w:tcPr>
            <w:tcW w:w="917" w:type="dxa"/>
            <w:tcPrChange w:id="396" w:author="April Burt [2]" w:date="2019-06-09T10:48:00Z">
              <w:tcPr>
                <w:tcW w:w="917" w:type="dxa"/>
              </w:tcPr>
            </w:tcPrChange>
          </w:tcPr>
          <w:p w14:paraId="6F7124AD" w14:textId="77777777" w:rsidR="00E97C86" w:rsidRPr="00EF21FC" w:rsidRDefault="00E97C86" w:rsidP="00603A1E">
            <w:pPr>
              <w:spacing w:before="120" w:after="120"/>
              <w:outlineLvl w:val="0"/>
              <w:rPr>
                <w:sz w:val="22"/>
                <w:szCs w:val="22"/>
              </w:rPr>
            </w:pPr>
            <w:r w:rsidRPr="00EF21FC">
              <w:rPr>
                <w:sz w:val="22"/>
                <w:szCs w:val="22"/>
              </w:rPr>
              <w:t>Cousine</w:t>
            </w:r>
          </w:p>
        </w:tc>
        <w:tc>
          <w:tcPr>
            <w:tcW w:w="1704" w:type="dxa"/>
            <w:tcPrChange w:id="397" w:author="April Burt [2]" w:date="2019-06-09T10:48:00Z">
              <w:tcPr>
                <w:tcW w:w="1704" w:type="dxa"/>
              </w:tcPr>
            </w:tcPrChange>
          </w:tcPr>
          <w:p w14:paraId="6298ED44" w14:textId="77777777" w:rsidR="00E97C86" w:rsidRPr="00EF21FC" w:rsidRDefault="00E97C86" w:rsidP="00603A1E">
            <w:pPr>
              <w:spacing w:before="120" w:after="120"/>
              <w:outlineLvl w:val="0"/>
              <w:rPr>
                <w:sz w:val="22"/>
                <w:szCs w:val="22"/>
              </w:rPr>
            </w:pPr>
            <w:r>
              <w:rPr>
                <w:sz w:val="22"/>
                <w:szCs w:val="22"/>
              </w:rPr>
              <w:t>n/a</w:t>
            </w:r>
          </w:p>
        </w:tc>
        <w:tc>
          <w:tcPr>
            <w:tcW w:w="898" w:type="dxa"/>
            <w:tcPrChange w:id="398" w:author="April Burt [2]" w:date="2019-06-09T10:48:00Z">
              <w:tcPr>
                <w:tcW w:w="898" w:type="dxa"/>
              </w:tcPr>
            </w:tcPrChange>
          </w:tcPr>
          <w:p w14:paraId="1FD3439D" w14:textId="77777777" w:rsidR="00E97C86" w:rsidRPr="00EF21FC" w:rsidRDefault="00E97C86" w:rsidP="00603A1E">
            <w:pPr>
              <w:spacing w:before="120" w:after="120"/>
              <w:outlineLvl w:val="0"/>
              <w:rPr>
                <w:sz w:val="22"/>
                <w:szCs w:val="22"/>
              </w:rPr>
            </w:pPr>
            <w:r w:rsidRPr="00EF21FC">
              <w:rPr>
                <w:sz w:val="22"/>
                <w:szCs w:val="22"/>
              </w:rPr>
              <w:t>26</w:t>
            </w:r>
          </w:p>
        </w:tc>
        <w:tc>
          <w:tcPr>
            <w:tcW w:w="1059" w:type="dxa"/>
            <w:tcPrChange w:id="399" w:author="April Burt [2]" w:date="2019-06-09T10:48:00Z">
              <w:tcPr>
                <w:tcW w:w="1059" w:type="dxa"/>
              </w:tcPr>
            </w:tcPrChange>
          </w:tcPr>
          <w:p w14:paraId="06D5A5D2" w14:textId="77777777" w:rsidR="00E97C86" w:rsidRPr="00EF21FC" w:rsidRDefault="00E97C86" w:rsidP="00603A1E">
            <w:pPr>
              <w:spacing w:before="120" w:after="120"/>
              <w:outlineLvl w:val="0"/>
              <w:rPr>
                <w:sz w:val="22"/>
                <w:szCs w:val="22"/>
              </w:rPr>
            </w:pPr>
            <w:r w:rsidRPr="00EF21FC">
              <w:rPr>
                <w:sz w:val="22"/>
                <w:szCs w:val="22"/>
              </w:rPr>
              <w:t>Granitic</w:t>
            </w:r>
          </w:p>
        </w:tc>
        <w:tc>
          <w:tcPr>
            <w:tcW w:w="1155" w:type="dxa"/>
            <w:tcPrChange w:id="400" w:author="April Burt [2]" w:date="2019-06-09T10:48:00Z">
              <w:tcPr>
                <w:tcW w:w="1155" w:type="dxa"/>
              </w:tcPr>
            </w:tcPrChange>
          </w:tcPr>
          <w:p w14:paraId="4D471D37" w14:textId="77777777" w:rsidR="00E97C86" w:rsidRPr="00EF21FC" w:rsidRDefault="00E97C86" w:rsidP="00603A1E">
            <w:pPr>
              <w:spacing w:before="120" w:after="120"/>
              <w:outlineLvl w:val="0"/>
              <w:rPr>
                <w:sz w:val="22"/>
                <w:szCs w:val="22"/>
              </w:rPr>
            </w:pPr>
            <w:r w:rsidRPr="00EF21FC">
              <w:rPr>
                <w:sz w:val="22"/>
                <w:szCs w:val="22"/>
              </w:rPr>
              <w:t>4.3500</w:t>
            </w:r>
            <w:r w:rsidRPr="00EF21FC">
              <w:rPr>
                <w:b/>
                <w:sz w:val="22"/>
                <w:szCs w:val="22"/>
              </w:rPr>
              <w:t>°</w:t>
            </w:r>
            <w:r w:rsidRPr="00EF21FC">
              <w:rPr>
                <w:sz w:val="22"/>
                <w:szCs w:val="22"/>
              </w:rPr>
              <w:t>S, 55.6333</w:t>
            </w:r>
            <w:r w:rsidRPr="00EF21FC">
              <w:rPr>
                <w:b/>
                <w:sz w:val="22"/>
                <w:szCs w:val="22"/>
              </w:rPr>
              <w:t>°</w:t>
            </w:r>
            <w:r w:rsidRPr="00EF21FC">
              <w:rPr>
                <w:sz w:val="22"/>
                <w:szCs w:val="22"/>
              </w:rPr>
              <w:t>E</w:t>
            </w:r>
          </w:p>
        </w:tc>
        <w:tc>
          <w:tcPr>
            <w:tcW w:w="860" w:type="dxa"/>
            <w:tcPrChange w:id="401" w:author="April Burt [2]" w:date="2019-06-09T10:48:00Z">
              <w:tcPr>
                <w:tcW w:w="860" w:type="dxa"/>
              </w:tcPr>
            </w:tcPrChange>
          </w:tcPr>
          <w:p w14:paraId="3C389C19" w14:textId="77777777" w:rsidR="00E97C86" w:rsidRPr="00EF21FC" w:rsidRDefault="00E97C86" w:rsidP="00603A1E">
            <w:pPr>
              <w:spacing w:before="120" w:after="120"/>
              <w:outlineLvl w:val="0"/>
              <w:rPr>
                <w:sz w:val="22"/>
                <w:szCs w:val="22"/>
              </w:rPr>
            </w:pPr>
            <w:r w:rsidRPr="00EF21FC">
              <w:rPr>
                <w:sz w:val="22"/>
                <w:szCs w:val="22"/>
              </w:rPr>
              <w:t>72</w:t>
            </w:r>
          </w:p>
        </w:tc>
        <w:tc>
          <w:tcPr>
            <w:tcW w:w="1581" w:type="dxa"/>
            <w:tcPrChange w:id="402" w:author="April Burt [2]" w:date="2019-06-09T10:48:00Z">
              <w:tcPr>
                <w:tcW w:w="1581" w:type="dxa"/>
              </w:tcPr>
            </w:tcPrChange>
          </w:tcPr>
          <w:p w14:paraId="62C9521B" w14:textId="77777777" w:rsidR="00E97C86" w:rsidRPr="00EF21FC" w:rsidRDefault="00E97C86" w:rsidP="00603A1E">
            <w:pPr>
              <w:spacing w:before="120" w:after="120"/>
              <w:outlineLvl w:val="0"/>
              <w:rPr>
                <w:sz w:val="22"/>
                <w:szCs w:val="22"/>
              </w:rPr>
            </w:pPr>
            <w:r w:rsidRPr="00EF21FC">
              <w:rPr>
                <w:sz w:val="22"/>
                <w:szCs w:val="22"/>
              </w:rPr>
              <w:t>Private</w:t>
            </w:r>
          </w:p>
        </w:tc>
        <w:tc>
          <w:tcPr>
            <w:tcW w:w="1236" w:type="dxa"/>
            <w:tcPrChange w:id="403" w:author="April Burt [2]" w:date="2019-06-09T10:48:00Z">
              <w:tcPr>
                <w:tcW w:w="1236" w:type="dxa"/>
              </w:tcPr>
            </w:tcPrChange>
          </w:tcPr>
          <w:p w14:paraId="605FCCA5" w14:textId="7A02A70E" w:rsidR="00E97C86" w:rsidRPr="00EF21FC" w:rsidRDefault="00E97C86" w:rsidP="00603A1E">
            <w:pPr>
              <w:spacing w:before="120" w:after="120"/>
              <w:outlineLvl w:val="0"/>
              <w:rPr>
                <w:sz w:val="22"/>
                <w:szCs w:val="22"/>
                <w:vertAlign w:val="superscript"/>
              </w:rPr>
            </w:pPr>
            <w:r w:rsidRPr="00EF21FC">
              <w:rPr>
                <w:sz w:val="22"/>
                <w:szCs w:val="22"/>
              </w:rPr>
              <w:t>450–850 pairs</w:t>
            </w:r>
            <w:r w:rsidR="004D621A">
              <w:rPr>
                <w:sz w:val="22"/>
                <w:szCs w:val="22"/>
                <w:vertAlign w:val="superscript"/>
              </w:rPr>
              <w:t>9</w:t>
            </w:r>
          </w:p>
        </w:tc>
        <w:tc>
          <w:tcPr>
            <w:tcW w:w="2639" w:type="dxa"/>
            <w:tcPrChange w:id="404" w:author="April Burt [2]" w:date="2019-06-09T10:48:00Z">
              <w:tcPr>
                <w:tcW w:w="2639" w:type="dxa"/>
              </w:tcPr>
            </w:tcPrChange>
          </w:tcPr>
          <w:p w14:paraId="563AB2ED" w14:textId="2722D945" w:rsidR="00E97C86" w:rsidRPr="00EF21FC" w:rsidRDefault="00E97C86" w:rsidP="00603A1E">
            <w:pPr>
              <w:spacing w:before="120" w:after="120"/>
              <w:rPr>
                <w:sz w:val="22"/>
                <w:szCs w:val="22"/>
              </w:rPr>
            </w:pPr>
            <w:r>
              <w:rPr>
                <w:sz w:val="22"/>
                <w:szCs w:val="22"/>
              </w:rPr>
              <w:t>Seychelles skink, W</w:t>
            </w:r>
            <w:r w:rsidRPr="00EF21FC">
              <w:rPr>
                <w:sz w:val="22"/>
                <w:szCs w:val="22"/>
              </w:rPr>
              <w:t>right’s skink</w:t>
            </w:r>
            <w:r>
              <w:rPr>
                <w:sz w:val="22"/>
                <w:szCs w:val="22"/>
              </w:rPr>
              <w:t>,</w:t>
            </w:r>
            <w:r w:rsidRPr="00EF21FC">
              <w:rPr>
                <w:sz w:val="22"/>
                <w:szCs w:val="22"/>
              </w:rPr>
              <w:t xml:space="preserve"> Seychelles </w:t>
            </w:r>
            <w:proofErr w:type="spellStart"/>
            <w:r w:rsidRPr="00EF21FC">
              <w:rPr>
                <w:sz w:val="22"/>
                <w:szCs w:val="22"/>
              </w:rPr>
              <w:t>fody</w:t>
            </w:r>
            <w:proofErr w:type="spellEnd"/>
            <w:r w:rsidRPr="00EF21FC">
              <w:rPr>
                <w:sz w:val="22"/>
                <w:szCs w:val="22"/>
              </w:rPr>
              <w:t xml:space="preserve">, ghost crabs </w:t>
            </w:r>
            <w:r w:rsidR="004D621A">
              <w:rPr>
                <w:sz w:val="22"/>
                <w:szCs w:val="22"/>
                <w:vertAlign w:val="superscript"/>
              </w:rPr>
              <w:t>8</w:t>
            </w:r>
            <w:r w:rsidRPr="00EF21FC">
              <w:rPr>
                <w:sz w:val="22"/>
                <w:szCs w:val="22"/>
              </w:rPr>
              <w:t>, Seychelles magpie-robin</w:t>
            </w:r>
            <w:r w:rsidRPr="00EF21FC">
              <w:rPr>
                <w:sz w:val="22"/>
                <w:szCs w:val="22"/>
                <w:vertAlign w:val="superscript"/>
              </w:rPr>
              <w:t>5</w:t>
            </w:r>
            <w:r w:rsidRPr="00EF21FC">
              <w:rPr>
                <w:sz w:val="22"/>
                <w:szCs w:val="22"/>
              </w:rPr>
              <w:t>.</w:t>
            </w:r>
          </w:p>
        </w:tc>
        <w:tc>
          <w:tcPr>
            <w:tcW w:w="1692" w:type="dxa"/>
            <w:tcPrChange w:id="405" w:author="April Burt [2]" w:date="2019-06-09T10:48:00Z">
              <w:tcPr>
                <w:tcW w:w="1692" w:type="dxa"/>
              </w:tcPr>
            </w:tcPrChange>
          </w:tcPr>
          <w:p w14:paraId="24EF17E6" w14:textId="2ADFE0F2" w:rsidR="00E97C86" w:rsidRPr="00EF21FC" w:rsidRDefault="00E97C86" w:rsidP="00603A1E">
            <w:pPr>
              <w:spacing w:before="120" w:after="120"/>
              <w:outlineLvl w:val="0"/>
              <w:rPr>
                <w:sz w:val="22"/>
                <w:szCs w:val="22"/>
              </w:rPr>
            </w:pPr>
            <w:commentRangeStart w:id="406"/>
            <w:proofErr w:type="spellStart"/>
            <w:r w:rsidRPr="00EF21FC">
              <w:rPr>
                <w:i/>
                <w:sz w:val="22"/>
                <w:szCs w:val="22"/>
              </w:rPr>
              <w:t>Pisonia</w:t>
            </w:r>
            <w:proofErr w:type="spellEnd"/>
            <w:r w:rsidRPr="00EF21FC">
              <w:rPr>
                <w:i/>
                <w:sz w:val="22"/>
                <w:szCs w:val="22"/>
              </w:rPr>
              <w:t xml:space="preserve"> </w:t>
            </w:r>
            <w:proofErr w:type="spellStart"/>
            <w:r w:rsidRPr="00EF21FC">
              <w:rPr>
                <w:i/>
                <w:sz w:val="22"/>
                <w:szCs w:val="22"/>
              </w:rPr>
              <w:t>grandis</w:t>
            </w:r>
            <w:proofErr w:type="spellEnd"/>
            <w:r w:rsidRPr="00EF21FC">
              <w:rPr>
                <w:sz w:val="22"/>
                <w:szCs w:val="22"/>
              </w:rPr>
              <w:t>,</w:t>
            </w:r>
            <w:r w:rsidRPr="00EF21FC">
              <w:rPr>
                <w:i/>
                <w:sz w:val="22"/>
                <w:szCs w:val="22"/>
              </w:rPr>
              <w:t xml:space="preserve"> </w:t>
            </w:r>
            <w:r w:rsidRPr="00EF21FC">
              <w:rPr>
                <w:sz w:val="22"/>
                <w:szCs w:val="22"/>
              </w:rPr>
              <w:t>giant tortoise</w:t>
            </w:r>
            <w:r w:rsidRPr="00EF21FC">
              <w:rPr>
                <w:sz w:val="22"/>
                <w:szCs w:val="22"/>
                <w:vertAlign w:val="superscript"/>
              </w:rPr>
              <w:t>5</w:t>
            </w:r>
            <w:commentRangeEnd w:id="406"/>
            <w:r w:rsidR="00301B09">
              <w:rPr>
                <w:rStyle w:val="CommentReference"/>
              </w:rPr>
              <w:commentReference w:id="406"/>
            </w:r>
          </w:p>
        </w:tc>
      </w:tr>
      <w:tr w:rsidR="00E97C86" w:rsidRPr="00EF21FC" w14:paraId="24CCD559" w14:textId="77777777" w:rsidTr="00603A1E">
        <w:tc>
          <w:tcPr>
            <w:tcW w:w="917" w:type="dxa"/>
            <w:tcPrChange w:id="407" w:author="April Burt [2]" w:date="2019-06-09T10:48:00Z">
              <w:tcPr>
                <w:tcW w:w="917" w:type="dxa"/>
              </w:tcPr>
            </w:tcPrChange>
          </w:tcPr>
          <w:p w14:paraId="2B041306" w14:textId="77777777" w:rsidR="00E97C86" w:rsidRPr="00EF21FC" w:rsidRDefault="00E97C86" w:rsidP="00603A1E">
            <w:pPr>
              <w:spacing w:before="120" w:after="120"/>
              <w:outlineLvl w:val="0"/>
              <w:rPr>
                <w:sz w:val="22"/>
                <w:szCs w:val="22"/>
              </w:rPr>
            </w:pPr>
            <w:r w:rsidRPr="00EF21FC">
              <w:rPr>
                <w:sz w:val="22"/>
                <w:szCs w:val="22"/>
              </w:rPr>
              <w:t>Denis</w:t>
            </w:r>
          </w:p>
        </w:tc>
        <w:tc>
          <w:tcPr>
            <w:tcW w:w="1704" w:type="dxa"/>
            <w:tcPrChange w:id="408" w:author="April Burt [2]" w:date="2019-06-09T10:48:00Z">
              <w:tcPr>
                <w:tcW w:w="1704" w:type="dxa"/>
              </w:tcPr>
            </w:tcPrChange>
          </w:tcPr>
          <w:p w14:paraId="565A9E7A" w14:textId="77777777" w:rsidR="00E97C86" w:rsidRPr="00EF21FC" w:rsidRDefault="00E97C86" w:rsidP="00603A1E">
            <w:pPr>
              <w:spacing w:before="120" w:after="120"/>
              <w:outlineLvl w:val="0"/>
              <w:rPr>
                <w:sz w:val="22"/>
                <w:szCs w:val="22"/>
              </w:rPr>
            </w:pPr>
            <w:r>
              <w:rPr>
                <w:sz w:val="22"/>
                <w:szCs w:val="22"/>
              </w:rPr>
              <w:t>n/a</w:t>
            </w:r>
          </w:p>
        </w:tc>
        <w:tc>
          <w:tcPr>
            <w:tcW w:w="898" w:type="dxa"/>
            <w:tcPrChange w:id="409" w:author="April Burt [2]" w:date="2019-06-09T10:48:00Z">
              <w:tcPr>
                <w:tcW w:w="898" w:type="dxa"/>
              </w:tcPr>
            </w:tcPrChange>
          </w:tcPr>
          <w:p w14:paraId="6D7E8B3B" w14:textId="77777777" w:rsidR="00E97C86" w:rsidRPr="00EF21FC" w:rsidRDefault="00E97C86" w:rsidP="00603A1E">
            <w:pPr>
              <w:spacing w:before="120" w:after="120"/>
              <w:outlineLvl w:val="0"/>
              <w:rPr>
                <w:sz w:val="22"/>
                <w:szCs w:val="22"/>
              </w:rPr>
            </w:pPr>
            <w:r w:rsidRPr="00EF21FC">
              <w:rPr>
                <w:sz w:val="22"/>
                <w:szCs w:val="22"/>
              </w:rPr>
              <w:t>140</w:t>
            </w:r>
          </w:p>
        </w:tc>
        <w:tc>
          <w:tcPr>
            <w:tcW w:w="1059" w:type="dxa"/>
            <w:tcPrChange w:id="410" w:author="April Burt [2]" w:date="2019-06-09T10:48:00Z">
              <w:tcPr>
                <w:tcW w:w="1059" w:type="dxa"/>
              </w:tcPr>
            </w:tcPrChange>
          </w:tcPr>
          <w:p w14:paraId="2AB03944" w14:textId="77777777" w:rsidR="00E97C86" w:rsidRPr="00EF21FC" w:rsidRDefault="00E97C86" w:rsidP="00603A1E">
            <w:pPr>
              <w:spacing w:before="120" w:after="120"/>
              <w:outlineLvl w:val="0"/>
              <w:rPr>
                <w:sz w:val="22"/>
                <w:szCs w:val="22"/>
              </w:rPr>
            </w:pPr>
            <w:r w:rsidRPr="00EF21FC">
              <w:rPr>
                <w:sz w:val="22"/>
                <w:szCs w:val="22"/>
              </w:rPr>
              <w:t>Sand cay</w:t>
            </w:r>
          </w:p>
        </w:tc>
        <w:tc>
          <w:tcPr>
            <w:tcW w:w="1155" w:type="dxa"/>
            <w:tcPrChange w:id="411" w:author="April Burt [2]" w:date="2019-06-09T10:48:00Z">
              <w:tcPr>
                <w:tcW w:w="1155" w:type="dxa"/>
              </w:tcPr>
            </w:tcPrChange>
          </w:tcPr>
          <w:p w14:paraId="4591AFA8" w14:textId="77777777" w:rsidR="00E97C86" w:rsidRPr="00EF21FC" w:rsidRDefault="00E97C86" w:rsidP="00603A1E">
            <w:pPr>
              <w:spacing w:before="120" w:after="120"/>
              <w:outlineLvl w:val="0"/>
              <w:rPr>
                <w:sz w:val="22"/>
                <w:szCs w:val="22"/>
              </w:rPr>
            </w:pPr>
            <w:r w:rsidRPr="00EF21FC">
              <w:rPr>
                <w:sz w:val="22"/>
                <w:szCs w:val="22"/>
              </w:rPr>
              <w:t>3.8000</w:t>
            </w:r>
            <w:r w:rsidRPr="00EF21FC">
              <w:rPr>
                <w:b/>
                <w:sz w:val="22"/>
                <w:szCs w:val="22"/>
              </w:rPr>
              <w:t>°</w:t>
            </w:r>
            <w:r w:rsidRPr="00EF21FC">
              <w:rPr>
                <w:sz w:val="22"/>
                <w:szCs w:val="22"/>
              </w:rPr>
              <w:t>S, 55.6667</w:t>
            </w:r>
            <w:r w:rsidRPr="00EF21FC">
              <w:rPr>
                <w:b/>
                <w:sz w:val="22"/>
                <w:szCs w:val="22"/>
              </w:rPr>
              <w:t>°</w:t>
            </w:r>
            <w:r w:rsidRPr="00EF21FC">
              <w:rPr>
                <w:sz w:val="22"/>
                <w:szCs w:val="22"/>
              </w:rPr>
              <w:t>E</w:t>
            </w:r>
          </w:p>
        </w:tc>
        <w:tc>
          <w:tcPr>
            <w:tcW w:w="860" w:type="dxa"/>
            <w:tcPrChange w:id="412" w:author="April Burt [2]" w:date="2019-06-09T10:48:00Z">
              <w:tcPr>
                <w:tcW w:w="860" w:type="dxa"/>
              </w:tcPr>
            </w:tcPrChange>
          </w:tcPr>
          <w:p w14:paraId="010CA497" w14:textId="77777777" w:rsidR="00E97C86" w:rsidRPr="00EF21FC" w:rsidRDefault="00E97C86" w:rsidP="00603A1E">
            <w:pPr>
              <w:spacing w:before="120" w:after="120"/>
              <w:outlineLvl w:val="0"/>
              <w:rPr>
                <w:sz w:val="22"/>
                <w:szCs w:val="22"/>
              </w:rPr>
            </w:pPr>
            <w:r w:rsidRPr="00EF21FC">
              <w:rPr>
                <w:sz w:val="22"/>
                <w:szCs w:val="22"/>
              </w:rPr>
              <w:t>&lt;4</w:t>
            </w:r>
          </w:p>
        </w:tc>
        <w:tc>
          <w:tcPr>
            <w:tcW w:w="1581" w:type="dxa"/>
            <w:tcPrChange w:id="413" w:author="April Burt [2]" w:date="2019-06-09T10:48:00Z">
              <w:tcPr>
                <w:tcW w:w="1581" w:type="dxa"/>
              </w:tcPr>
            </w:tcPrChange>
          </w:tcPr>
          <w:p w14:paraId="5D12DF30" w14:textId="77777777" w:rsidR="00E97C86" w:rsidRPr="00EF21FC" w:rsidRDefault="00E97C86" w:rsidP="00603A1E">
            <w:pPr>
              <w:spacing w:before="120" w:after="120"/>
              <w:outlineLvl w:val="0"/>
              <w:rPr>
                <w:sz w:val="22"/>
                <w:szCs w:val="22"/>
              </w:rPr>
            </w:pPr>
            <w:r w:rsidRPr="00EF21FC">
              <w:rPr>
                <w:sz w:val="22"/>
                <w:szCs w:val="22"/>
              </w:rPr>
              <w:t>Private</w:t>
            </w:r>
          </w:p>
        </w:tc>
        <w:tc>
          <w:tcPr>
            <w:tcW w:w="1236" w:type="dxa"/>
            <w:tcPrChange w:id="414" w:author="April Burt [2]" w:date="2019-06-09T10:48:00Z">
              <w:tcPr>
                <w:tcW w:w="1236" w:type="dxa"/>
              </w:tcPr>
            </w:tcPrChange>
          </w:tcPr>
          <w:p w14:paraId="38092655" w14:textId="77777777" w:rsidR="00E97C86" w:rsidRPr="00EF21FC" w:rsidRDefault="00E97C86" w:rsidP="00603A1E">
            <w:pPr>
              <w:spacing w:before="120" w:after="120"/>
              <w:outlineLvl w:val="0"/>
              <w:rPr>
                <w:sz w:val="22"/>
                <w:szCs w:val="22"/>
              </w:rPr>
            </w:pPr>
            <w:r w:rsidRPr="00EF21FC">
              <w:rPr>
                <w:sz w:val="22"/>
                <w:szCs w:val="22"/>
              </w:rPr>
              <w:t>ca. 40 pairs (this study)</w:t>
            </w:r>
          </w:p>
        </w:tc>
        <w:tc>
          <w:tcPr>
            <w:tcW w:w="2639" w:type="dxa"/>
            <w:tcPrChange w:id="415" w:author="April Burt [2]" w:date="2019-06-09T10:48:00Z">
              <w:tcPr>
                <w:tcW w:w="2639" w:type="dxa"/>
              </w:tcPr>
            </w:tcPrChange>
          </w:tcPr>
          <w:p w14:paraId="52104D6A" w14:textId="77777777" w:rsidR="00E97C86" w:rsidRPr="00EF21FC" w:rsidRDefault="00E97C86" w:rsidP="00603A1E">
            <w:pPr>
              <w:spacing w:before="120" w:after="120"/>
              <w:outlineLvl w:val="0"/>
              <w:rPr>
                <w:sz w:val="22"/>
                <w:szCs w:val="22"/>
              </w:rPr>
            </w:pPr>
            <w:r w:rsidRPr="00EF21FC">
              <w:rPr>
                <w:sz w:val="22"/>
                <w:szCs w:val="22"/>
              </w:rPr>
              <w:t>None perceived, cats removed in 2000, rats removed in 2002.</w:t>
            </w:r>
          </w:p>
        </w:tc>
        <w:tc>
          <w:tcPr>
            <w:tcW w:w="1692" w:type="dxa"/>
            <w:tcPrChange w:id="416" w:author="April Burt [2]" w:date="2019-06-09T10:48:00Z">
              <w:tcPr>
                <w:tcW w:w="1692" w:type="dxa"/>
              </w:tcPr>
            </w:tcPrChange>
          </w:tcPr>
          <w:p w14:paraId="5676C0BC" w14:textId="77777777" w:rsidR="00E97C86" w:rsidRPr="00EF21FC" w:rsidRDefault="00E97C86" w:rsidP="00603A1E">
            <w:pPr>
              <w:spacing w:before="120" w:after="120"/>
              <w:outlineLvl w:val="0"/>
              <w:rPr>
                <w:sz w:val="22"/>
                <w:szCs w:val="22"/>
              </w:rPr>
            </w:pPr>
          </w:p>
        </w:tc>
      </w:tr>
      <w:tr w:rsidR="00E97C86" w:rsidRPr="00EF21FC" w14:paraId="5DD6ED28" w14:textId="77777777" w:rsidTr="00603A1E">
        <w:tc>
          <w:tcPr>
            <w:tcW w:w="13741" w:type="dxa"/>
            <w:gridSpan w:val="10"/>
            <w:tcPrChange w:id="417" w:author="April Burt [2]" w:date="2019-06-09T10:48:00Z">
              <w:tcPr>
                <w:tcW w:w="13741" w:type="dxa"/>
                <w:gridSpan w:val="10"/>
              </w:tcPr>
            </w:tcPrChange>
          </w:tcPr>
          <w:p w14:paraId="61218422" w14:textId="4DFB2B2C" w:rsidR="00E97C86" w:rsidRPr="00EF21FC" w:rsidRDefault="00E97C86" w:rsidP="00603A1E">
            <w:pPr>
              <w:spacing w:before="120" w:after="120"/>
              <w:outlineLvl w:val="0"/>
              <w:rPr>
                <w:sz w:val="22"/>
                <w:szCs w:val="22"/>
              </w:rPr>
            </w:pPr>
            <w:r w:rsidRPr="00EF21FC">
              <w:rPr>
                <w:sz w:val="22"/>
                <w:szCs w:val="22"/>
                <w:vertAlign w:val="superscript"/>
              </w:rPr>
              <w:t>1</w:t>
            </w:r>
            <w:r w:rsidRPr="00EF21FC">
              <w:rPr>
                <w:sz w:val="22"/>
                <w:szCs w:val="22"/>
              </w:rPr>
              <w:t xml:space="preserve">Diamond 1971, </w:t>
            </w:r>
            <w:r w:rsidRPr="00EF21FC">
              <w:rPr>
                <w:rFonts w:eastAsia="Calibri"/>
                <w:sz w:val="22"/>
                <w:szCs w:val="22"/>
                <w:vertAlign w:val="superscript"/>
              </w:rPr>
              <w:t>2</w:t>
            </w:r>
            <w:r w:rsidRPr="00EF21FC">
              <w:rPr>
                <w:rFonts w:eastAsia="Calibri"/>
                <w:sz w:val="22"/>
                <w:szCs w:val="22"/>
              </w:rPr>
              <w:t>Burger and Lawrence 2000,</w:t>
            </w:r>
            <w:r w:rsidRPr="00EF21FC">
              <w:rPr>
                <w:sz w:val="22"/>
                <w:szCs w:val="22"/>
              </w:rPr>
              <w:t xml:space="preserve"> </w:t>
            </w:r>
            <w:r w:rsidRPr="00EF21FC">
              <w:rPr>
                <w:sz w:val="22"/>
                <w:szCs w:val="22"/>
                <w:vertAlign w:val="superscript"/>
              </w:rPr>
              <w:t>3</w:t>
            </w:r>
            <w:r w:rsidRPr="00EF21FC">
              <w:rPr>
                <w:sz w:val="22"/>
                <w:szCs w:val="22"/>
              </w:rPr>
              <w:t xml:space="preserve">Bowler et al. 2002, </w:t>
            </w:r>
            <w:r w:rsidRPr="00EF21FC">
              <w:rPr>
                <w:sz w:val="22"/>
                <w:szCs w:val="22"/>
                <w:vertAlign w:val="superscript"/>
              </w:rPr>
              <w:t>4</w:t>
            </w:r>
            <w:r w:rsidR="00603A1E">
              <w:rPr>
                <w:sz w:val="22"/>
                <w:szCs w:val="22"/>
              </w:rPr>
              <w:t>U</w:t>
            </w:r>
            <w:r w:rsidRPr="00EF21FC">
              <w:rPr>
                <w:sz w:val="22"/>
                <w:szCs w:val="22"/>
              </w:rPr>
              <w:t>npublished</w:t>
            </w:r>
            <w:r w:rsidR="00603A1E">
              <w:rPr>
                <w:sz w:val="22"/>
                <w:szCs w:val="22"/>
              </w:rPr>
              <w:t xml:space="preserve"> camera trap images</w:t>
            </w:r>
            <w:r w:rsidRPr="00EF21FC">
              <w:rPr>
                <w:sz w:val="22"/>
                <w:szCs w:val="22"/>
              </w:rPr>
              <w:t xml:space="preserve">, </w:t>
            </w:r>
            <w:r w:rsidRPr="00EF21FC">
              <w:rPr>
                <w:sz w:val="22"/>
                <w:szCs w:val="22"/>
                <w:vertAlign w:val="superscript"/>
              </w:rPr>
              <w:t>5</w:t>
            </w:r>
            <w:r w:rsidR="00603A1E">
              <w:rPr>
                <w:sz w:val="22"/>
                <w:szCs w:val="22"/>
              </w:rPr>
              <w:t>Licia Calabrese (</w:t>
            </w:r>
            <w:proofErr w:type="spellStart"/>
            <w:r w:rsidR="00603A1E">
              <w:rPr>
                <w:sz w:val="22"/>
                <w:szCs w:val="22"/>
              </w:rPr>
              <w:t>pers.obs</w:t>
            </w:r>
            <w:proofErr w:type="spellEnd"/>
            <w:r w:rsidR="00603A1E">
              <w:rPr>
                <w:sz w:val="22"/>
                <w:szCs w:val="22"/>
              </w:rPr>
              <w:t>)</w:t>
            </w:r>
            <w:r w:rsidRPr="00EF21FC">
              <w:rPr>
                <w:sz w:val="22"/>
                <w:szCs w:val="22"/>
              </w:rPr>
              <w:t xml:space="preserve">, </w:t>
            </w:r>
            <w:r w:rsidRPr="00EF21FC">
              <w:rPr>
                <w:sz w:val="22"/>
                <w:szCs w:val="22"/>
                <w:vertAlign w:val="superscript"/>
              </w:rPr>
              <w:t>6</w:t>
            </w:r>
            <w:r w:rsidR="00603A1E">
              <w:rPr>
                <w:sz w:val="22"/>
                <w:szCs w:val="22"/>
                <w:vertAlign w:val="superscript"/>
              </w:rPr>
              <w:fldChar w:fldCharType="begin" w:fldLock="1"/>
            </w:r>
            <w:r w:rsidR="00F25CD5">
              <w:rPr>
                <w:sz w:val="22"/>
                <w:szCs w:val="22"/>
                <w:vertAlign w:val="superscript"/>
              </w:rPr>
              <w:instrText>ADDIN CSL_CITATION {"citationItems":[{"id":"ITEM-1","itemData":{"DOI":"10.1007/s10336-009-0389-z","abstract":"The White-tailed Tropicbird Phaethon lepturus breeding population of Aride Island, Seychelles, has experienced a strong decline in the recent past. To predict the future trends of the White-tailed Tropicbird population on Aride Island and understand the urgency of applying management procedures, we developed a population matrix model. We estimated White-tailed Tropicbird adult survival rate over a 12-year period and investigated whether oceanographic conditions (El Niño Southern Oscillation, ENSO, and inter-annual climate variability in the Indian Ocean, Indian Ocean Dipole, IOD) or local factors (Pisonia grandis fruiting events) potentially affect adult survival. Annual adult survival could not be linked to inter-annual variability in oceanographic conditions, but may be more influenced by Pisonia fruiting events, which, overall, accounts for 23.2% of the adult mortality. The growth rate of the population, primarily influenced by annual adult survival, was estimated to be 0.946, which indicates an annual population decline of 5.4%. At the current rate, the probability of extinction of this population would be 99% in 170 years. Management scenarios studied through Monte Carlo simulations, assuming small increments in adult survival and/or breeding success, dramatically reduce the risk of extinction of White-tailed Tropicbirds. Habitat management, in order to maintain an open canopy and little understorey vegetation, appears to be crucial for the conservation of White-tailed Tropicbirds on Aride Island, as has already been shown for other ground-nesting tropical seabirds nesting on forested islands. © Dt. Ornithologen-Gesellschaft e.V. 2009.","author":[{"dropping-particle":"","family":"Catry","given":"T.","non-dropping-particle":"","parse-names":false,"suffix":""},{"dropping-particle":"","family":"Ramos","given":"J.A.","non-dropping-particle":"","parse-names":false,"suffix":""},{"dropping-particle":"","family":"Monticelli","given":"D.","non-dropping-particle":"","parse-names":false,"suffix":""},{"dropping-particle":"","family":"Bowler","given":"J.","non-dropping-particle":"","parse-names":false,"suffix":""},{"dropping-particle":"","family":"Jupiter","given":"T.","non-dropping-particle":"","parse-names":false,"suffix":""},{"dropping-particle":"","family":"Corre","given":"M.","non-dropping-particle":"Le","parse-names":false,"suffix":""}],"container-title":"Journal of Ornithology","id":"ITEM-1","issue":"3","issued":{"date-parts":[["2009"]]},"page":"661-669","title":"Demography and conservation of the White-tailed Tropicbird Phaethon lepturus on Aride Island, Western Indian Ocean","type":"article-journal","volume":"150"},"uris":["http://www.mendeley.com/documents/?uuid=fe00d380-d178-3c1d-8613-ad0e21571ae0"]}],"mendeley":{"formattedCitation":"(T. Catry &lt;i&gt;et al.&lt;/i&gt;, 2009)","plainTextFormattedCitation":"(T. Catry et al., 2009)","previouslyFormattedCitation":"(T. Catry &lt;i&gt;et al.&lt;/i&gt;, 2009)"},"properties":{"noteIndex":0},"schema":"https://github.com/citation-style-language/schema/raw/master/csl-citation.json"}</w:instrText>
            </w:r>
            <w:r w:rsidR="00603A1E">
              <w:rPr>
                <w:sz w:val="22"/>
                <w:szCs w:val="22"/>
                <w:vertAlign w:val="superscript"/>
              </w:rPr>
              <w:fldChar w:fldCharType="separate"/>
            </w:r>
            <w:r w:rsidR="008B7C22" w:rsidRPr="008B7C22">
              <w:rPr>
                <w:noProof/>
                <w:sz w:val="22"/>
                <w:szCs w:val="22"/>
              </w:rPr>
              <w:t xml:space="preserve">(T. Catry </w:t>
            </w:r>
            <w:r w:rsidR="008B7C22" w:rsidRPr="008B7C22">
              <w:rPr>
                <w:i/>
                <w:noProof/>
                <w:sz w:val="22"/>
                <w:szCs w:val="22"/>
              </w:rPr>
              <w:t>et al.</w:t>
            </w:r>
            <w:r w:rsidR="008B7C22" w:rsidRPr="008B7C22">
              <w:rPr>
                <w:noProof/>
                <w:sz w:val="22"/>
                <w:szCs w:val="22"/>
              </w:rPr>
              <w:t>, 2009)</w:t>
            </w:r>
            <w:r w:rsidR="00603A1E">
              <w:rPr>
                <w:sz w:val="22"/>
                <w:szCs w:val="22"/>
                <w:vertAlign w:val="superscript"/>
              </w:rPr>
              <w:fldChar w:fldCharType="end"/>
            </w:r>
            <w:r w:rsidR="00603A1E">
              <w:rPr>
                <w:sz w:val="22"/>
                <w:szCs w:val="22"/>
                <w:vertAlign w:val="superscript"/>
              </w:rPr>
              <w:t xml:space="preserve">   </w:t>
            </w:r>
            <w:r w:rsidR="004D621A">
              <w:rPr>
                <w:sz w:val="22"/>
                <w:szCs w:val="22"/>
                <w:vertAlign w:val="superscript"/>
              </w:rPr>
              <w:t>7</w:t>
            </w:r>
            <w:r w:rsidRPr="00EF21FC">
              <w:rPr>
                <w:sz w:val="22"/>
                <w:szCs w:val="22"/>
              </w:rPr>
              <w:t>Phillips 1987,</w:t>
            </w:r>
            <w:r>
              <w:rPr>
                <w:sz w:val="22"/>
                <w:szCs w:val="22"/>
              </w:rPr>
              <w:t xml:space="preserve"> </w:t>
            </w:r>
            <w:r w:rsidR="004D621A">
              <w:rPr>
                <w:sz w:val="22"/>
                <w:szCs w:val="22"/>
                <w:vertAlign w:val="superscript"/>
              </w:rPr>
              <w:t>8</w:t>
            </w:r>
            <w:r w:rsidR="004D621A" w:rsidRPr="00EF21FC">
              <w:rPr>
                <w:sz w:val="22"/>
                <w:szCs w:val="22"/>
              </w:rPr>
              <w:t xml:space="preserve">Malan </w:t>
            </w:r>
            <w:r w:rsidRPr="00EF21FC">
              <w:rPr>
                <w:sz w:val="22"/>
                <w:szCs w:val="22"/>
              </w:rPr>
              <w:t xml:space="preserve">et al. 2010, </w:t>
            </w:r>
            <w:r w:rsidR="004D621A">
              <w:rPr>
                <w:sz w:val="22"/>
                <w:szCs w:val="22"/>
                <w:vertAlign w:val="superscript"/>
              </w:rPr>
              <w:t>9</w:t>
            </w:r>
            <w:r w:rsidRPr="00EF21FC">
              <w:rPr>
                <w:sz w:val="22"/>
                <w:szCs w:val="22"/>
              </w:rPr>
              <w:t>Skerrett et al. 2001</w:t>
            </w:r>
            <w:r>
              <w:rPr>
                <w:sz w:val="22"/>
                <w:szCs w:val="22"/>
              </w:rPr>
              <w:t>;</w:t>
            </w:r>
            <w:r w:rsidRPr="00EF21FC">
              <w:rPr>
                <w:sz w:val="22"/>
                <w:szCs w:val="22"/>
              </w:rPr>
              <w:t xml:space="preserve"> *Observed to or thought to hinder </w:t>
            </w:r>
            <w:r>
              <w:rPr>
                <w:i/>
                <w:sz w:val="22"/>
                <w:szCs w:val="22"/>
              </w:rPr>
              <w:t xml:space="preserve">P. lepturus </w:t>
            </w:r>
            <w:r w:rsidRPr="00EF21FC">
              <w:rPr>
                <w:sz w:val="22"/>
                <w:szCs w:val="22"/>
              </w:rPr>
              <w:t>breeding success by increasing nest desertion or causing parent mortality.</w:t>
            </w:r>
          </w:p>
        </w:tc>
      </w:tr>
    </w:tbl>
    <w:p w14:paraId="19550B73" w14:textId="77777777" w:rsidR="00E97C86" w:rsidRPr="00980D3C" w:rsidRDefault="00E97C86" w:rsidP="00E97C86">
      <w:pPr>
        <w:spacing w:line="480" w:lineRule="auto"/>
      </w:pPr>
    </w:p>
    <w:p w14:paraId="6EA4EE2D" w14:textId="77777777" w:rsidR="00E97C86" w:rsidRPr="00980D3C" w:rsidRDefault="00E97C86" w:rsidP="00E97C86">
      <w:pPr>
        <w:spacing w:line="480" w:lineRule="auto"/>
        <w:sectPr w:rsidR="00E97C86" w:rsidRPr="00980D3C" w:rsidSect="009E2BB6">
          <w:pgSz w:w="15840" w:h="12240" w:orient="landscape"/>
          <w:pgMar w:top="1440" w:right="1440" w:bottom="1440" w:left="1440" w:header="720" w:footer="720" w:gutter="0"/>
          <w:lnNumType w:countBy="1" w:restart="continuous"/>
          <w:cols w:space="720"/>
          <w:docGrid w:linePitch="360"/>
        </w:sectPr>
      </w:pPr>
    </w:p>
    <w:p w14:paraId="57E58425" w14:textId="61947D2A" w:rsidR="00E97C86" w:rsidRPr="00980D3C" w:rsidRDefault="00E97C86" w:rsidP="00E97C86">
      <w:pPr>
        <w:spacing w:line="480" w:lineRule="auto"/>
        <w:outlineLvl w:val="0"/>
      </w:pPr>
      <w:r w:rsidRPr="00980D3C">
        <w:lastRenderedPageBreak/>
        <w:t xml:space="preserve">Table 2. Details of </w:t>
      </w:r>
      <w:r w:rsidRPr="00980D3C">
        <w:rPr>
          <w:i/>
        </w:rPr>
        <w:t>P</w:t>
      </w:r>
      <w:r w:rsidRPr="00980D3C">
        <w:t>.</w:t>
      </w:r>
      <w:r>
        <w:t xml:space="preserve"> </w:t>
      </w:r>
      <w:r w:rsidRPr="00980D3C">
        <w:rPr>
          <w:i/>
        </w:rPr>
        <w:t>lepturus</w:t>
      </w:r>
      <w:r w:rsidRPr="00980D3C">
        <w:t xml:space="preserve"> monitoring programmes </w:t>
      </w:r>
      <w:r>
        <w:t xml:space="preserve">at the </w:t>
      </w:r>
      <w:r w:rsidRPr="00980D3C">
        <w:t xml:space="preserve">five </w:t>
      </w:r>
      <w:r>
        <w:t xml:space="preserve">study sites </w:t>
      </w:r>
      <w:r w:rsidRPr="00980D3C">
        <w:t xml:space="preserve">in the Seychelles, including the </w:t>
      </w:r>
      <w:r>
        <w:t>most recent published</w:t>
      </w:r>
      <w:r w:rsidRPr="00980D3C">
        <w:t xml:space="preserve"> assessment of breeding success.</w:t>
      </w:r>
    </w:p>
    <w:tbl>
      <w:tblPr>
        <w:tblW w:w="14065" w:type="dxa"/>
        <w:tblBorders>
          <w:top w:val="single" w:sz="4" w:space="0" w:color="auto"/>
          <w:bottom w:val="single" w:sz="4" w:space="0" w:color="auto"/>
        </w:tblBorders>
        <w:tblLayout w:type="fixed"/>
        <w:tblLook w:val="04A0" w:firstRow="1" w:lastRow="0" w:firstColumn="1" w:lastColumn="0" w:noHBand="0" w:noVBand="1"/>
      </w:tblPr>
      <w:tblGrid>
        <w:gridCol w:w="993"/>
        <w:gridCol w:w="1170"/>
        <w:gridCol w:w="1080"/>
        <w:gridCol w:w="1435"/>
        <w:gridCol w:w="3402"/>
        <w:gridCol w:w="2540"/>
        <w:gridCol w:w="2280"/>
        <w:gridCol w:w="1165"/>
      </w:tblGrid>
      <w:tr w:rsidR="00E97C86" w:rsidRPr="008712AD" w14:paraId="398CCAEE" w14:textId="77777777" w:rsidTr="001B2122">
        <w:trPr>
          <w:trHeight w:val="463"/>
        </w:trPr>
        <w:tc>
          <w:tcPr>
            <w:tcW w:w="993" w:type="dxa"/>
            <w:tcBorders>
              <w:bottom w:val="single" w:sz="4" w:space="0" w:color="auto"/>
            </w:tcBorders>
          </w:tcPr>
          <w:p w14:paraId="1B0B5875" w14:textId="2C8B116D" w:rsidR="00E97C86" w:rsidRPr="008712AD" w:rsidRDefault="00E97C86" w:rsidP="001C0C1B">
            <w:pPr>
              <w:spacing w:before="120" w:after="120"/>
              <w:rPr>
                <w:b/>
                <w:sz w:val="22"/>
                <w:szCs w:val="22"/>
              </w:rPr>
            </w:pPr>
            <w:del w:id="418" w:author="Fernando Cagua" w:date="2019-06-28T18:11:00Z">
              <w:r w:rsidRPr="008712AD" w:rsidDel="00B431BD">
                <w:rPr>
                  <w:b/>
                  <w:sz w:val="22"/>
                  <w:szCs w:val="22"/>
                </w:rPr>
                <w:delText>Island</w:delText>
              </w:r>
            </w:del>
            <w:ins w:id="419" w:author="Fernando Cagua" w:date="2019-06-28T18:11:00Z">
              <w:r w:rsidR="00B431BD">
                <w:rPr>
                  <w:b/>
                  <w:sz w:val="22"/>
                  <w:szCs w:val="22"/>
                </w:rPr>
                <w:t>Site</w:t>
              </w:r>
            </w:ins>
          </w:p>
        </w:tc>
        <w:tc>
          <w:tcPr>
            <w:tcW w:w="1170" w:type="dxa"/>
            <w:tcBorders>
              <w:bottom w:val="single" w:sz="4" w:space="0" w:color="auto"/>
            </w:tcBorders>
          </w:tcPr>
          <w:p w14:paraId="1D4D5241" w14:textId="77777777" w:rsidR="00E97C86" w:rsidRPr="008712AD" w:rsidRDefault="00E97C86" w:rsidP="001C0C1B">
            <w:pPr>
              <w:spacing w:before="120" w:after="120"/>
              <w:rPr>
                <w:b/>
                <w:sz w:val="22"/>
                <w:szCs w:val="22"/>
              </w:rPr>
            </w:pPr>
            <w:r w:rsidRPr="008712AD">
              <w:rPr>
                <w:b/>
                <w:sz w:val="22"/>
                <w:szCs w:val="22"/>
              </w:rPr>
              <w:t>Area monitored (ha)</w:t>
            </w:r>
          </w:p>
        </w:tc>
        <w:tc>
          <w:tcPr>
            <w:tcW w:w="1080" w:type="dxa"/>
            <w:tcBorders>
              <w:bottom w:val="single" w:sz="4" w:space="0" w:color="auto"/>
            </w:tcBorders>
          </w:tcPr>
          <w:p w14:paraId="3A59419C" w14:textId="7D625062" w:rsidR="00E97C86" w:rsidRPr="008712AD" w:rsidRDefault="00E97C86" w:rsidP="001C0C1B">
            <w:pPr>
              <w:spacing w:before="120" w:after="120"/>
              <w:rPr>
                <w:b/>
                <w:sz w:val="22"/>
                <w:szCs w:val="22"/>
              </w:rPr>
            </w:pPr>
            <w:del w:id="420" w:author="Fernando Cagua" w:date="2019-06-28T18:12:00Z">
              <w:r w:rsidRPr="008712AD" w:rsidDel="00B431BD">
                <w:rPr>
                  <w:b/>
                  <w:sz w:val="22"/>
                  <w:szCs w:val="22"/>
                </w:rPr>
                <w:delText xml:space="preserve">Dates of </w:delText>
              </w:r>
              <w:r w:rsidDel="00B431BD">
                <w:rPr>
                  <w:b/>
                  <w:sz w:val="22"/>
                  <w:szCs w:val="22"/>
                </w:rPr>
                <w:delText>m</w:delText>
              </w:r>
            </w:del>
            <w:ins w:id="421" w:author="Fernando Cagua" w:date="2019-06-28T18:12:00Z">
              <w:r w:rsidR="00B431BD">
                <w:rPr>
                  <w:b/>
                  <w:sz w:val="22"/>
                  <w:szCs w:val="22"/>
                </w:rPr>
                <w:t>M</w:t>
              </w:r>
            </w:ins>
            <w:r>
              <w:rPr>
                <w:b/>
                <w:sz w:val="22"/>
                <w:szCs w:val="22"/>
              </w:rPr>
              <w:t>onitoring</w:t>
            </w:r>
            <w:ins w:id="422" w:author="Fernando Cagua" w:date="2019-06-28T18:12:00Z">
              <w:r w:rsidR="00B431BD">
                <w:rPr>
                  <w:b/>
                  <w:sz w:val="22"/>
                  <w:szCs w:val="22"/>
                </w:rPr>
                <w:t xml:space="preserve"> period</w:t>
              </w:r>
            </w:ins>
          </w:p>
        </w:tc>
        <w:tc>
          <w:tcPr>
            <w:tcW w:w="1435" w:type="dxa"/>
            <w:tcBorders>
              <w:bottom w:val="single" w:sz="4" w:space="0" w:color="auto"/>
            </w:tcBorders>
          </w:tcPr>
          <w:p w14:paraId="0D36C7C8" w14:textId="77777777" w:rsidR="00E97C86" w:rsidRPr="008712AD" w:rsidRDefault="00E97C86" w:rsidP="001C0C1B">
            <w:pPr>
              <w:spacing w:before="120" w:after="120"/>
              <w:rPr>
                <w:b/>
                <w:sz w:val="22"/>
                <w:szCs w:val="22"/>
              </w:rPr>
            </w:pPr>
            <w:r w:rsidRPr="008712AD">
              <w:rPr>
                <w:b/>
                <w:sz w:val="22"/>
                <w:szCs w:val="22"/>
              </w:rPr>
              <w:t>Frequency of monitoring</w:t>
            </w:r>
          </w:p>
        </w:tc>
        <w:tc>
          <w:tcPr>
            <w:tcW w:w="3402" w:type="dxa"/>
            <w:tcBorders>
              <w:bottom w:val="single" w:sz="4" w:space="0" w:color="auto"/>
            </w:tcBorders>
          </w:tcPr>
          <w:p w14:paraId="099AE96C" w14:textId="77777777" w:rsidR="00E97C86" w:rsidRPr="008712AD" w:rsidRDefault="00E97C86" w:rsidP="001C0C1B">
            <w:pPr>
              <w:spacing w:before="120" w:after="120"/>
              <w:rPr>
                <w:b/>
                <w:sz w:val="22"/>
                <w:szCs w:val="22"/>
              </w:rPr>
            </w:pPr>
            <w:r w:rsidRPr="008712AD">
              <w:rPr>
                <w:b/>
                <w:sz w:val="22"/>
                <w:szCs w:val="22"/>
              </w:rPr>
              <w:t xml:space="preserve">Methods </w:t>
            </w:r>
          </w:p>
        </w:tc>
        <w:tc>
          <w:tcPr>
            <w:tcW w:w="2540" w:type="dxa"/>
            <w:tcBorders>
              <w:bottom w:val="single" w:sz="4" w:space="0" w:color="auto"/>
            </w:tcBorders>
          </w:tcPr>
          <w:p w14:paraId="16F99CB1" w14:textId="7B8E0FC8" w:rsidR="00E97C86" w:rsidRPr="008712AD" w:rsidRDefault="00E97C86" w:rsidP="001C0C1B">
            <w:pPr>
              <w:spacing w:before="120" w:after="120"/>
              <w:rPr>
                <w:b/>
                <w:sz w:val="22"/>
                <w:szCs w:val="22"/>
              </w:rPr>
            </w:pPr>
            <w:r w:rsidRPr="008712AD">
              <w:rPr>
                <w:b/>
                <w:sz w:val="22"/>
                <w:szCs w:val="22"/>
              </w:rPr>
              <w:t xml:space="preserve">Nest </w:t>
            </w:r>
            <w:r>
              <w:rPr>
                <w:b/>
                <w:sz w:val="22"/>
                <w:szCs w:val="22"/>
              </w:rPr>
              <w:t>d</w:t>
            </w:r>
            <w:r w:rsidRPr="008712AD">
              <w:rPr>
                <w:b/>
                <w:sz w:val="22"/>
                <w:szCs w:val="22"/>
              </w:rPr>
              <w:t>istribution</w:t>
            </w:r>
          </w:p>
        </w:tc>
        <w:tc>
          <w:tcPr>
            <w:tcW w:w="2280" w:type="dxa"/>
            <w:tcBorders>
              <w:bottom w:val="single" w:sz="4" w:space="0" w:color="auto"/>
            </w:tcBorders>
          </w:tcPr>
          <w:p w14:paraId="00FCFE95" w14:textId="6E22B515" w:rsidR="00E97C86" w:rsidRPr="008712AD" w:rsidRDefault="00E97C86" w:rsidP="001C0C1B">
            <w:pPr>
              <w:spacing w:before="120" w:after="120"/>
              <w:rPr>
                <w:b/>
                <w:sz w:val="22"/>
                <w:szCs w:val="22"/>
              </w:rPr>
            </w:pPr>
            <w:r w:rsidRPr="008712AD">
              <w:rPr>
                <w:b/>
                <w:sz w:val="22"/>
                <w:szCs w:val="22"/>
              </w:rPr>
              <w:t xml:space="preserve">Nest </w:t>
            </w:r>
            <w:r>
              <w:rPr>
                <w:b/>
                <w:sz w:val="22"/>
                <w:szCs w:val="22"/>
              </w:rPr>
              <w:t>description and h</w:t>
            </w:r>
            <w:r w:rsidRPr="008712AD">
              <w:rPr>
                <w:b/>
                <w:sz w:val="22"/>
                <w:szCs w:val="22"/>
              </w:rPr>
              <w:t xml:space="preserve">abitat </w:t>
            </w:r>
            <w:r>
              <w:rPr>
                <w:b/>
                <w:sz w:val="22"/>
                <w:szCs w:val="22"/>
              </w:rPr>
              <w:t>t</w:t>
            </w:r>
            <w:r w:rsidRPr="008712AD">
              <w:rPr>
                <w:b/>
                <w:sz w:val="22"/>
                <w:szCs w:val="22"/>
              </w:rPr>
              <w:t>ype</w:t>
            </w:r>
          </w:p>
        </w:tc>
        <w:tc>
          <w:tcPr>
            <w:tcW w:w="1165" w:type="dxa"/>
            <w:tcBorders>
              <w:bottom w:val="single" w:sz="4" w:space="0" w:color="auto"/>
            </w:tcBorders>
          </w:tcPr>
          <w:p w14:paraId="04BF4A29" w14:textId="77777777" w:rsidR="00E97C86" w:rsidRPr="008712AD" w:rsidRDefault="00E97C86" w:rsidP="001C0C1B">
            <w:pPr>
              <w:spacing w:before="120" w:after="120"/>
              <w:rPr>
                <w:b/>
                <w:sz w:val="22"/>
                <w:szCs w:val="22"/>
              </w:rPr>
            </w:pPr>
            <w:r w:rsidRPr="008712AD">
              <w:rPr>
                <w:b/>
                <w:sz w:val="22"/>
                <w:szCs w:val="22"/>
              </w:rPr>
              <w:t>Last assessment</w:t>
            </w:r>
          </w:p>
        </w:tc>
      </w:tr>
      <w:tr w:rsidR="00E97C86" w:rsidRPr="008712AD" w14:paraId="353803B8" w14:textId="77777777" w:rsidTr="001B2122">
        <w:trPr>
          <w:trHeight w:val="684"/>
        </w:trPr>
        <w:tc>
          <w:tcPr>
            <w:tcW w:w="993" w:type="dxa"/>
            <w:tcBorders>
              <w:top w:val="single" w:sz="4" w:space="0" w:color="auto"/>
              <w:bottom w:val="nil"/>
            </w:tcBorders>
          </w:tcPr>
          <w:p w14:paraId="6951EF19" w14:textId="77777777" w:rsidR="00E97C86" w:rsidRPr="008712AD" w:rsidRDefault="00E97C86" w:rsidP="001C0C1B">
            <w:pPr>
              <w:spacing w:before="120" w:after="120"/>
              <w:rPr>
                <w:sz w:val="22"/>
                <w:szCs w:val="22"/>
              </w:rPr>
            </w:pPr>
            <w:r w:rsidRPr="008712AD">
              <w:rPr>
                <w:sz w:val="22"/>
                <w:szCs w:val="22"/>
              </w:rPr>
              <w:t>Aldabra Atoll</w:t>
            </w:r>
          </w:p>
        </w:tc>
        <w:tc>
          <w:tcPr>
            <w:tcW w:w="1170" w:type="dxa"/>
            <w:tcBorders>
              <w:top w:val="single" w:sz="4" w:space="0" w:color="auto"/>
              <w:bottom w:val="nil"/>
            </w:tcBorders>
          </w:tcPr>
          <w:p w14:paraId="074E7C7C" w14:textId="77777777" w:rsidR="00E97C86" w:rsidRPr="008712AD" w:rsidRDefault="00E97C86" w:rsidP="001C0C1B">
            <w:pPr>
              <w:spacing w:before="120" w:after="120"/>
              <w:rPr>
                <w:sz w:val="22"/>
                <w:szCs w:val="22"/>
              </w:rPr>
            </w:pPr>
            <w:commentRangeStart w:id="423"/>
            <w:r w:rsidRPr="008712AD">
              <w:rPr>
                <w:sz w:val="22"/>
                <w:szCs w:val="22"/>
                <w:highlight w:val="yellow"/>
              </w:rPr>
              <w:t>??</w:t>
            </w:r>
            <w:commentRangeEnd w:id="423"/>
            <w:r w:rsidRPr="008712AD">
              <w:rPr>
                <w:rStyle w:val="CommentReference"/>
                <w:sz w:val="22"/>
                <w:szCs w:val="22"/>
              </w:rPr>
              <w:commentReference w:id="423"/>
            </w:r>
            <w:r w:rsidRPr="008712AD">
              <w:rPr>
                <w:sz w:val="22"/>
                <w:szCs w:val="22"/>
              </w:rPr>
              <w:t xml:space="preserve"> </w:t>
            </w:r>
          </w:p>
        </w:tc>
        <w:tc>
          <w:tcPr>
            <w:tcW w:w="1080" w:type="dxa"/>
            <w:tcBorders>
              <w:top w:val="single" w:sz="4" w:space="0" w:color="auto"/>
              <w:bottom w:val="nil"/>
            </w:tcBorders>
          </w:tcPr>
          <w:p w14:paraId="690A51D3" w14:textId="77777777" w:rsidR="00E97C86" w:rsidRPr="008712AD" w:rsidRDefault="00E97C86" w:rsidP="001C0C1B">
            <w:pPr>
              <w:spacing w:before="120" w:after="120"/>
              <w:rPr>
                <w:sz w:val="22"/>
                <w:szCs w:val="22"/>
              </w:rPr>
            </w:pPr>
            <w:r w:rsidRPr="008712AD">
              <w:rPr>
                <w:sz w:val="22"/>
                <w:szCs w:val="22"/>
              </w:rPr>
              <w:t>Feb 2009– Nov 2016</w:t>
            </w:r>
          </w:p>
        </w:tc>
        <w:tc>
          <w:tcPr>
            <w:tcW w:w="1435" w:type="dxa"/>
            <w:tcBorders>
              <w:top w:val="single" w:sz="4" w:space="0" w:color="auto"/>
              <w:bottom w:val="nil"/>
            </w:tcBorders>
          </w:tcPr>
          <w:p w14:paraId="4BF1EF02" w14:textId="77777777" w:rsidR="00E97C86" w:rsidRPr="008712AD" w:rsidRDefault="00E97C86" w:rsidP="001C0C1B">
            <w:pPr>
              <w:spacing w:before="120" w:after="120"/>
              <w:rPr>
                <w:sz w:val="22"/>
                <w:szCs w:val="22"/>
              </w:rPr>
            </w:pPr>
            <w:r w:rsidRPr="008712AD">
              <w:rPr>
                <w:sz w:val="22"/>
                <w:szCs w:val="22"/>
              </w:rPr>
              <w:t xml:space="preserve">Continuous year-round monitoring, every 2 weeks </w:t>
            </w:r>
          </w:p>
        </w:tc>
        <w:tc>
          <w:tcPr>
            <w:tcW w:w="3402" w:type="dxa"/>
            <w:tcBorders>
              <w:top w:val="single" w:sz="4" w:space="0" w:color="auto"/>
              <w:bottom w:val="nil"/>
            </w:tcBorders>
          </w:tcPr>
          <w:p w14:paraId="1B6AF406" w14:textId="0117CEBE" w:rsidR="00E97C86" w:rsidRPr="008712AD" w:rsidRDefault="00E97C86" w:rsidP="001C0C1B">
            <w:pPr>
              <w:spacing w:before="120" w:after="120"/>
              <w:rPr>
                <w:sz w:val="22"/>
                <w:szCs w:val="22"/>
              </w:rPr>
            </w:pPr>
            <w:r>
              <w:rPr>
                <w:sz w:val="22"/>
                <w:szCs w:val="22"/>
              </w:rPr>
              <w:t>E</w:t>
            </w:r>
            <w:r w:rsidRPr="008712AD">
              <w:rPr>
                <w:sz w:val="22"/>
                <w:szCs w:val="22"/>
              </w:rPr>
              <w:t>ntire monitoring area searched</w:t>
            </w:r>
            <w:r>
              <w:rPr>
                <w:sz w:val="22"/>
                <w:szCs w:val="22"/>
              </w:rPr>
              <w:t>,</w:t>
            </w:r>
            <w:r w:rsidRPr="008712AD">
              <w:rPr>
                <w:sz w:val="22"/>
                <w:szCs w:val="22"/>
              </w:rPr>
              <w:t xml:space="preserve"> all new nests recorded and tagged. </w:t>
            </w:r>
            <w:r>
              <w:rPr>
                <w:sz w:val="22"/>
                <w:szCs w:val="22"/>
              </w:rPr>
              <w:t>N</w:t>
            </w:r>
            <w:r w:rsidRPr="008712AD">
              <w:rPr>
                <w:sz w:val="22"/>
                <w:szCs w:val="22"/>
              </w:rPr>
              <w:t>ests visited on subsequent surveys until nest outcome determined.</w:t>
            </w:r>
          </w:p>
        </w:tc>
        <w:tc>
          <w:tcPr>
            <w:tcW w:w="2540" w:type="dxa"/>
            <w:tcBorders>
              <w:top w:val="single" w:sz="4" w:space="0" w:color="auto"/>
              <w:bottom w:val="nil"/>
            </w:tcBorders>
          </w:tcPr>
          <w:p w14:paraId="71204AEA" w14:textId="36669A0B" w:rsidR="00E97C86" w:rsidRPr="008712AD" w:rsidRDefault="00E97C86" w:rsidP="001C0C1B">
            <w:pPr>
              <w:spacing w:before="120" w:after="120"/>
              <w:rPr>
                <w:sz w:val="22"/>
                <w:szCs w:val="22"/>
              </w:rPr>
            </w:pPr>
            <w:r w:rsidRPr="008712AD">
              <w:rPr>
                <w:sz w:val="22"/>
                <w:szCs w:val="22"/>
              </w:rPr>
              <w:t xml:space="preserve">Only on limestone islets or coastal outcrops. </w:t>
            </w:r>
            <w:r>
              <w:rPr>
                <w:sz w:val="22"/>
                <w:szCs w:val="22"/>
              </w:rPr>
              <w:t>M</w:t>
            </w:r>
            <w:r w:rsidRPr="008712AD">
              <w:rPr>
                <w:sz w:val="22"/>
                <w:szCs w:val="22"/>
              </w:rPr>
              <w:t>onitored on 13 lagoon islets and an outcrop of Picard Island.</w:t>
            </w:r>
          </w:p>
        </w:tc>
        <w:tc>
          <w:tcPr>
            <w:tcW w:w="2280" w:type="dxa"/>
            <w:tcBorders>
              <w:top w:val="single" w:sz="4" w:space="0" w:color="auto"/>
              <w:bottom w:val="nil"/>
            </w:tcBorders>
          </w:tcPr>
          <w:p w14:paraId="7EE6F0CF" w14:textId="193078C5" w:rsidR="00E97C86" w:rsidRPr="008712AD" w:rsidRDefault="00E97C86" w:rsidP="001C0C1B">
            <w:pPr>
              <w:spacing w:before="120" w:after="120"/>
              <w:rPr>
                <w:sz w:val="22"/>
                <w:szCs w:val="22"/>
              </w:rPr>
            </w:pPr>
            <w:r w:rsidRPr="008712AD">
              <w:rPr>
                <w:sz w:val="22"/>
                <w:szCs w:val="22"/>
              </w:rPr>
              <w:t>Limestone cavities or cavities in dense vegetation on small islets and coastal outcrops.</w:t>
            </w:r>
          </w:p>
        </w:tc>
        <w:tc>
          <w:tcPr>
            <w:tcW w:w="1165" w:type="dxa"/>
            <w:tcBorders>
              <w:top w:val="single" w:sz="4" w:space="0" w:color="auto"/>
              <w:bottom w:val="nil"/>
            </w:tcBorders>
          </w:tcPr>
          <w:p w14:paraId="7CB13480" w14:textId="77777777" w:rsidR="00E97C86" w:rsidRPr="008712AD" w:rsidRDefault="00E97C86" w:rsidP="001C0C1B">
            <w:pPr>
              <w:spacing w:before="120" w:after="120"/>
              <w:rPr>
                <w:sz w:val="22"/>
                <w:szCs w:val="22"/>
              </w:rPr>
            </w:pPr>
            <w:proofErr w:type="spellStart"/>
            <w:r w:rsidRPr="008712AD">
              <w:rPr>
                <w:sz w:val="22"/>
                <w:szCs w:val="22"/>
              </w:rPr>
              <w:t>Prys</w:t>
            </w:r>
            <w:proofErr w:type="spellEnd"/>
            <w:r w:rsidRPr="008712AD">
              <w:rPr>
                <w:sz w:val="22"/>
                <w:szCs w:val="22"/>
              </w:rPr>
              <w:t>-Jones et al. 1980</w:t>
            </w:r>
          </w:p>
        </w:tc>
      </w:tr>
      <w:tr w:rsidR="00E97C86" w:rsidRPr="008712AD" w14:paraId="350215EA" w14:textId="77777777" w:rsidTr="001B2122">
        <w:trPr>
          <w:trHeight w:val="974"/>
        </w:trPr>
        <w:tc>
          <w:tcPr>
            <w:tcW w:w="993" w:type="dxa"/>
            <w:tcBorders>
              <w:top w:val="nil"/>
            </w:tcBorders>
          </w:tcPr>
          <w:p w14:paraId="40F36F01" w14:textId="77777777" w:rsidR="00E97C86" w:rsidRPr="008712AD" w:rsidRDefault="00E97C86" w:rsidP="001C0C1B">
            <w:pPr>
              <w:spacing w:before="120" w:after="120"/>
              <w:rPr>
                <w:sz w:val="22"/>
                <w:szCs w:val="22"/>
              </w:rPr>
            </w:pPr>
            <w:r w:rsidRPr="008712AD">
              <w:rPr>
                <w:sz w:val="22"/>
                <w:szCs w:val="22"/>
              </w:rPr>
              <w:t>Cousin Island</w:t>
            </w:r>
          </w:p>
        </w:tc>
        <w:tc>
          <w:tcPr>
            <w:tcW w:w="1170" w:type="dxa"/>
            <w:tcBorders>
              <w:top w:val="nil"/>
            </w:tcBorders>
          </w:tcPr>
          <w:p w14:paraId="55F645F0" w14:textId="77777777" w:rsidR="00E97C86" w:rsidRPr="008712AD" w:rsidRDefault="00E97C86" w:rsidP="001C0C1B">
            <w:pPr>
              <w:spacing w:before="120" w:after="120"/>
              <w:rPr>
                <w:sz w:val="22"/>
                <w:szCs w:val="22"/>
              </w:rPr>
            </w:pPr>
            <w:r w:rsidRPr="008712AD">
              <w:rPr>
                <w:sz w:val="22"/>
                <w:szCs w:val="22"/>
              </w:rPr>
              <w:t>20</w:t>
            </w:r>
          </w:p>
        </w:tc>
        <w:tc>
          <w:tcPr>
            <w:tcW w:w="1080" w:type="dxa"/>
            <w:tcBorders>
              <w:top w:val="nil"/>
            </w:tcBorders>
          </w:tcPr>
          <w:p w14:paraId="63E5FA74" w14:textId="77777777" w:rsidR="00E97C86" w:rsidRPr="008712AD" w:rsidRDefault="00E97C86" w:rsidP="001C0C1B">
            <w:pPr>
              <w:spacing w:before="120" w:after="120"/>
              <w:rPr>
                <w:sz w:val="22"/>
                <w:szCs w:val="22"/>
              </w:rPr>
            </w:pPr>
            <w:r w:rsidRPr="008712AD">
              <w:rPr>
                <w:sz w:val="22"/>
                <w:szCs w:val="22"/>
              </w:rPr>
              <w:t>2005–2007, 2009–2016</w:t>
            </w:r>
          </w:p>
        </w:tc>
        <w:tc>
          <w:tcPr>
            <w:tcW w:w="1435" w:type="dxa"/>
            <w:tcBorders>
              <w:top w:val="nil"/>
            </w:tcBorders>
          </w:tcPr>
          <w:p w14:paraId="08C60E0F" w14:textId="654205A9" w:rsidR="00E97C86" w:rsidRPr="008712AD" w:rsidRDefault="00E97C86" w:rsidP="001C0C1B">
            <w:pPr>
              <w:spacing w:before="120" w:after="120"/>
              <w:rPr>
                <w:sz w:val="22"/>
                <w:szCs w:val="22"/>
              </w:rPr>
            </w:pPr>
            <w:r>
              <w:rPr>
                <w:sz w:val="22"/>
                <w:szCs w:val="22"/>
              </w:rPr>
              <w:t>1-2×/</w:t>
            </w:r>
            <w:r w:rsidRPr="008712AD">
              <w:rPr>
                <w:sz w:val="22"/>
                <w:szCs w:val="22"/>
              </w:rPr>
              <w:t>year beginning Feb and/or July, nests visited every 3–4 days</w:t>
            </w:r>
            <w:r>
              <w:rPr>
                <w:sz w:val="22"/>
                <w:szCs w:val="22"/>
              </w:rPr>
              <w:t xml:space="preserve"> </w:t>
            </w:r>
          </w:p>
        </w:tc>
        <w:tc>
          <w:tcPr>
            <w:tcW w:w="3402" w:type="dxa"/>
            <w:tcBorders>
              <w:top w:val="nil"/>
            </w:tcBorders>
          </w:tcPr>
          <w:p w14:paraId="311607BA" w14:textId="38EE2534" w:rsidR="00E97C86" w:rsidRPr="008712AD" w:rsidRDefault="00E97C86" w:rsidP="005C1EA7">
            <w:pPr>
              <w:spacing w:before="120" w:after="120"/>
              <w:rPr>
                <w:rFonts w:eastAsia="Calibri"/>
                <w:sz w:val="22"/>
                <w:szCs w:val="22"/>
              </w:rPr>
            </w:pPr>
            <w:r>
              <w:rPr>
                <w:rFonts w:eastAsia="Calibri"/>
                <w:sz w:val="22"/>
                <w:szCs w:val="22"/>
              </w:rPr>
              <w:t>S</w:t>
            </w:r>
            <w:r w:rsidRPr="008712AD">
              <w:rPr>
                <w:rFonts w:eastAsia="Calibri"/>
                <w:sz w:val="22"/>
                <w:szCs w:val="22"/>
              </w:rPr>
              <w:t xml:space="preserve">urvey effort defined by a set number of nests rather than a specific area. </w:t>
            </w:r>
            <w:r>
              <w:rPr>
                <w:rFonts w:eastAsia="Calibri"/>
                <w:sz w:val="22"/>
                <w:szCs w:val="22"/>
              </w:rPr>
              <w:t>Ca.</w:t>
            </w:r>
            <w:r w:rsidRPr="008712AD">
              <w:rPr>
                <w:rFonts w:eastAsia="Calibri"/>
                <w:sz w:val="22"/>
                <w:szCs w:val="22"/>
              </w:rPr>
              <w:t xml:space="preserve"> </w:t>
            </w:r>
            <w:commentRangeStart w:id="424"/>
            <w:commentRangeStart w:id="425"/>
            <w:r w:rsidRPr="008712AD">
              <w:rPr>
                <w:rFonts w:eastAsia="Calibri"/>
                <w:sz w:val="22"/>
                <w:szCs w:val="22"/>
              </w:rPr>
              <w:t xml:space="preserve">100 nests at incubation </w:t>
            </w:r>
            <w:commentRangeEnd w:id="424"/>
            <w:r w:rsidRPr="008712AD">
              <w:rPr>
                <w:rFonts w:eastAsia="Calibri"/>
                <w:sz w:val="22"/>
                <w:szCs w:val="22"/>
              </w:rPr>
              <w:commentReference w:id="424"/>
            </w:r>
            <w:commentRangeEnd w:id="425"/>
            <w:r>
              <w:rPr>
                <w:rStyle w:val="CommentReference"/>
              </w:rPr>
              <w:commentReference w:id="425"/>
            </w:r>
            <w:r w:rsidRPr="008712AD">
              <w:rPr>
                <w:rFonts w:eastAsia="Calibri"/>
                <w:sz w:val="22"/>
                <w:szCs w:val="22"/>
              </w:rPr>
              <w:t xml:space="preserve">stage tagged. </w:t>
            </w:r>
            <w:r>
              <w:rPr>
                <w:sz w:val="22"/>
                <w:szCs w:val="22"/>
              </w:rPr>
              <w:t>N</w:t>
            </w:r>
            <w:r w:rsidRPr="008712AD">
              <w:rPr>
                <w:sz w:val="22"/>
                <w:szCs w:val="22"/>
              </w:rPr>
              <w:t>ests visited on subsequent surveys until nest outcome determined.</w:t>
            </w:r>
          </w:p>
        </w:tc>
        <w:tc>
          <w:tcPr>
            <w:tcW w:w="2540" w:type="dxa"/>
            <w:tcBorders>
              <w:top w:val="nil"/>
            </w:tcBorders>
          </w:tcPr>
          <w:p w14:paraId="35333FD7" w14:textId="1DCBBD3A" w:rsidR="00E97C86" w:rsidRPr="008712AD" w:rsidRDefault="00E97C86" w:rsidP="005C1EA7">
            <w:pPr>
              <w:spacing w:before="120" w:after="120"/>
              <w:rPr>
                <w:rFonts w:eastAsia="Calibri"/>
                <w:sz w:val="22"/>
                <w:szCs w:val="22"/>
              </w:rPr>
            </w:pPr>
            <w:r w:rsidRPr="008712AD">
              <w:rPr>
                <w:rFonts w:eastAsia="Calibri"/>
                <w:sz w:val="22"/>
                <w:szCs w:val="22"/>
              </w:rPr>
              <w:t>Ubiquitous</w:t>
            </w:r>
            <w:r>
              <w:rPr>
                <w:rFonts w:eastAsia="Calibri"/>
                <w:sz w:val="22"/>
                <w:szCs w:val="22"/>
              </w:rPr>
              <w:t>,</w:t>
            </w:r>
            <w:r w:rsidRPr="008712AD">
              <w:rPr>
                <w:rFonts w:eastAsia="Calibri"/>
                <w:sz w:val="22"/>
                <w:szCs w:val="22"/>
              </w:rPr>
              <w:t xml:space="preserve"> predominantly monitored on plateau along coast and inland.</w:t>
            </w:r>
          </w:p>
        </w:tc>
        <w:tc>
          <w:tcPr>
            <w:tcW w:w="2280" w:type="dxa"/>
            <w:tcBorders>
              <w:top w:val="nil"/>
            </w:tcBorders>
          </w:tcPr>
          <w:p w14:paraId="0A24E9B5" w14:textId="77777777" w:rsidR="00E97C86" w:rsidRPr="008712AD" w:rsidRDefault="00E97C86" w:rsidP="001C0C1B">
            <w:pPr>
              <w:spacing w:before="120" w:after="120"/>
              <w:rPr>
                <w:rFonts w:eastAsia="Calibri"/>
                <w:sz w:val="22"/>
                <w:szCs w:val="22"/>
              </w:rPr>
            </w:pPr>
            <w:r w:rsidRPr="008712AD">
              <w:rPr>
                <w:rFonts w:eastAsia="Calibri"/>
                <w:sz w:val="22"/>
                <w:szCs w:val="22"/>
              </w:rPr>
              <w:t>Bare scratched patches inside rock or log cavities or against tree roots or boulders.</w:t>
            </w:r>
          </w:p>
          <w:p w14:paraId="45268CFC" w14:textId="77777777" w:rsidR="00E97C86" w:rsidRPr="008712AD" w:rsidRDefault="00E97C86" w:rsidP="001C0C1B">
            <w:pPr>
              <w:spacing w:before="120" w:after="120"/>
              <w:rPr>
                <w:rFonts w:eastAsia="Calibri"/>
                <w:sz w:val="22"/>
                <w:szCs w:val="22"/>
              </w:rPr>
            </w:pPr>
          </w:p>
        </w:tc>
        <w:tc>
          <w:tcPr>
            <w:tcW w:w="1165" w:type="dxa"/>
            <w:tcBorders>
              <w:top w:val="nil"/>
            </w:tcBorders>
          </w:tcPr>
          <w:p w14:paraId="72FB7D48" w14:textId="77777777" w:rsidR="00E97C86" w:rsidRPr="008712AD" w:rsidRDefault="00E97C86" w:rsidP="001C0C1B">
            <w:pPr>
              <w:spacing w:before="120" w:after="120"/>
              <w:rPr>
                <w:rFonts w:eastAsia="Calibri"/>
                <w:sz w:val="22"/>
                <w:szCs w:val="22"/>
              </w:rPr>
            </w:pPr>
            <w:r w:rsidRPr="008712AD">
              <w:rPr>
                <w:sz w:val="22"/>
                <w:szCs w:val="22"/>
              </w:rPr>
              <w:t>Phillips, 1987</w:t>
            </w:r>
          </w:p>
        </w:tc>
      </w:tr>
      <w:tr w:rsidR="00E97C86" w:rsidRPr="008712AD" w14:paraId="0DCEA51D" w14:textId="77777777" w:rsidTr="001B2122">
        <w:trPr>
          <w:trHeight w:val="684"/>
        </w:trPr>
        <w:tc>
          <w:tcPr>
            <w:tcW w:w="993" w:type="dxa"/>
          </w:tcPr>
          <w:p w14:paraId="2C0F7512" w14:textId="77777777" w:rsidR="00E97C86" w:rsidRPr="008712AD" w:rsidRDefault="00E97C86" w:rsidP="001C0C1B">
            <w:pPr>
              <w:spacing w:before="120" w:after="120"/>
              <w:rPr>
                <w:sz w:val="22"/>
                <w:szCs w:val="22"/>
              </w:rPr>
            </w:pPr>
            <w:r w:rsidRPr="008712AD">
              <w:rPr>
                <w:sz w:val="22"/>
                <w:szCs w:val="22"/>
              </w:rPr>
              <w:t>Aride Island</w:t>
            </w:r>
          </w:p>
        </w:tc>
        <w:tc>
          <w:tcPr>
            <w:tcW w:w="1170" w:type="dxa"/>
          </w:tcPr>
          <w:p w14:paraId="680AFCD1" w14:textId="77777777" w:rsidR="00E97C86" w:rsidRPr="008712AD" w:rsidRDefault="00E97C86" w:rsidP="001C0C1B">
            <w:pPr>
              <w:spacing w:before="120" w:after="120"/>
              <w:rPr>
                <w:sz w:val="22"/>
                <w:szCs w:val="22"/>
              </w:rPr>
            </w:pPr>
            <w:r w:rsidRPr="008712AD">
              <w:rPr>
                <w:sz w:val="22"/>
                <w:szCs w:val="22"/>
              </w:rPr>
              <w:t>5</w:t>
            </w:r>
          </w:p>
        </w:tc>
        <w:tc>
          <w:tcPr>
            <w:tcW w:w="1080" w:type="dxa"/>
          </w:tcPr>
          <w:p w14:paraId="0891D07F" w14:textId="77777777" w:rsidR="00E97C86" w:rsidRPr="008712AD" w:rsidRDefault="00E97C86" w:rsidP="001C0C1B">
            <w:pPr>
              <w:spacing w:before="120" w:after="120"/>
              <w:rPr>
                <w:sz w:val="22"/>
                <w:szCs w:val="22"/>
              </w:rPr>
            </w:pPr>
            <w:r w:rsidRPr="008712AD">
              <w:rPr>
                <w:sz w:val="22"/>
                <w:szCs w:val="22"/>
              </w:rPr>
              <w:t>Jan 2011– Dec 2016</w:t>
            </w:r>
          </w:p>
        </w:tc>
        <w:tc>
          <w:tcPr>
            <w:tcW w:w="1435" w:type="dxa"/>
          </w:tcPr>
          <w:p w14:paraId="5CF84132" w14:textId="77777777" w:rsidR="00E97C86" w:rsidRPr="008712AD" w:rsidRDefault="00E97C86" w:rsidP="001C0C1B">
            <w:pPr>
              <w:spacing w:before="120" w:after="120"/>
              <w:rPr>
                <w:sz w:val="22"/>
                <w:szCs w:val="22"/>
              </w:rPr>
            </w:pPr>
            <w:r w:rsidRPr="008712AD">
              <w:rPr>
                <w:sz w:val="22"/>
                <w:szCs w:val="22"/>
              </w:rPr>
              <w:t xml:space="preserve">Continuous year-round weekly monitoring </w:t>
            </w:r>
          </w:p>
        </w:tc>
        <w:tc>
          <w:tcPr>
            <w:tcW w:w="3402" w:type="dxa"/>
          </w:tcPr>
          <w:p w14:paraId="3AEA09AF" w14:textId="5FC22E5E" w:rsidR="00E97C86" w:rsidRPr="008712AD" w:rsidRDefault="00E97C86" w:rsidP="001C0C1B">
            <w:pPr>
              <w:spacing w:before="120" w:after="120"/>
              <w:rPr>
                <w:sz w:val="22"/>
                <w:szCs w:val="22"/>
              </w:rPr>
            </w:pPr>
            <w:r>
              <w:rPr>
                <w:sz w:val="22"/>
                <w:szCs w:val="22"/>
              </w:rPr>
              <w:t>E</w:t>
            </w:r>
            <w:r w:rsidRPr="008712AD">
              <w:rPr>
                <w:sz w:val="22"/>
                <w:szCs w:val="22"/>
              </w:rPr>
              <w:t>ntire monitoring area searched</w:t>
            </w:r>
            <w:r>
              <w:rPr>
                <w:sz w:val="22"/>
                <w:szCs w:val="22"/>
              </w:rPr>
              <w:t>,</w:t>
            </w:r>
            <w:r w:rsidRPr="008712AD">
              <w:rPr>
                <w:sz w:val="22"/>
                <w:szCs w:val="22"/>
              </w:rPr>
              <w:t xml:space="preserve"> all new nests recorded and tagged. </w:t>
            </w:r>
            <w:r>
              <w:rPr>
                <w:sz w:val="22"/>
                <w:szCs w:val="22"/>
              </w:rPr>
              <w:t>N</w:t>
            </w:r>
            <w:r w:rsidRPr="008712AD">
              <w:rPr>
                <w:sz w:val="22"/>
                <w:szCs w:val="22"/>
              </w:rPr>
              <w:t>ests visited on subsequent surveys until nest outcome determined.</w:t>
            </w:r>
          </w:p>
        </w:tc>
        <w:tc>
          <w:tcPr>
            <w:tcW w:w="2540" w:type="dxa"/>
          </w:tcPr>
          <w:p w14:paraId="3F825557" w14:textId="547F42F0" w:rsidR="00E97C86" w:rsidRPr="008712AD" w:rsidRDefault="00E97C86" w:rsidP="001C0C1B">
            <w:pPr>
              <w:spacing w:before="120" w:after="120"/>
              <w:rPr>
                <w:rFonts w:eastAsia="Calibri"/>
                <w:sz w:val="22"/>
                <w:szCs w:val="22"/>
              </w:rPr>
            </w:pPr>
            <w:r w:rsidRPr="008712AD">
              <w:rPr>
                <w:rFonts w:eastAsia="Calibri"/>
                <w:sz w:val="22"/>
                <w:szCs w:val="22"/>
              </w:rPr>
              <w:t>Ubiquitous</w:t>
            </w:r>
            <w:r>
              <w:rPr>
                <w:rFonts w:eastAsia="Calibri"/>
                <w:sz w:val="22"/>
                <w:szCs w:val="22"/>
              </w:rPr>
              <w:t>,</w:t>
            </w:r>
            <w:r w:rsidRPr="008712AD">
              <w:rPr>
                <w:rFonts w:eastAsia="Calibri"/>
                <w:sz w:val="22"/>
                <w:szCs w:val="22"/>
              </w:rPr>
              <w:t xml:space="preserve"> only monitored on coastal plateau</w:t>
            </w:r>
            <w:r w:rsidRPr="008712AD">
              <w:rPr>
                <w:sz w:val="22"/>
                <w:szCs w:val="22"/>
              </w:rPr>
              <w:t xml:space="preserve"> along coastal and inland areas of forest</w:t>
            </w:r>
            <w:r w:rsidRPr="008712AD">
              <w:rPr>
                <w:rFonts w:eastAsia="Calibri"/>
                <w:sz w:val="22"/>
                <w:szCs w:val="22"/>
              </w:rPr>
              <w:t>.</w:t>
            </w:r>
          </w:p>
        </w:tc>
        <w:tc>
          <w:tcPr>
            <w:tcW w:w="2280" w:type="dxa"/>
          </w:tcPr>
          <w:p w14:paraId="0610D17C" w14:textId="77777777" w:rsidR="00E97C86" w:rsidRPr="008712AD" w:rsidRDefault="00E97C86" w:rsidP="001C0C1B">
            <w:pPr>
              <w:spacing w:before="120" w:after="120"/>
              <w:rPr>
                <w:rFonts w:eastAsia="Calibri"/>
                <w:sz w:val="22"/>
                <w:szCs w:val="22"/>
              </w:rPr>
            </w:pPr>
            <w:r w:rsidRPr="008712AD">
              <w:rPr>
                <w:rFonts w:eastAsia="Calibri"/>
                <w:sz w:val="22"/>
                <w:szCs w:val="22"/>
              </w:rPr>
              <w:t>Bare scratched patches inside rock or log cavities or against tree roots or boulders.</w:t>
            </w:r>
          </w:p>
          <w:p w14:paraId="4E414495" w14:textId="77777777" w:rsidR="00E97C86" w:rsidRPr="008712AD" w:rsidRDefault="00E97C86" w:rsidP="001C0C1B">
            <w:pPr>
              <w:spacing w:before="120" w:after="120"/>
              <w:rPr>
                <w:sz w:val="22"/>
                <w:szCs w:val="22"/>
              </w:rPr>
            </w:pPr>
          </w:p>
        </w:tc>
        <w:tc>
          <w:tcPr>
            <w:tcW w:w="1165" w:type="dxa"/>
          </w:tcPr>
          <w:p w14:paraId="38F0ED5C" w14:textId="77777777" w:rsidR="00E97C86" w:rsidRPr="008712AD" w:rsidRDefault="00E97C86" w:rsidP="001C0C1B">
            <w:pPr>
              <w:spacing w:before="120" w:after="120"/>
              <w:rPr>
                <w:rFonts w:eastAsia="Calibri"/>
                <w:sz w:val="22"/>
                <w:szCs w:val="22"/>
              </w:rPr>
            </w:pPr>
            <w:r w:rsidRPr="008712AD">
              <w:rPr>
                <w:sz w:val="22"/>
                <w:szCs w:val="22"/>
              </w:rPr>
              <w:t>Ramos et al. 2005</w:t>
            </w:r>
          </w:p>
        </w:tc>
      </w:tr>
      <w:tr w:rsidR="00E97C86" w:rsidRPr="008712AD" w14:paraId="626AAF7A" w14:textId="77777777" w:rsidTr="001B2122">
        <w:trPr>
          <w:trHeight w:val="476"/>
        </w:trPr>
        <w:tc>
          <w:tcPr>
            <w:tcW w:w="993" w:type="dxa"/>
          </w:tcPr>
          <w:p w14:paraId="4BA0EFF9" w14:textId="77777777" w:rsidR="00E97C86" w:rsidRPr="008712AD" w:rsidRDefault="00E97C86" w:rsidP="001C0C1B">
            <w:pPr>
              <w:spacing w:before="120" w:after="120"/>
              <w:rPr>
                <w:sz w:val="22"/>
                <w:szCs w:val="22"/>
              </w:rPr>
            </w:pPr>
            <w:r w:rsidRPr="008712AD">
              <w:rPr>
                <w:sz w:val="22"/>
                <w:szCs w:val="22"/>
              </w:rPr>
              <w:t>Cousine Island</w:t>
            </w:r>
          </w:p>
        </w:tc>
        <w:tc>
          <w:tcPr>
            <w:tcW w:w="1170" w:type="dxa"/>
          </w:tcPr>
          <w:p w14:paraId="78230443" w14:textId="77777777" w:rsidR="00E97C86" w:rsidRPr="008712AD" w:rsidRDefault="00E97C86" w:rsidP="001C0C1B">
            <w:pPr>
              <w:spacing w:before="120" w:after="120"/>
              <w:rPr>
                <w:sz w:val="22"/>
                <w:szCs w:val="22"/>
              </w:rPr>
            </w:pPr>
            <w:r w:rsidRPr="008712AD">
              <w:rPr>
                <w:sz w:val="22"/>
                <w:szCs w:val="22"/>
                <w:highlight w:val="yellow"/>
              </w:rPr>
              <w:t>James??</w:t>
            </w:r>
          </w:p>
        </w:tc>
        <w:tc>
          <w:tcPr>
            <w:tcW w:w="1080" w:type="dxa"/>
          </w:tcPr>
          <w:p w14:paraId="72677240" w14:textId="77777777" w:rsidR="00E97C86" w:rsidRPr="008712AD" w:rsidRDefault="00E97C86" w:rsidP="001C0C1B">
            <w:pPr>
              <w:spacing w:before="120" w:after="120"/>
              <w:rPr>
                <w:sz w:val="22"/>
                <w:szCs w:val="22"/>
              </w:rPr>
            </w:pPr>
            <w:r w:rsidRPr="008712AD">
              <w:rPr>
                <w:sz w:val="22"/>
                <w:szCs w:val="22"/>
              </w:rPr>
              <w:t xml:space="preserve">Jan 2007– </w:t>
            </w:r>
            <w:commentRangeStart w:id="426"/>
            <w:r w:rsidRPr="008712AD">
              <w:rPr>
                <w:sz w:val="22"/>
                <w:szCs w:val="22"/>
              </w:rPr>
              <w:t>Dec 2011</w:t>
            </w:r>
            <w:commentRangeEnd w:id="426"/>
            <w:r>
              <w:rPr>
                <w:rStyle w:val="CommentReference"/>
              </w:rPr>
              <w:commentReference w:id="426"/>
            </w:r>
          </w:p>
        </w:tc>
        <w:tc>
          <w:tcPr>
            <w:tcW w:w="1435" w:type="dxa"/>
          </w:tcPr>
          <w:p w14:paraId="05970175" w14:textId="77777777" w:rsidR="00E97C86" w:rsidRPr="008712AD" w:rsidRDefault="00E97C86" w:rsidP="001C0C1B">
            <w:pPr>
              <w:spacing w:before="120" w:after="120"/>
              <w:rPr>
                <w:sz w:val="22"/>
                <w:szCs w:val="22"/>
              </w:rPr>
            </w:pPr>
            <w:r w:rsidRPr="008712AD">
              <w:rPr>
                <w:sz w:val="22"/>
                <w:szCs w:val="22"/>
              </w:rPr>
              <w:t>Continuous year-round weekly monitoring</w:t>
            </w:r>
          </w:p>
        </w:tc>
        <w:tc>
          <w:tcPr>
            <w:tcW w:w="3402" w:type="dxa"/>
          </w:tcPr>
          <w:p w14:paraId="0D1F90E4" w14:textId="5347A197" w:rsidR="00E97C86" w:rsidRPr="008712AD" w:rsidRDefault="00E97C86" w:rsidP="001C0C1B">
            <w:pPr>
              <w:spacing w:before="120" w:after="120"/>
              <w:rPr>
                <w:sz w:val="22"/>
                <w:szCs w:val="22"/>
              </w:rPr>
            </w:pPr>
            <w:r w:rsidRPr="008712AD">
              <w:rPr>
                <w:sz w:val="22"/>
                <w:szCs w:val="22"/>
              </w:rPr>
              <w:t xml:space="preserve">90 </w:t>
            </w:r>
            <w:r>
              <w:rPr>
                <w:sz w:val="22"/>
                <w:szCs w:val="22"/>
              </w:rPr>
              <w:t xml:space="preserve">fixed </w:t>
            </w:r>
            <w:r w:rsidRPr="008712AD">
              <w:rPr>
                <w:sz w:val="22"/>
                <w:szCs w:val="22"/>
              </w:rPr>
              <w:t xml:space="preserve">nest sites monitored continuously. </w:t>
            </w:r>
            <w:r>
              <w:rPr>
                <w:sz w:val="22"/>
                <w:szCs w:val="22"/>
              </w:rPr>
              <w:t xml:space="preserve">All </w:t>
            </w:r>
            <w:r w:rsidRPr="008712AD">
              <w:rPr>
                <w:sz w:val="22"/>
                <w:szCs w:val="22"/>
              </w:rPr>
              <w:t>new nest</w:t>
            </w:r>
            <w:r>
              <w:rPr>
                <w:sz w:val="22"/>
                <w:szCs w:val="22"/>
              </w:rPr>
              <w:t>s</w:t>
            </w:r>
            <w:r w:rsidRPr="008712AD">
              <w:rPr>
                <w:sz w:val="22"/>
                <w:szCs w:val="22"/>
              </w:rPr>
              <w:t xml:space="preserve"> tagged and visited on subsequent surveys until nest outcome determined.</w:t>
            </w:r>
          </w:p>
        </w:tc>
        <w:tc>
          <w:tcPr>
            <w:tcW w:w="2540" w:type="dxa"/>
          </w:tcPr>
          <w:p w14:paraId="0F0634D3" w14:textId="4EE76733" w:rsidR="00E97C86" w:rsidRPr="008712AD" w:rsidRDefault="00E97C86" w:rsidP="001C0C1B">
            <w:pPr>
              <w:spacing w:before="120" w:after="120"/>
              <w:rPr>
                <w:rFonts w:eastAsia="Calibri"/>
                <w:sz w:val="22"/>
                <w:szCs w:val="22"/>
              </w:rPr>
            </w:pPr>
            <w:r w:rsidRPr="008712AD">
              <w:rPr>
                <w:rFonts w:eastAsia="Calibri"/>
                <w:sz w:val="22"/>
                <w:szCs w:val="22"/>
              </w:rPr>
              <w:t>Ubiquitous</w:t>
            </w:r>
            <w:r>
              <w:rPr>
                <w:rFonts w:eastAsia="Calibri"/>
                <w:sz w:val="22"/>
                <w:szCs w:val="22"/>
              </w:rPr>
              <w:t>,</w:t>
            </w:r>
            <w:r w:rsidRPr="008712AD">
              <w:rPr>
                <w:rFonts w:eastAsia="Calibri"/>
                <w:sz w:val="22"/>
                <w:szCs w:val="22"/>
              </w:rPr>
              <w:t xml:space="preserve"> only monitored on accessible eastern side.</w:t>
            </w:r>
          </w:p>
        </w:tc>
        <w:tc>
          <w:tcPr>
            <w:tcW w:w="2280" w:type="dxa"/>
          </w:tcPr>
          <w:p w14:paraId="7C254CC1" w14:textId="77777777" w:rsidR="00E97C86" w:rsidRPr="008712AD" w:rsidRDefault="00E97C86" w:rsidP="001C0C1B">
            <w:pPr>
              <w:spacing w:before="120" w:after="120"/>
              <w:rPr>
                <w:rFonts w:eastAsia="Calibri"/>
                <w:sz w:val="22"/>
                <w:szCs w:val="22"/>
              </w:rPr>
            </w:pPr>
            <w:r w:rsidRPr="008712AD">
              <w:rPr>
                <w:rFonts w:eastAsia="Calibri"/>
                <w:sz w:val="22"/>
                <w:szCs w:val="22"/>
              </w:rPr>
              <w:t>Bare scratched patches inside rock or log cavities or against tree roots or boulders.</w:t>
            </w:r>
          </w:p>
          <w:p w14:paraId="3DFE7A9B" w14:textId="77777777" w:rsidR="00E97C86" w:rsidRPr="008712AD" w:rsidRDefault="00E97C86" w:rsidP="001C0C1B">
            <w:pPr>
              <w:spacing w:before="120" w:after="120"/>
              <w:rPr>
                <w:sz w:val="22"/>
                <w:szCs w:val="22"/>
              </w:rPr>
            </w:pPr>
          </w:p>
        </w:tc>
        <w:tc>
          <w:tcPr>
            <w:tcW w:w="1165" w:type="dxa"/>
          </w:tcPr>
          <w:p w14:paraId="66B254C3" w14:textId="1E6EF85B" w:rsidR="00E97C86" w:rsidRPr="008712AD" w:rsidRDefault="00E97C86" w:rsidP="001C0C1B">
            <w:pPr>
              <w:spacing w:before="120" w:after="120"/>
              <w:rPr>
                <w:rFonts w:eastAsia="Calibri"/>
                <w:sz w:val="22"/>
                <w:szCs w:val="22"/>
              </w:rPr>
            </w:pPr>
            <w:r w:rsidRPr="008712AD">
              <w:rPr>
                <w:sz w:val="22"/>
                <w:szCs w:val="22"/>
              </w:rPr>
              <w:t>Malan et al, 2010</w:t>
            </w:r>
          </w:p>
        </w:tc>
      </w:tr>
      <w:tr w:rsidR="00E97C86" w:rsidRPr="008712AD" w14:paraId="1CCF78DF" w14:textId="77777777" w:rsidTr="001B2122">
        <w:trPr>
          <w:trHeight w:val="476"/>
        </w:trPr>
        <w:tc>
          <w:tcPr>
            <w:tcW w:w="993" w:type="dxa"/>
          </w:tcPr>
          <w:p w14:paraId="31DAD814" w14:textId="77777777" w:rsidR="00E97C86" w:rsidRPr="008712AD" w:rsidRDefault="00E97C86" w:rsidP="001C0C1B">
            <w:pPr>
              <w:spacing w:before="120" w:after="120"/>
              <w:rPr>
                <w:sz w:val="22"/>
                <w:szCs w:val="22"/>
              </w:rPr>
            </w:pPr>
            <w:r w:rsidRPr="008712AD">
              <w:rPr>
                <w:sz w:val="22"/>
                <w:szCs w:val="22"/>
              </w:rPr>
              <w:lastRenderedPageBreak/>
              <w:t>Denis Island</w:t>
            </w:r>
          </w:p>
        </w:tc>
        <w:tc>
          <w:tcPr>
            <w:tcW w:w="1170" w:type="dxa"/>
          </w:tcPr>
          <w:p w14:paraId="33A03B4D" w14:textId="3758E7D0" w:rsidR="00E97C86" w:rsidRPr="008712AD" w:rsidRDefault="00E97C86" w:rsidP="001C0C1B">
            <w:pPr>
              <w:spacing w:before="120" w:after="120"/>
              <w:rPr>
                <w:sz w:val="22"/>
                <w:szCs w:val="22"/>
              </w:rPr>
            </w:pPr>
            <w:r w:rsidRPr="008712AD">
              <w:rPr>
                <w:sz w:val="22"/>
                <w:szCs w:val="22"/>
              </w:rPr>
              <w:t>65</w:t>
            </w:r>
          </w:p>
        </w:tc>
        <w:tc>
          <w:tcPr>
            <w:tcW w:w="1080" w:type="dxa"/>
          </w:tcPr>
          <w:p w14:paraId="250FD01E" w14:textId="77777777" w:rsidR="00E97C86" w:rsidRPr="008712AD" w:rsidRDefault="00E97C86" w:rsidP="001C0C1B">
            <w:pPr>
              <w:spacing w:before="120" w:after="120"/>
              <w:rPr>
                <w:sz w:val="22"/>
                <w:szCs w:val="22"/>
              </w:rPr>
            </w:pPr>
            <w:r w:rsidRPr="008712AD">
              <w:rPr>
                <w:sz w:val="22"/>
                <w:szCs w:val="22"/>
              </w:rPr>
              <w:t>Nov 2015–Sept 2016</w:t>
            </w:r>
          </w:p>
        </w:tc>
        <w:tc>
          <w:tcPr>
            <w:tcW w:w="1435" w:type="dxa"/>
          </w:tcPr>
          <w:p w14:paraId="6AAFCBE3" w14:textId="77777777" w:rsidR="00E97C86" w:rsidRPr="008712AD" w:rsidRDefault="00E97C86" w:rsidP="001C0C1B">
            <w:pPr>
              <w:spacing w:before="120" w:after="120"/>
              <w:rPr>
                <w:sz w:val="22"/>
                <w:szCs w:val="22"/>
              </w:rPr>
            </w:pPr>
            <w:r w:rsidRPr="008712AD">
              <w:rPr>
                <w:sz w:val="22"/>
                <w:szCs w:val="22"/>
              </w:rPr>
              <w:t>Continuous year-round monitoring, every 2 weeks</w:t>
            </w:r>
          </w:p>
        </w:tc>
        <w:tc>
          <w:tcPr>
            <w:tcW w:w="3402" w:type="dxa"/>
          </w:tcPr>
          <w:p w14:paraId="752DBE1F" w14:textId="110C0963" w:rsidR="00E97C86" w:rsidRPr="008712AD" w:rsidRDefault="00E97C86" w:rsidP="001C0C1B">
            <w:pPr>
              <w:spacing w:before="120" w:after="120"/>
              <w:rPr>
                <w:sz w:val="22"/>
                <w:szCs w:val="22"/>
              </w:rPr>
            </w:pPr>
            <w:r>
              <w:rPr>
                <w:sz w:val="22"/>
                <w:szCs w:val="22"/>
              </w:rPr>
              <w:t>E</w:t>
            </w:r>
            <w:r w:rsidRPr="008712AD">
              <w:rPr>
                <w:sz w:val="22"/>
                <w:szCs w:val="22"/>
              </w:rPr>
              <w:t>ntire monitoring area searched</w:t>
            </w:r>
            <w:r>
              <w:rPr>
                <w:sz w:val="22"/>
                <w:szCs w:val="22"/>
              </w:rPr>
              <w:t>,</w:t>
            </w:r>
            <w:r w:rsidRPr="008712AD">
              <w:rPr>
                <w:sz w:val="22"/>
                <w:szCs w:val="22"/>
              </w:rPr>
              <w:t xml:space="preserve"> all new nests recorded and tagged. </w:t>
            </w:r>
            <w:r>
              <w:rPr>
                <w:sz w:val="22"/>
                <w:szCs w:val="22"/>
              </w:rPr>
              <w:t>N</w:t>
            </w:r>
            <w:r w:rsidRPr="008712AD">
              <w:rPr>
                <w:sz w:val="22"/>
                <w:szCs w:val="22"/>
              </w:rPr>
              <w:t>ests visited on subsequent surveys until nest outcome determined.</w:t>
            </w:r>
          </w:p>
        </w:tc>
        <w:tc>
          <w:tcPr>
            <w:tcW w:w="2540" w:type="dxa"/>
          </w:tcPr>
          <w:p w14:paraId="76E3925C" w14:textId="095576A7" w:rsidR="00E97C86" w:rsidRPr="008712AD" w:rsidRDefault="00E97C86" w:rsidP="001C0C1B">
            <w:pPr>
              <w:spacing w:before="120" w:after="120"/>
              <w:rPr>
                <w:rFonts w:eastAsia="Calibri"/>
                <w:sz w:val="22"/>
                <w:szCs w:val="22"/>
              </w:rPr>
            </w:pPr>
            <w:r w:rsidRPr="008712AD">
              <w:rPr>
                <w:rFonts w:eastAsia="Calibri"/>
                <w:sz w:val="22"/>
                <w:szCs w:val="22"/>
              </w:rPr>
              <w:t>Ubiquitous</w:t>
            </w:r>
            <w:r>
              <w:rPr>
                <w:rFonts w:eastAsia="Calibri"/>
                <w:sz w:val="22"/>
                <w:szCs w:val="22"/>
              </w:rPr>
              <w:t>,</w:t>
            </w:r>
            <w:r w:rsidRPr="008712AD">
              <w:rPr>
                <w:rFonts w:eastAsia="Calibri"/>
                <w:sz w:val="22"/>
                <w:szCs w:val="22"/>
              </w:rPr>
              <w:t xml:space="preserve"> more abundant in forest. Monitored in all areas except coconut plantation.</w:t>
            </w:r>
          </w:p>
        </w:tc>
        <w:tc>
          <w:tcPr>
            <w:tcW w:w="2280" w:type="dxa"/>
          </w:tcPr>
          <w:p w14:paraId="1372D13B" w14:textId="4724A7C4" w:rsidR="00E97C86" w:rsidRPr="008712AD" w:rsidRDefault="00E97C86" w:rsidP="005C1EA7">
            <w:pPr>
              <w:spacing w:before="120" w:after="120"/>
              <w:rPr>
                <w:rFonts w:eastAsia="Calibri"/>
                <w:sz w:val="22"/>
                <w:szCs w:val="22"/>
              </w:rPr>
            </w:pPr>
            <w:r w:rsidRPr="008712AD">
              <w:rPr>
                <w:rFonts w:eastAsia="Calibri"/>
                <w:sz w:val="22"/>
                <w:szCs w:val="22"/>
              </w:rPr>
              <w:t>Mostly in tree cavities or on forked branches/trunks</w:t>
            </w:r>
            <w:r>
              <w:rPr>
                <w:rFonts w:eastAsia="Calibri"/>
                <w:sz w:val="22"/>
                <w:szCs w:val="22"/>
              </w:rPr>
              <w:t>, some</w:t>
            </w:r>
            <w:r w:rsidRPr="008712AD">
              <w:rPr>
                <w:rFonts w:eastAsia="Calibri"/>
                <w:sz w:val="22"/>
                <w:szCs w:val="22"/>
              </w:rPr>
              <w:t xml:space="preserve"> on ground amongst tree roots or boulders.</w:t>
            </w:r>
          </w:p>
        </w:tc>
        <w:tc>
          <w:tcPr>
            <w:tcW w:w="1165" w:type="dxa"/>
          </w:tcPr>
          <w:p w14:paraId="36D17703" w14:textId="4BEEE74C" w:rsidR="00E97C86" w:rsidRPr="008712AD" w:rsidRDefault="00E97C86" w:rsidP="005C1EA7">
            <w:pPr>
              <w:spacing w:before="120" w:after="120"/>
              <w:rPr>
                <w:rFonts w:eastAsia="Calibri"/>
                <w:sz w:val="22"/>
                <w:szCs w:val="22"/>
              </w:rPr>
            </w:pPr>
            <w:r>
              <w:rPr>
                <w:rFonts w:eastAsia="Calibri"/>
                <w:sz w:val="22"/>
                <w:szCs w:val="22"/>
              </w:rPr>
              <w:t>n/a</w:t>
            </w:r>
          </w:p>
        </w:tc>
      </w:tr>
    </w:tbl>
    <w:p w14:paraId="5E5CC120" w14:textId="77777777" w:rsidR="00E97C86" w:rsidRPr="00980D3C" w:rsidRDefault="00E97C86" w:rsidP="00E97C86">
      <w:pPr>
        <w:spacing w:line="480" w:lineRule="auto"/>
        <w:sectPr w:rsidR="00E97C86" w:rsidRPr="00980D3C" w:rsidSect="00CF1705">
          <w:pgSz w:w="15840" w:h="12240" w:orient="landscape"/>
          <w:pgMar w:top="1440" w:right="1440" w:bottom="1440" w:left="1440" w:header="720" w:footer="720" w:gutter="0"/>
          <w:lnNumType w:countBy="1" w:restart="continuous"/>
          <w:cols w:space="720"/>
          <w:docGrid w:linePitch="360"/>
        </w:sectPr>
      </w:pPr>
    </w:p>
    <w:p w14:paraId="2115D59E" w14:textId="5DB6B97E" w:rsidR="00E97C86" w:rsidRPr="00980D3C" w:rsidRDefault="00E97C86" w:rsidP="00E97C86">
      <w:pPr>
        <w:spacing w:line="480" w:lineRule="auto"/>
      </w:pPr>
      <w:r w:rsidRPr="00715217">
        <w:rPr>
          <w:b/>
        </w:rPr>
        <w:lastRenderedPageBreak/>
        <w:t>Table 3.</w:t>
      </w:r>
      <w:r w:rsidRPr="00980D3C">
        <w:t xml:space="preserve"> </w:t>
      </w:r>
      <w:r>
        <w:t>Success</w:t>
      </w:r>
      <w:r w:rsidRPr="00980D3C">
        <w:t xml:space="preserve"> of </w:t>
      </w:r>
      <w:r w:rsidRPr="00980D3C">
        <w:rPr>
          <w:i/>
        </w:rPr>
        <w:t>P</w:t>
      </w:r>
      <w:r>
        <w:rPr>
          <w:i/>
        </w:rPr>
        <w:t>haethon</w:t>
      </w:r>
      <w:r w:rsidRPr="00980D3C">
        <w:rPr>
          <w:i/>
        </w:rPr>
        <w:t xml:space="preserve"> lepturus </w:t>
      </w:r>
      <w:r w:rsidRPr="00980D3C">
        <w:t xml:space="preserve">nests monitored </w:t>
      </w:r>
      <w:r>
        <w:t xml:space="preserve">annually at each </w:t>
      </w:r>
      <w:r w:rsidRPr="00980D3C">
        <w:t xml:space="preserve">study </w:t>
      </w:r>
      <w:r>
        <w:t>site: total and annual nests monitored, mean</w:t>
      </w:r>
      <w:r w:rsidRPr="00980D3C">
        <w:t xml:space="preserve"> </w:t>
      </w:r>
      <w:r>
        <w:t xml:space="preserve">annual </w:t>
      </w:r>
      <w:del w:id="427" w:author="April Burt [2]" w:date="2019-06-09T12:23:00Z">
        <w:r w:rsidRPr="00980D3C" w:rsidDel="00F84956">
          <w:delText>nesting success</w:delText>
        </w:r>
      </w:del>
      <w:ins w:id="428" w:author="April Burt [2]" w:date="2019-06-09T12:23:00Z">
        <w:r w:rsidR="00F84956">
          <w:t>breeding success</w:t>
        </w:r>
      </w:ins>
      <w:r w:rsidRPr="00980D3C">
        <w:t xml:space="preserve"> (% successful nests) and the proportion of nests that failed at egg or chick stage at each site.</w:t>
      </w:r>
      <w:r>
        <w:t xml:space="preserve"> </w:t>
      </w:r>
      <w:r w:rsidR="00715217">
        <w:t xml:space="preserve">*Denis island nest monitoring was conducted for less than a year so the figures shown (in parentheses) are monthly means. </w:t>
      </w:r>
      <w:r w:rsidRPr="00980D3C">
        <w:t xml:space="preserve"> </w:t>
      </w:r>
    </w:p>
    <w:tbl>
      <w:tblPr>
        <w:tblStyle w:val="TableGrid"/>
        <w:tblW w:w="468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1647"/>
        <w:gridCol w:w="1882"/>
        <w:gridCol w:w="2113"/>
        <w:gridCol w:w="2660"/>
        <w:gridCol w:w="2550"/>
      </w:tblGrid>
      <w:tr w:rsidR="00715217" w:rsidRPr="00980D3C" w14:paraId="43B48D71" w14:textId="77777777" w:rsidTr="00715217">
        <w:tc>
          <w:tcPr>
            <w:tcW w:w="532" w:type="pct"/>
            <w:tcBorders>
              <w:bottom w:val="single" w:sz="4" w:space="0" w:color="auto"/>
            </w:tcBorders>
          </w:tcPr>
          <w:p w14:paraId="5DB0C6F8" w14:textId="53DA7FD4" w:rsidR="00715217" w:rsidRPr="00980D3C" w:rsidRDefault="00715217" w:rsidP="001C0C1B">
            <w:pPr>
              <w:keepNext/>
              <w:keepLines/>
              <w:spacing w:before="120" w:after="120"/>
              <w:outlineLvl w:val="4"/>
              <w:rPr>
                <w:b/>
              </w:rPr>
            </w:pPr>
            <w:del w:id="429" w:author="Fernando Cagua" w:date="2019-06-28T21:36:00Z">
              <w:r w:rsidRPr="00980D3C" w:rsidDel="0049018C">
                <w:rPr>
                  <w:b/>
                </w:rPr>
                <w:delText>Island</w:delText>
              </w:r>
            </w:del>
            <w:ins w:id="430" w:author="Fernando Cagua" w:date="2019-06-28T21:36:00Z">
              <w:r w:rsidR="0049018C">
                <w:rPr>
                  <w:b/>
                </w:rPr>
                <w:t>Site</w:t>
              </w:r>
            </w:ins>
          </w:p>
        </w:tc>
        <w:tc>
          <w:tcPr>
            <w:tcW w:w="678" w:type="pct"/>
            <w:tcBorders>
              <w:bottom w:val="single" w:sz="4" w:space="0" w:color="auto"/>
            </w:tcBorders>
          </w:tcPr>
          <w:p w14:paraId="61CDF740" w14:textId="77777777" w:rsidR="00715217" w:rsidRPr="00980D3C" w:rsidRDefault="00715217" w:rsidP="001C0C1B">
            <w:pPr>
              <w:keepNext/>
              <w:keepLines/>
              <w:spacing w:before="120" w:after="120"/>
              <w:outlineLvl w:val="4"/>
              <w:rPr>
                <w:b/>
              </w:rPr>
            </w:pPr>
            <w:r w:rsidRPr="00980D3C">
              <w:rPr>
                <w:b/>
              </w:rPr>
              <w:t>Total nests monitored</w:t>
            </w:r>
          </w:p>
        </w:tc>
        <w:tc>
          <w:tcPr>
            <w:tcW w:w="775" w:type="pct"/>
            <w:tcBorders>
              <w:bottom w:val="single" w:sz="4" w:space="0" w:color="auto"/>
            </w:tcBorders>
          </w:tcPr>
          <w:p w14:paraId="35934651" w14:textId="77777777" w:rsidR="00715217" w:rsidRPr="00980D3C" w:rsidRDefault="00715217" w:rsidP="001C0C1B">
            <w:pPr>
              <w:keepNext/>
              <w:keepLines/>
              <w:spacing w:before="120" w:after="120"/>
              <w:outlineLvl w:val="4"/>
              <w:rPr>
                <w:b/>
              </w:rPr>
            </w:pPr>
            <w:r w:rsidRPr="00980D3C">
              <w:rPr>
                <w:b/>
              </w:rPr>
              <w:t>Annual mean # nests monitored</w:t>
            </w:r>
          </w:p>
        </w:tc>
        <w:tc>
          <w:tcPr>
            <w:tcW w:w="870" w:type="pct"/>
            <w:tcBorders>
              <w:bottom w:val="single" w:sz="4" w:space="0" w:color="auto"/>
            </w:tcBorders>
          </w:tcPr>
          <w:p w14:paraId="6DFD52C3" w14:textId="5800DC76" w:rsidR="00715217" w:rsidRPr="00980D3C" w:rsidRDefault="00715217" w:rsidP="001C0C1B">
            <w:pPr>
              <w:spacing w:before="120" w:after="120"/>
              <w:rPr>
                <w:b/>
              </w:rPr>
            </w:pPr>
            <w:r w:rsidRPr="00980D3C">
              <w:rPr>
                <w:b/>
              </w:rPr>
              <w:t xml:space="preserve">Annual mean # nests successful </w:t>
            </w:r>
          </w:p>
        </w:tc>
        <w:tc>
          <w:tcPr>
            <w:tcW w:w="1095" w:type="pct"/>
            <w:tcBorders>
              <w:bottom w:val="single" w:sz="4" w:space="0" w:color="auto"/>
            </w:tcBorders>
          </w:tcPr>
          <w:p w14:paraId="2A5CEBAB" w14:textId="77777777" w:rsidR="00715217" w:rsidRPr="00980D3C" w:rsidRDefault="00715217" w:rsidP="001C0C1B">
            <w:pPr>
              <w:spacing w:before="120" w:after="120"/>
              <w:rPr>
                <w:b/>
              </w:rPr>
            </w:pPr>
            <w:r w:rsidRPr="00980D3C">
              <w:rPr>
                <w:b/>
              </w:rPr>
              <w:t>(%) of failed nests failed at egg/chick stage</w:t>
            </w:r>
          </w:p>
        </w:tc>
        <w:tc>
          <w:tcPr>
            <w:tcW w:w="1050" w:type="pct"/>
            <w:tcBorders>
              <w:bottom w:val="single" w:sz="4" w:space="0" w:color="auto"/>
            </w:tcBorders>
          </w:tcPr>
          <w:p w14:paraId="49C9B718" w14:textId="3CB9A16D" w:rsidR="00715217" w:rsidRPr="00980D3C" w:rsidRDefault="00715217" w:rsidP="001C0C1B">
            <w:pPr>
              <w:spacing w:before="120" w:after="120"/>
              <w:rPr>
                <w:b/>
              </w:rPr>
            </w:pPr>
            <w:r w:rsidRPr="00980D3C">
              <w:rPr>
                <w:b/>
              </w:rPr>
              <w:t xml:space="preserve">Annual mean </w:t>
            </w:r>
            <w:del w:id="431" w:author="April Burt [2]" w:date="2019-06-09T12:23:00Z">
              <w:r w:rsidRPr="00980D3C" w:rsidDel="00F84956">
                <w:rPr>
                  <w:b/>
                </w:rPr>
                <w:delText>nesting success</w:delText>
              </w:r>
            </w:del>
            <w:ins w:id="432" w:author="April Burt [2]" w:date="2019-06-09T12:23:00Z">
              <w:r w:rsidR="00F84956">
                <w:rPr>
                  <w:b/>
                </w:rPr>
                <w:t>breeding success</w:t>
              </w:r>
            </w:ins>
            <w:r w:rsidRPr="00980D3C">
              <w:rPr>
                <w:b/>
              </w:rPr>
              <w:t xml:space="preserve"> (± SE)</w:t>
            </w:r>
          </w:p>
        </w:tc>
      </w:tr>
      <w:tr w:rsidR="00715217" w:rsidRPr="00980D3C" w14:paraId="476F4464" w14:textId="77777777" w:rsidTr="00715217">
        <w:tc>
          <w:tcPr>
            <w:tcW w:w="532" w:type="pct"/>
            <w:tcBorders>
              <w:top w:val="single" w:sz="4" w:space="0" w:color="auto"/>
              <w:bottom w:val="nil"/>
            </w:tcBorders>
          </w:tcPr>
          <w:p w14:paraId="00A30CC2" w14:textId="77777777" w:rsidR="00715217" w:rsidRPr="00980D3C" w:rsidRDefault="00715217" w:rsidP="001C0C1B">
            <w:pPr>
              <w:spacing w:before="120" w:after="120"/>
            </w:pPr>
            <w:r w:rsidRPr="00980D3C">
              <w:t>Aldabra Atoll</w:t>
            </w:r>
          </w:p>
        </w:tc>
        <w:tc>
          <w:tcPr>
            <w:tcW w:w="678" w:type="pct"/>
            <w:tcBorders>
              <w:top w:val="single" w:sz="4" w:space="0" w:color="auto"/>
              <w:bottom w:val="nil"/>
            </w:tcBorders>
          </w:tcPr>
          <w:p w14:paraId="0A2D26C0" w14:textId="77777777" w:rsidR="00715217" w:rsidRPr="00980D3C" w:rsidRDefault="00715217" w:rsidP="001C0C1B">
            <w:pPr>
              <w:spacing w:before="120" w:after="120"/>
            </w:pPr>
            <w:r w:rsidRPr="00980D3C">
              <w:t>333</w:t>
            </w:r>
          </w:p>
        </w:tc>
        <w:tc>
          <w:tcPr>
            <w:tcW w:w="775" w:type="pct"/>
            <w:tcBorders>
              <w:top w:val="single" w:sz="4" w:space="0" w:color="auto"/>
              <w:bottom w:val="nil"/>
            </w:tcBorders>
          </w:tcPr>
          <w:p w14:paraId="0134570A" w14:textId="77777777" w:rsidR="00715217" w:rsidRPr="00980D3C" w:rsidRDefault="00715217" w:rsidP="001C0C1B">
            <w:pPr>
              <w:spacing w:before="120" w:after="120"/>
            </w:pPr>
            <w:r w:rsidRPr="00980D3C">
              <w:t>42</w:t>
            </w:r>
          </w:p>
        </w:tc>
        <w:tc>
          <w:tcPr>
            <w:tcW w:w="870" w:type="pct"/>
            <w:tcBorders>
              <w:top w:val="single" w:sz="4" w:space="0" w:color="auto"/>
              <w:bottom w:val="nil"/>
            </w:tcBorders>
          </w:tcPr>
          <w:p w14:paraId="4FFBDDF5" w14:textId="77777777" w:rsidR="00715217" w:rsidRPr="00980D3C" w:rsidRDefault="00715217" w:rsidP="001C0C1B">
            <w:pPr>
              <w:spacing w:before="120" w:after="120"/>
            </w:pPr>
            <w:r w:rsidRPr="00980D3C">
              <w:t>6.4</w:t>
            </w:r>
          </w:p>
        </w:tc>
        <w:tc>
          <w:tcPr>
            <w:tcW w:w="1095" w:type="pct"/>
            <w:tcBorders>
              <w:top w:val="single" w:sz="4" w:space="0" w:color="auto"/>
              <w:bottom w:val="nil"/>
            </w:tcBorders>
          </w:tcPr>
          <w:p w14:paraId="0C7ECE7F" w14:textId="364BFD38" w:rsidR="00715217" w:rsidRPr="00980D3C" w:rsidRDefault="00715217" w:rsidP="001C0C1B">
            <w:pPr>
              <w:spacing w:before="120" w:after="120"/>
            </w:pPr>
            <w:r w:rsidRPr="00980D3C">
              <w:t>66 / 34</w:t>
            </w:r>
            <w:ins w:id="433" w:author="Fernando Cagua" w:date="2019-06-28T21:47:00Z">
              <w:r w:rsidR="00BA5A4E">
                <w:t xml:space="preserve"> (1.9:1)</w:t>
              </w:r>
            </w:ins>
          </w:p>
        </w:tc>
        <w:tc>
          <w:tcPr>
            <w:tcW w:w="1050" w:type="pct"/>
            <w:tcBorders>
              <w:top w:val="single" w:sz="4" w:space="0" w:color="auto"/>
              <w:bottom w:val="nil"/>
            </w:tcBorders>
          </w:tcPr>
          <w:p w14:paraId="77C4943B" w14:textId="77777777" w:rsidR="00715217" w:rsidRPr="00980D3C" w:rsidRDefault="00715217" w:rsidP="001C0C1B">
            <w:pPr>
              <w:spacing w:before="120" w:after="120"/>
            </w:pPr>
            <w:r w:rsidRPr="00980D3C">
              <w:t>15.2% (± 2.29)</w:t>
            </w:r>
          </w:p>
        </w:tc>
      </w:tr>
      <w:tr w:rsidR="00715217" w:rsidRPr="00980D3C" w14:paraId="37151C3F" w14:textId="77777777" w:rsidTr="00715217">
        <w:tc>
          <w:tcPr>
            <w:tcW w:w="532" w:type="pct"/>
            <w:tcBorders>
              <w:top w:val="nil"/>
            </w:tcBorders>
          </w:tcPr>
          <w:p w14:paraId="129F92A3" w14:textId="77777777" w:rsidR="00715217" w:rsidRPr="00980D3C" w:rsidRDefault="00715217" w:rsidP="001C0C1B">
            <w:pPr>
              <w:spacing w:before="120" w:after="120"/>
            </w:pPr>
            <w:r w:rsidRPr="00980D3C">
              <w:t>Aride</w:t>
            </w:r>
          </w:p>
        </w:tc>
        <w:tc>
          <w:tcPr>
            <w:tcW w:w="678" w:type="pct"/>
            <w:tcBorders>
              <w:top w:val="nil"/>
            </w:tcBorders>
          </w:tcPr>
          <w:p w14:paraId="0EC936AF" w14:textId="77777777" w:rsidR="00715217" w:rsidRPr="00980D3C" w:rsidRDefault="00715217" w:rsidP="001C0C1B">
            <w:pPr>
              <w:spacing w:before="120" w:after="120"/>
            </w:pPr>
            <w:r w:rsidRPr="00980D3C">
              <w:t>1033</w:t>
            </w:r>
          </w:p>
        </w:tc>
        <w:tc>
          <w:tcPr>
            <w:tcW w:w="775" w:type="pct"/>
            <w:tcBorders>
              <w:top w:val="nil"/>
            </w:tcBorders>
          </w:tcPr>
          <w:p w14:paraId="58438548" w14:textId="77777777" w:rsidR="00715217" w:rsidRPr="00980D3C" w:rsidRDefault="00715217" w:rsidP="001C0C1B">
            <w:pPr>
              <w:spacing w:before="120" w:after="120"/>
            </w:pPr>
            <w:r w:rsidRPr="00980D3C">
              <w:t>172</w:t>
            </w:r>
          </w:p>
        </w:tc>
        <w:tc>
          <w:tcPr>
            <w:tcW w:w="870" w:type="pct"/>
            <w:tcBorders>
              <w:top w:val="nil"/>
            </w:tcBorders>
          </w:tcPr>
          <w:p w14:paraId="315CED5B" w14:textId="77777777" w:rsidR="00715217" w:rsidRPr="00980D3C" w:rsidRDefault="00715217" w:rsidP="001C0C1B">
            <w:pPr>
              <w:spacing w:before="120" w:after="120"/>
            </w:pPr>
            <w:r w:rsidRPr="00980D3C">
              <w:t>69</w:t>
            </w:r>
          </w:p>
        </w:tc>
        <w:tc>
          <w:tcPr>
            <w:tcW w:w="1095" w:type="pct"/>
            <w:tcBorders>
              <w:top w:val="nil"/>
            </w:tcBorders>
          </w:tcPr>
          <w:p w14:paraId="550A7980" w14:textId="34C09A6F" w:rsidR="00715217" w:rsidRPr="00980D3C" w:rsidRDefault="00715217" w:rsidP="001C0C1B">
            <w:pPr>
              <w:spacing w:before="120" w:after="120"/>
            </w:pPr>
            <w:r w:rsidRPr="00980D3C">
              <w:t>62/38</w:t>
            </w:r>
            <w:ins w:id="434" w:author="Fernando Cagua" w:date="2019-06-28T21:47:00Z">
              <w:r w:rsidR="00BA5A4E">
                <w:t xml:space="preserve"> (1.6:1)</w:t>
              </w:r>
            </w:ins>
          </w:p>
        </w:tc>
        <w:tc>
          <w:tcPr>
            <w:tcW w:w="1050" w:type="pct"/>
            <w:tcBorders>
              <w:top w:val="nil"/>
            </w:tcBorders>
          </w:tcPr>
          <w:p w14:paraId="0DE3FB3F" w14:textId="77777777" w:rsidR="00715217" w:rsidRPr="00980D3C" w:rsidRDefault="00715217" w:rsidP="001C0C1B">
            <w:pPr>
              <w:spacing w:before="120" w:after="120"/>
            </w:pPr>
            <w:r w:rsidRPr="00980D3C">
              <w:t>40.2% (± 3.8)</w:t>
            </w:r>
          </w:p>
        </w:tc>
      </w:tr>
      <w:tr w:rsidR="00715217" w:rsidRPr="00980D3C" w14:paraId="20A6E0D8" w14:textId="77777777" w:rsidTr="00715217">
        <w:tc>
          <w:tcPr>
            <w:tcW w:w="532" w:type="pct"/>
            <w:tcBorders>
              <w:bottom w:val="nil"/>
            </w:tcBorders>
          </w:tcPr>
          <w:p w14:paraId="3FE960B2" w14:textId="77777777" w:rsidR="00715217" w:rsidRPr="00980D3C" w:rsidRDefault="00715217" w:rsidP="001C0C1B">
            <w:pPr>
              <w:spacing w:before="120" w:after="120"/>
            </w:pPr>
            <w:r w:rsidRPr="00980D3C">
              <w:t>Cousin</w:t>
            </w:r>
          </w:p>
        </w:tc>
        <w:tc>
          <w:tcPr>
            <w:tcW w:w="678" w:type="pct"/>
            <w:tcBorders>
              <w:bottom w:val="nil"/>
            </w:tcBorders>
          </w:tcPr>
          <w:p w14:paraId="772F7543" w14:textId="77777777" w:rsidR="00715217" w:rsidRPr="00980D3C" w:rsidRDefault="00715217" w:rsidP="001C0C1B">
            <w:pPr>
              <w:spacing w:before="120" w:after="120"/>
            </w:pPr>
            <w:r w:rsidRPr="00980D3C">
              <w:t>854</w:t>
            </w:r>
          </w:p>
        </w:tc>
        <w:tc>
          <w:tcPr>
            <w:tcW w:w="775" w:type="pct"/>
            <w:tcBorders>
              <w:bottom w:val="nil"/>
            </w:tcBorders>
          </w:tcPr>
          <w:p w14:paraId="72B27B0E" w14:textId="77777777" w:rsidR="00715217" w:rsidRPr="00980D3C" w:rsidRDefault="00715217" w:rsidP="001C0C1B">
            <w:pPr>
              <w:spacing w:before="120" w:after="120"/>
            </w:pPr>
            <w:r w:rsidRPr="00980D3C">
              <w:t>93</w:t>
            </w:r>
          </w:p>
        </w:tc>
        <w:tc>
          <w:tcPr>
            <w:tcW w:w="870" w:type="pct"/>
            <w:tcBorders>
              <w:bottom w:val="nil"/>
            </w:tcBorders>
          </w:tcPr>
          <w:p w14:paraId="4427C1B2" w14:textId="77777777" w:rsidR="00715217" w:rsidRPr="00980D3C" w:rsidRDefault="00715217" w:rsidP="001C0C1B">
            <w:pPr>
              <w:spacing w:before="120" w:after="120"/>
            </w:pPr>
            <w:r w:rsidRPr="00980D3C">
              <w:t>37</w:t>
            </w:r>
          </w:p>
        </w:tc>
        <w:tc>
          <w:tcPr>
            <w:tcW w:w="1095" w:type="pct"/>
            <w:tcBorders>
              <w:bottom w:val="nil"/>
            </w:tcBorders>
          </w:tcPr>
          <w:p w14:paraId="443E9C03" w14:textId="6075C949" w:rsidR="00715217" w:rsidRPr="00980D3C" w:rsidRDefault="00715217" w:rsidP="001C0C1B">
            <w:pPr>
              <w:spacing w:before="120" w:after="120"/>
            </w:pPr>
            <w:r w:rsidRPr="00980D3C">
              <w:t>64/36</w:t>
            </w:r>
            <w:ins w:id="435" w:author="Fernando Cagua" w:date="2019-06-28T21:47:00Z">
              <w:r w:rsidR="00BA5A4E">
                <w:t xml:space="preserve"> (</w:t>
              </w:r>
            </w:ins>
            <w:ins w:id="436" w:author="Fernando Cagua" w:date="2019-06-28T21:48:00Z">
              <w:r w:rsidR="00BA5A4E">
                <w:t>1.7:1)</w:t>
              </w:r>
            </w:ins>
          </w:p>
        </w:tc>
        <w:tc>
          <w:tcPr>
            <w:tcW w:w="1050" w:type="pct"/>
            <w:tcBorders>
              <w:bottom w:val="nil"/>
            </w:tcBorders>
          </w:tcPr>
          <w:p w14:paraId="30F3EA78" w14:textId="77777777" w:rsidR="00715217" w:rsidRPr="00980D3C" w:rsidRDefault="00715217" w:rsidP="001C0C1B">
            <w:pPr>
              <w:spacing w:before="120" w:after="120"/>
            </w:pPr>
            <w:r w:rsidRPr="00980D3C">
              <w:t>33% (± 4.04)</w:t>
            </w:r>
          </w:p>
        </w:tc>
      </w:tr>
      <w:tr w:rsidR="00715217" w:rsidRPr="00980D3C" w14:paraId="67983444" w14:textId="77777777" w:rsidTr="00715217">
        <w:tc>
          <w:tcPr>
            <w:tcW w:w="532" w:type="pct"/>
            <w:tcBorders>
              <w:top w:val="nil"/>
              <w:bottom w:val="single" w:sz="4" w:space="0" w:color="auto"/>
            </w:tcBorders>
          </w:tcPr>
          <w:p w14:paraId="3D0C911D" w14:textId="77777777" w:rsidR="00715217" w:rsidRPr="00980D3C" w:rsidRDefault="00715217" w:rsidP="001C0C1B">
            <w:pPr>
              <w:spacing w:before="120" w:after="120"/>
            </w:pPr>
            <w:r w:rsidRPr="00980D3C">
              <w:t>Cousine</w:t>
            </w:r>
          </w:p>
        </w:tc>
        <w:tc>
          <w:tcPr>
            <w:tcW w:w="678" w:type="pct"/>
            <w:tcBorders>
              <w:top w:val="nil"/>
              <w:bottom w:val="single" w:sz="4" w:space="0" w:color="auto"/>
            </w:tcBorders>
          </w:tcPr>
          <w:p w14:paraId="2627ECCA" w14:textId="77777777" w:rsidR="00715217" w:rsidRPr="00980D3C" w:rsidRDefault="00715217" w:rsidP="001C0C1B">
            <w:pPr>
              <w:spacing w:before="120" w:after="120"/>
            </w:pPr>
            <w:r w:rsidRPr="00980D3C">
              <w:t>537</w:t>
            </w:r>
          </w:p>
        </w:tc>
        <w:tc>
          <w:tcPr>
            <w:tcW w:w="775" w:type="pct"/>
            <w:tcBorders>
              <w:top w:val="nil"/>
              <w:bottom w:val="single" w:sz="4" w:space="0" w:color="auto"/>
            </w:tcBorders>
          </w:tcPr>
          <w:p w14:paraId="64B3C065" w14:textId="77777777" w:rsidR="00715217" w:rsidRPr="00980D3C" w:rsidRDefault="00715217" w:rsidP="001C0C1B">
            <w:pPr>
              <w:spacing w:before="120" w:after="120"/>
            </w:pPr>
            <w:r w:rsidRPr="00980D3C">
              <w:t>107</w:t>
            </w:r>
          </w:p>
        </w:tc>
        <w:tc>
          <w:tcPr>
            <w:tcW w:w="870" w:type="pct"/>
            <w:tcBorders>
              <w:top w:val="nil"/>
              <w:bottom w:val="single" w:sz="4" w:space="0" w:color="auto"/>
            </w:tcBorders>
          </w:tcPr>
          <w:p w14:paraId="5EE8D9AD" w14:textId="77777777" w:rsidR="00715217" w:rsidRPr="00980D3C" w:rsidRDefault="00715217" w:rsidP="001C0C1B">
            <w:pPr>
              <w:spacing w:before="120" w:after="120"/>
            </w:pPr>
            <w:r w:rsidRPr="00980D3C">
              <w:t>52.2</w:t>
            </w:r>
          </w:p>
        </w:tc>
        <w:tc>
          <w:tcPr>
            <w:tcW w:w="1095" w:type="pct"/>
            <w:tcBorders>
              <w:top w:val="nil"/>
              <w:bottom w:val="single" w:sz="4" w:space="0" w:color="auto"/>
            </w:tcBorders>
          </w:tcPr>
          <w:p w14:paraId="25F3ACC6" w14:textId="0990FF2C" w:rsidR="00715217" w:rsidRPr="00980D3C" w:rsidRDefault="00715217" w:rsidP="001C0C1B">
            <w:pPr>
              <w:spacing w:before="120" w:after="120"/>
            </w:pPr>
            <w:r w:rsidRPr="00980D3C">
              <w:t>72/28</w:t>
            </w:r>
            <w:ins w:id="437" w:author="Fernando Cagua" w:date="2019-06-28T21:48:00Z">
              <w:r w:rsidR="00BA5A4E">
                <w:t xml:space="preserve"> (2.6:1)</w:t>
              </w:r>
            </w:ins>
          </w:p>
        </w:tc>
        <w:tc>
          <w:tcPr>
            <w:tcW w:w="1050" w:type="pct"/>
            <w:tcBorders>
              <w:top w:val="nil"/>
              <w:bottom w:val="single" w:sz="4" w:space="0" w:color="auto"/>
            </w:tcBorders>
          </w:tcPr>
          <w:p w14:paraId="1037E320" w14:textId="77777777" w:rsidR="00715217" w:rsidRPr="00980D3C" w:rsidRDefault="00715217" w:rsidP="001C0C1B">
            <w:pPr>
              <w:spacing w:before="120" w:after="120"/>
            </w:pPr>
            <w:r w:rsidRPr="00980D3C">
              <w:t>51.6% (± 2.9)</w:t>
            </w:r>
          </w:p>
        </w:tc>
      </w:tr>
      <w:tr w:rsidR="00715217" w:rsidRPr="00980D3C" w14:paraId="6C3E8FF0" w14:textId="77777777" w:rsidTr="00715217">
        <w:tc>
          <w:tcPr>
            <w:tcW w:w="532" w:type="pct"/>
            <w:tcBorders>
              <w:top w:val="single" w:sz="4" w:space="0" w:color="auto"/>
              <w:bottom w:val="single" w:sz="4" w:space="0" w:color="auto"/>
            </w:tcBorders>
          </w:tcPr>
          <w:p w14:paraId="551A0984" w14:textId="1AC71979" w:rsidR="00715217" w:rsidRPr="00980D3C" w:rsidRDefault="00715217" w:rsidP="001C0C1B">
            <w:pPr>
              <w:spacing w:before="120" w:after="120"/>
            </w:pPr>
            <w:r w:rsidRPr="00980D3C">
              <w:t>Denis</w:t>
            </w:r>
            <w:r>
              <w:t>*</w:t>
            </w:r>
          </w:p>
        </w:tc>
        <w:tc>
          <w:tcPr>
            <w:tcW w:w="678" w:type="pct"/>
            <w:tcBorders>
              <w:top w:val="single" w:sz="4" w:space="0" w:color="auto"/>
              <w:bottom w:val="single" w:sz="4" w:space="0" w:color="auto"/>
            </w:tcBorders>
          </w:tcPr>
          <w:p w14:paraId="62EBED9C" w14:textId="77777777" w:rsidR="00715217" w:rsidRPr="00980D3C" w:rsidRDefault="00715217" w:rsidP="001C0C1B">
            <w:pPr>
              <w:spacing w:before="120" w:after="120"/>
            </w:pPr>
            <w:r w:rsidRPr="00980D3C">
              <w:t>39</w:t>
            </w:r>
          </w:p>
        </w:tc>
        <w:tc>
          <w:tcPr>
            <w:tcW w:w="775" w:type="pct"/>
            <w:tcBorders>
              <w:top w:val="single" w:sz="4" w:space="0" w:color="auto"/>
              <w:bottom w:val="single" w:sz="4" w:space="0" w:color="auto"/>
            </w:tcBorders>
          </w:tcPr>
          <w:p w14:paraId="10075FA7" w14:textId="568DFF13" w:rsidR="00715217" w:rsidRPr="00980D3C" w:rsidRDefault="00715217" w:rsidP="001C0C1B">
            <w:pPr>
              <w:spacing w:before="120" w:after="120"/>
            </w:pPr>
            <w:r>
              <w:t>(</w:t>
            </w:r>
            <w:r w:rsidRPr="00980D3C">
              <w:t>39</w:t>
            </w:r>
            <w:r>
              <w:t>)</w:t>
            </w:r>
          </w:p>
        </w:tc>
        <w:tc>
          <w:tcPr>
            <w:tcW w:w="870" w:type="pct"/>
            <w:tcBorders>
              <w:top w:val="single" w:sz="4" w:space="0" w:color="auto"/>
              <w:bottom w:val="single" w:sz="4" w:space="0" w:color="auto"/>
            </w:tcBorders>
          </w:tcPr>
          <w:p w14:paraId="05ED4551" w14:textId="5109002F" w:rsidR="00715217" w:rsidRPr="00980D3C" w:rsidRDefault="00715217" w:rsidP="001C0C1B">
            <w:pPr>
              <w:spacing w:before="120" w:after="120"/>
            </w:pPr>
            <w:r>
              <w:t>(</w:t>
            </w:r>
            <w:r w:rsidRPr="00980D3C">
              <w:t>55</w:t>
            </w:r>
            <w:r>
              <w:t>)</w:t>
            </w:r>
          </w:p>
        </w:tc>
        <w:tc>
          <w:tcPr>
            <w:tcW w:w="1095" w:type="pct"/>
            <w:tcBorders>
              <w:top w:val="single" w:sz="4" w:space="0" w:color="auto"/>
              <w:bottom w:val="single" w:sz="4" w:space="0" w:color="auto"/>
            </w:tcBorders>
          </w:tcPr>
          <w:p w14:paraId="7A88D803" w14:textId="5F6F83E7" w:rsidR="00715217" w:rsidRPr="00980D3C" w:rsidRDefault="00715217" w:rsidP="001C0C1B">
            <w:pPr>
              <w:spacing w:before="120" w:after="120"/>
            </w:pPr>
            <w:r w:rsidRPr="00980D3C">
              <w:t>61/39</w:t>
            </w:r>
            <w:ins w:id="438" w:author="Fernando Cagua" w:date="2019-06-28T21:48:00Z">
              <w:r w:rsidR="00BA5A4E">
                <w:t xml:space="preserve"> (1.6:1)</w:t>
              </w:r>
            </w:ins>
          </w:p>
        </w:tc>
        <w:tc>
          <w:tcPr>
            <w:tcW w:w="1050" w:type="pct"/>
            <w:tcBorders>
              <w:top w:val="single" w:sz="4" w:space="0" w:color="auto"/>
              <w:bottom w:val="single" w:sz="4" w:space="0" w:color="auto"/>
            </w:tcBorders>
          </w:tcPr>
          <w:p w14:paraId="6ED3F601" w14:textId="22000BA0" w:rsidR="00715217" w:rsidRPr="00980D3C" w:rsidRDefault="00715217" w:rsidP="001C0C1B">
            <w:pPr>
              <w:spacing w:before="120" w:after="120"/>
            </w:pPr>
            <w:r>
              <w:t>(</w:t>
            </w:r>
            <w:r w:rsidRPr="00980D3C">
              <w:t>55% (± 9.3)</w:t>
            </w:r>
            <w:r>
              <w:t>)</w:t>
            </w:r>
          </w:p>
        </w:tc>
      </w:tr>
    </w:tbl>
    <w:p w14:paraId="7CC26890" w14:textId="77777777" w:rsidR="00E97C86" w:rsidRDefault="00E97C86" w:rsidP="00C727A2">
      <w:pPr>
        <w:spacing w:line="480" w:lineRule="auto"/>
        <w:rPr>
          <w:b/>
        </w:rPr>
        <w:sectPr w:rsidR="00E97C86" w:rsidSect="00715217">
          <w:pgSz w:w="15840" w:h="12240" w:orient="landscape"/>
          <w:pgMar w:top="1440" w:right="1440" w:bottom="1440" w:left="1440" w:header="720" w:footer="720" w:gutter="0"/>
          <w:lnNumType w:countBy="1" w:restart="continuous"/>
          <w:cols w:space="720"/>
          <w:docGrid w:linePitch="360"/>
        </w:sectPr>
      </w:pPr>
    </w:p>
    <w:p w14:paraId="2A81E19D" w14:textId="4772BA5F" w:rsidR="00715217" w:rsidRPr="00715217" w:rsidRDefault="00715217" w:rsidP="00715217">
      <w:pPr>
        <w:spacing w:line="480" w:lineRule="auto"/>
        <w:outlineLvl w:val="0"/>
      </w:pPr>
      <w:commentRangeStart w:id="439"/>
      <w:commentRangeStart w:id="440"/>
      <w:r w:rsidRPr="00715217">
        <w:rPr>
          <w:b/>
        </w:rPr>
        <w:lastRenderedPageBreak/>
        <w:t>Table 4</w:t>
      </w:r>
      <w:r>
        <w:rPr>
          <w:b/>
        </w:rPr>
        <w:t>.</w:t>
      </w:r>
      <w:r w:rsidRPr="00715217">
        <w:t xml:space="preserve"> Generalised additive model output for </w:t>
      </w:r>
      <w:del w:id="441" w:author="April Burt [2]" w:date="2019-06-09T11:59:00Z">
        <w:r w:rsidRPr="00715217" w:rsidDel="00852A95">
          <w:delText>nesting density</w:delText>
        </w:r>
      </w:del>
      <w:ins w:id="442" w:author="April Burt [2]" w:date="2019-06-09T11:59:00Z">
        <w:r w:rsidR="00852A95">
          <w:t>nesting rate</w:t>
        </w:r>
      </w:ins>
      <w:r w:rsidRPr="00715217">
        <w:t xml:space="preserve"> and breeding success</w:t>
      </w:r>
      <w:r>
        <w:t xml:space="preserve"> of </w:t>
      </w:r>
      <w:r>
        <w:rPr>
          <w:i/>
        </w:rPr>
        <w:t xml:space="preserve">P. lepturus </w:t>
      </w:r>
      <w:r w:rsidRPr="001B2122">
        <w:t>on five islands</w:t>
      </w:r>
      <w:r>
        <w:t xml:space="preserve"> in Seychelles</w:t>
      </w:r>
      <w:r w:rsidRPr="00715217">
        <w:t>. Trend refers to temporal change and season refers to changes observed on an annual cycle (seasonality).</w:t>
      </w:r>
      <w:commentRangeEnd w:id="439"/>
      <w:r w:rsidRPr="00715217">
        <w:rPr>
          <w:rStyle w:val="CommentReference"/>
          <w:sz w:val="24"/>
          <w:szCs w:val="24"/>
        </w:rPr>
        <w:commentReference w:id="439"/>
      </w:r>
      <w:commentRangeEnd w:id="440"/>
      <w:r w:rsidRPr="00715217">
        <w:rPr>
          <w:rStyle w:val="CommentReference"/>
          <w:sz w:val="24"/>
          <w:szCs w:val="24"/>
        </w:rPr>
        <w:commentReference w:id="440"/>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270"/>
        <w:gridCol w:w="1003"/>
        <w:gridCol w:w="856"/>
        <w:gridCol w:w="716"/>
        <w:gridCol w:w="636"/>
        <w:gridCol w:w="892"/>
      </w:tblGrid>
      <w:tr w:rsidR="00715217" w:rsidRPr="00980D3C" w14:paraId="35BE33E1" w14:textId="77777777" w:rsidTr="001C0C1B">
        <w:trPr>
          <w:jc w:val="center"/>
        </w:trPr>
        <w:tc>
          <w:tcPr>
            <w:tcW w:w="0" w:type="auto"/>
            <w:shd w:val="clear" w:color="auto" w:fill="auto"/>
            <w:vAlign w:val="center"/>
          </w:tcPr>
          <w:p w14:paraId="53B91661" w14:textId="77777777" w:rsidR="00715217" w:rsidRPr="00980D3C" w:rsidRDefault="00715217" w:rsidP="001C0C1B">
            <w:pPr>
              <w:pStyle w:val="Compact"/>
              <w:spacing w:line="480" w:lineRule="auto"/>
              <w:rPr>
                <w:rFonts w:ascii="Times New Roman" w:hAnsi="Times New Roman"/>
                <w:b/>
                <w:lang w:val="en-GB"/>
              </w:rPr>
            </w:pPr>
            <w:commentRangeStart w:id="443"/>
            <w:commentRangeStart w:id="444"/>
            <w:r w:rsidRPr="00980D3C">
              <w:rPr>
                <w:rFonts w:ascii="Times New Roman" w:hAnsi="Times New Roman"/>
                <w:b/>
                <w:lang w:val="en-GB"/>
              </w:rPr>
              <w:t>Model</w:t>
            </w:r>
            <w:commentRangeEnd w:id="443"/>
            <w:r w:rsidRPr="00980D3C">
              <w:rPr>
                <w:rStyle w:val="CommentReference"/>
                <w:rFonts w:ascii="Times New Roman" w:eastAsia="SimSun" w:hAnsi="Times New Roman"/>
                <w:sz w:val="24"/>
                <w:szCs w:val="24"/>
                <w:lang w:val="en-GB" w:eastAsia="zh-CN"/>
              </w:rPr>
              <w:commentReference w:id="443"/>
            </w:r>
            <w:commentRangeEnd w:id="444"/>
            <w:r w:rsidRPr="00980D3C">
              <w:rPr>
                <w:rStyle w:val="CommentReference"/>
                <w:rFonts w:ascii="Times New Roman" w:eastAsia="Times New Roman" w:hAnsi="Times New Roman"/>
                <w:sz w:val="24"/>
                <w:szCs w:val="24"/>
                <w:lang w:val="en-GB"/>
              </w:rPr>
              <w:commentReference w:id="444"/>
            </w:r>
          </w:p>
        </w:tc>
        <w:tc>
          <w:tcPr>
            <w:tcW w:w="0" w:type="auto"/>
            <w:shd w:val="clear" w:color="auto" w:fill="auto"/>
            <w:vAlign w:val="center"/>
          </w:tcPr>
          <w:p w14:paraId="7E9C78FA" w14:textId="77777777" w:rsidR="00715217" w:rsidRPr="00980D3C" w:rsidRDefault="00715217" w:rsidP="001C0C1B">
            <w:pPr>
              <w:pStyle w:val="Compact"/>
              <w:spacing w:line="480" w:lineRule="auto"/>
              <w:jc w:val="center"/>
              <w:rPr>
                <w:rFonts w:ascii="Times New Roman" w:hAnsi="Times New Roman"/>
                <w:b/>
                <w:lang w:val="en-GB"/>
              </w:rPr>
            </w:pPr>
            <w:r w:rsidRPr="00980D3C">
              <w:rPr>
                <w:rFonts w:ascii="Times New Roman" w:hAnsi="Times New Roman"/>
                <w:b/>
                <w:lang w:val="en-GB"/>
              </w:rPr>
              <w:t>Island</w:t>
            </w:r>
          </w:p>
        </w:tc>
        <w:tc>
          <w:tcPr>
            <w:tcW w:w="0" w:type="auto"/>
            <w:shd w:val="clear" w:color="auto" w:fill="auto"/>
            <w:vAlign w:val="center"/>
          </w:tcPr>
          <w:p w14:paraId="53DA04AE" w14:textId="77777777" w:rsidR="00715217" w:rsidRPr="00980D3C" w:rsidRDefault="00715217" w:rsidP="001C0C1B">
            <w:pPr>
              <w:pStyle w:val="Compact"/>
              <w:spacing w:line="480" w:lineRule="auto"/>
              <w:rPr>
                <w:rFonts w:ascii="Times New Roman" w:hAnsi="Times New Roman"/>
                <w:b/>
                <w:lang w:val="en-GB"/>
              </w:rPr>
            </w:pPr>
            <w:r w:rsidRPr="00980D3C">
              <w:rPr>
                <w:rFonts w:ascii="Times New Roman" w:hAnsi="Times New Roman"/>
                <w:b/>
                <w:lang w:val="en-GB"/>
              </w:rPr>
              <w:t>Term</w:t>
            </w:r>
          </w:p>
        </w:tc>
        <w:tc>
          <w:tcPr>
            <w:tcW w:w="0" w:type="auto"/>
            <w:shd w:val="clear" w:color="auto" w:fill="auto"/>
            <w:vAlign w:val="center"/>
          </w:tcPr>
          <w:p w14:paraId="6DF27CC5" w14:textId="77777777" w:rsidR="00715217" w:rsidRPr="00980D3C" w:rsidRDefault="00715217" w:rsidP="001C0C1B">
            <w:pPr>
              <w:pStyle w:val="Compact"/>
              <w:spacing w:line="480" w:lineRule="auto"/>
              <w:jc w:val="center"/>
              <w:rPr>
                <w:rFonts w:ascii="Times New Roman" w:hAnsi="Times New Roman"/>
                <w:b/>
                <w:lang w:val="en-GB"/>
              </w:rPr>
            </w:pPr>
            <w:proofErr w:type="spellStart"/>
            <w:r w:rsidRPr="00980D3C">
              <w:rPr>
                <w:rFonts w:ascii="Times New Roman" w:hAnsi="Times New Roman"/>
                <w:b/>
                <w:lang w:val="en-GB"/>
              </w:rPr>
              <w:t>e.d.f</w:t>
            </w:r>
            <w:proofErr w:type="spellEnd"/>
            <w:r w:rsidRPr="00980D3C">
              <w:rPr>
                <w:rFonts w:ascii="Times New Roman" w:hAnsi="Times New Roman"/>
                <w:b/>
                <w:lang w:val="en-GB"/>
              </w:rPr>
              <w:t>.</w:t>
            </w:r>
          </w:p>
        </w:tc>
        <w:tc>
          <w:tcPr>
            <w:tcW w:w="0" w:type="auto"/>
            <w:shd w:val="clear" w:color="auto" w:fill="auto"/>
            <w:vAlign w:val="center"/>
          </w:tcPr>
          <w:p w14:paraId="0AA9918C" w14:textId="77777777" w:rsidR="00715217" w:rsidRPr="00980D3C" w:rsidRDefault="00715217" w:rsidP="001C0C1B">
            <w:pPr>
              <w:pStyle w:val="Compact"/>
              <w:spacing w:line="480" w:lineRule="auto"/>
              <w:jc w:val="center"/>
              <w:rPr>
                <w:rFonts w:ascii="Times New Roman" w:hAnsi="Times New Roman"/>
                <w:b/>
                <w:vertAlign w:val="superscript"/>
                <w:lang w:val="en-GB"/>
              </w:rPr>
            </w:pPr>
            <w:r w:rsidRPr="00980D3C">
              <w:rPr>
                <w:rFonts w:ascii="Times New Roman" w:hAnsi="Times New Roman"/>
                <w:b/>
                <w:lang w:val="en-GB"/>
              </w:rPr>
              <w:sym w:font="Symbol" w:char="F063"/>
            </w:r>
            <w:r w:rsidRPr="00980D3C">
              <w:rPr>
                <w:rFonts w:ascii="Times New Roman" w:hAnsi="Times New Roman"/>
                <w:b/>
                <w:vertAlign w:val="superscript"/>
                <w:lang w:val="en-GB"/>
              </w:rPr>
              <w:t>2</w:t>
            </w:r>
          </w:p>
        </w:tc>
        <w:tc>
          <w:tcPr>
            <w:tcW w:w="0" w:type="auto"/>
            <w:shd w:val="clear" w:color="auto" w:fill="auto"/>
            <w:vAlign w:val="center"/>
          </w:tcPr>
          <w:p w14:paraId="264164A1" w14:textId="77777777" w:rsidR="00715217" w:rsidRPr="00980D3C" w:rsidRDefault="00715217" w:rsidP="001C0C1B">
            <w:pPr>
              <w:pStyle w:val="Compact"/>
              <w:spacing w:line="480" w:lineRule="auto"/>
              <w:jc w:val="center"/>
              <w:rPr>
                <w:rFonts w:ascii="Times New Roman" w:hAnsi="Times New Roman"/>
                <w:b/>
                <w:i/>
                <w:lang w:val="en-GB"/>
              </w:rPr>
            </w:pPr>
            <w:r w:rsidRPr="00980D3C">
              <w:rPr>
                <w:rFonts w:ascii="Times New Roman" w:hAnsi="Times New Roman"/>
                <w:b/>
                <w:i/>
                <w:lang w:val="en-GB"/>
              </w:rPr>
              <w:t>p</w:t>
            </w:r>
          </w:p>
        </w:tc>
      </w:tr>
      <w:tr w:rsidR="00715217" w:rsidRPr="00980D3C" w14:paraId="1D8D8CBE" w14:textId="77777777" w:rsidTr="001C0C1B">
        <w:trPr>
          <w:jc w:val="center"/>
        </w:trPr>
        <w:tc>
          <w:tcPr>
            <w:tcW w:w="0" w:type="auto"/>
            <w:vMerge w:val="restart"/>
            <w:shd w:val="clear" w:color="auto" w:fill="auto"/>
          </w:tcPr>
          <w:p w14:paraId="5CD90BD7" w14:textId="2529A418" w:rsidR="00715217" w:rsidRPr="00980D3C" w:rsidRDefault="00715217" w:rsidP="001C0C1B">
            <w:pPr>
              <w:pStyle w:val="Compact"/>
              <w:spacing w:line="480" w:lineRule="auto"/>
              <w:rPr>
                <w:rFonts w:ascii="Times New Roman" w:hAnsi="Times New Roman"/>
                <w:lang w:val="en-GB"/>
              </w:rPr>
            </w:pPr>
            <w:r>
              <w:rPr>
                <w:rFonts w:ascii="Times New Roman" w:hAnsi="Times New Roman"/>
                <w:lang w:val="en-GB"/>
              </w:rPr>
              <w:t>S</w:t>
            </w:r>
            <w:r w:rsidRPr="00980D3C">
              <w:rPr>
                <w:rFonts w:ascii="Times New Roman" w:hAnsi="Times New Roman"/>
                <w:lang w:val="en-GB"/>
              </w:rPr>
              <w:t>uccess</w:t>
            </w:r>
          </w:p>
        </w:tc>
        <w:tc>
          <w:tcPr>
            <w:tcW w:w="0" w:type="auto"/>
            <w:shd w:val="clear" w:color="auto" w:fill="auto"/>
          </w:tcPr>
          <w:p w14:paraId="0DA80D6D"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Aldabra</w:t>
            </w:r>
          </w:p>
        </w:tc>
        <w:tc>
          <w:tcPr>
            <w:tcW w:w="0" w:type="auto"/>
            <w:shd w:val="clear" w:color="auto" w:fill="auto"/>
            <w:vAlign w:val="center"/>
          </w:tcPr>
          <w:p w14:paraId="0317CBAB"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42ED1405"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1.00</w:t>
            </w:r>
          </w:p>
        </w:tc>
        <w:tc>
          <w:tcPr>
            <w:tcW w:w="0" w:type="auto"/>
            <w:shd w:val="clear" w:color="auto" w:fill="auto"/>
            <w:vAlign w:val="center"/>
          </w:tcPr>
          <w:p w14:paraId="1C25E6CD"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7.61</w:t>
            </w:r>
          </w:p>
        </w:tc>
        <w:tc>
          <w:tcPr>
            <w:tcW w:w="0" w:type="auto"/>
            <w:shd w:val="clear" w:color="auto" w:fill="auto"/>
            <w:vAlign w:val="center"/>
          </w:tcPr>
          <w:p w14:paraId="75140EED"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0.006</w:t>
            </w:r>
          </w:p>
        </w:tc>
      </w:tr>
      <w:tr w:rsidR="00715217" w:rsidRPr="00980D3C" w14:paraId="58BFD5F3" w14:textId="77777777" w:rsidTr="001C0C1B">
        <w:trPr>
          <w:jc w:val="center"/>
        </w:trPr>
        <w:tc>
          <w:tcPr>
            <w:tcW w:w="0" w:type="auto"/>
            <w:vMerge/>
            <w:shd w:val="clear" w:color="auto" w:fill="auto"/>
          </w:tcPr>
          <w:p w14:paraId="5A5D0533" w14:textId="77777777" w:rsidR="00715217" w:rsidRPr="00980D3C" w:rsidRDefault="00715217" w:rsidP="001B2122">
            <w:pPr>
              <w:pStyle w:val="Compact"/>
              <w:spacing w:line="480" w:lineRule="auto"/>
              <w:rPr>
                <w:rFonts w:ascii="Times New Roman" w:hAnsi="Times New Roman"/>
                <w:lang w:val="en-GB"/>
              </w:rPr>
            </w:pPr>
          </w:p>
        </w:tc>
        <w:tc>
          <w:tcPr>
            <w:tcW w:w="0" w:type="auto"/>
            <w:shd w:val="clear" w:color="auto" w:fill="auto"/>
          </w:tcPr>
          <w:p w14:paraId="3D9D6DDD"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Aride</w:t>
            </w:r>
          </w:p>
        </w:tc>
        <w:tc>
          <w:tcPr>
            <w:tcW w:w="0" w:type="auto"/>
            <w:shd w:val="clear" w:color="auto" w:fill="auto"/>
            <w:vAlign w:val="center"/>
          </w:tcPr>
          <w:p w14:paraId="5B8C862F"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39049D2E"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1.00</w:t>
            </w:r>
          </w:p>
        </w:tc>
        <w:tc>
          <w:tcPr>
            <w:tcW w:w="0" w:type="auto"/>
            <w:shd w:val="clear" w:color="auto" w:fill="auto"/>
            <w:vAlign w:val="center"/>
          </w:tcPr>
          <w:p w14:paraId="010EBAF7"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0.14</w:t>
            </w:r>
          </w:p>
        </w:tc>
        <w:tc>
          <w:tcPr>
            <w:tcW w:w="0" w:type="auto"/>
            <w:shd w:val="clear" w:color="auto" w:fill="auto"/>
            <w:vAlign w:val="center"/>
          </w:tcPr>
          <w:p w14:paraId="2D27539F"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0.706</w:t>
            </w:r>
          </w:p>
        </w:tc>
      </w:tr>
      <w:tr w:rsidR="00715217" w:rsidRPr="00980D3C" w14:paraId="3B2062E9" w14:textId="77777777" w:rsidTr="001C0C1B">
        <w:trPr>
          <w:jc w:val="center"/>
        </w:trPr>
        <w:tc>
          <w:tcPr>
            <w:tcW w:w="0" w:type="auto"/>
            <w:vMerge/>
            <w:shd w:val="clear" w:color="auto" w:fill="auto"/>
          </w:tcPr>
          <w:p w14:paraId="527FB2CA" w14:textId="77777777" w:rsidR="00715217" w:rsidRPr="00980D3C" w:rsidRDefault="00715217" w:rsidP="001B2122">
            <w:pPr>
              <w:pStyle w:val="Compact"/>
              <w:spacing w:line="480" w:lineRule="auto"/>
              <w:rPr>
                <w:rFonts w:ascii="Times New Roman" w:hAnsi="Times New Roman"/>
                <w:lang w:val="en-GB"/>
              </w:rPr>
            </w:pPr>
          </w:p>
        </w:tc>
        <w:tc>
          <w:tcPr>
            <w:tcW w:w="0" w:type="auto"/>
            <w:shd w:val="clear" w:color="auto" w:fill="auto"/>
          </w:tcPr>
          <w:p w14:paraId="07FAD9EF"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Cousine</w:t>
            </w:r>
          </w:p>
        </w:tc>
        <w:tc>
          <w:tcPr>
            <w:tcW w:w="0" w:type="auto"/>
            <w:shd w:val="clear" w:color="auto" w:fill="auto"/>
            <w:vAlign w:val="center"/>
          </w:tcPr>
          <w:p w14:paraId="3D87648A"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0E28DD40"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1.00</w:t>
            </w:r>
          </w:p>
        </w:tc>
        <w:tc>
          <w:tcPr>
            <w:tcW w:w="0" w:type="auto"/>
            <w:shd w:val="clear" w:color="auto" w:fill="auto"/>
            <w:vAlign w:val="center"/>
          </w:tcPr>
          <w:p w14:paraId="50BC8EEE"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0.06</w:t>
            </w:r>
          </w:p>
        </w:tc>
        <w:tc>
          <w:tcPr>
            <w:tcW w:w="0" w:type="auto"/>
            <w:shd w:val="clear" w:color="auto" w:fill="auto"/>
            <w:vAlign w:val="center"/>
          </w:tcPr>
          <w:p w14:paraId="6CC42084"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0.802</w:t>
            </w:r>
          </w:p>
        </w:tc>
      </w:tr>
      <w:tr w:rsidR="00715217" w:rsidRPr="00980D3C" w14:paraId="248B6819" w14:textId="77777777" w:rsidTr="001C0C1B">
        <w:trPr>
          <w:jc w:val="center"/>
        </w:trPr>
        <w:tc>
          <w:tcPr>
            <w:tcW w:w="0" w:type="auto"/>
            <w:vMerge w:val="restart"/>
            <w:shd w:val="clear" w:color="auto" w:fill="auto"/>
          </w:tcPr>
          <w:p w14:paraId="647F6154" w14:textId="31112BEF" w:rsidR="00715217" w:rsidRPr="00980D3C" w:rsidRDefault="00715217" w:rsidP="001C0C1B">
            <w:pPr>
              <w:pStyle w:val="Compact"/>
              <w:spacing w:line="480" w:lineRule="auto"/>
              <w:rPr>
                <w:rFonts w:ascii="Times New Roman" w:hAnsi="Times New Roman"/>
                <w:lang w:val="en-GB"/>
              </w:rPr>
            </w:pPr>
            <w:r>
              <w:rPr>
                <w:rFonts w:ascii="Times New Roman" w:hAnsi="Times New Roman"/>
                <w:lang w:val="en-GB"/>
              </w:rPr>
              <w:t>N</w:t>
            </w:r>
            <w:r w:rsidRPr="00980D3C">
              <w:rPr>
                <w:rFonts w:ascii="Times New Roman" w:hAnsi="Times New Roman"/>
                <w:lang w:val="en-GB"/>
              </w:rPr>
              <w:t>ests</w:t>
            </w:r>
          </w:p>
        </w:tc>
        <w:tc>
          <w:tcPr>
            <w:tcW w:w="0" w:type="auto"/>
            <w:vMerge w:val="restart"/>
            <w:shd w:val="clear" w:color="auto" w:fill="auto"/>
          </w:tcPr>
          <w:p w14:paraId="05C5C7CF"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Aldabra</w:t>
            </w:r>
          </w:p>
        </w:tc>
        <w:tc>
          <w:tcPr>
            <w:tcW w:w="0" w:type="auto"/>
            <w:shd w:val="clear" w:color="auto" w:fill="auto"/>
            <w:vAlign w:val="center"/>
          </w:tcPr>
          <w:p w14:paraId="0F8F0015"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season</w:t>
            </w:r>
          </w:p>
        </w:tc>
        <w:tc>
          <w:tcPr>
            <w:tcW w:w="0" w:type="auto"/>
            <w:shd w:val="clear" w:color="auto" w:fill="auto"/>
            <w:vAlign w:val="center"/>
          </w:tcPr>
          <w:p w14:paraId="7C02DBB9"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0.64</w:t>
            </w:r>
          </w:p>
        </w:tc>
        <w:tc>
          <w:tcPr>
            <w:tcW w:w="0" w:type="auto"/>
            <w:shd w:val="clear" w:color="auto" w:fill="auto"/>
            <w:vAlign w:val="center"/>
          </w:tcPr>
          <w:p w14:paraId="14B44DF5"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1.17</w:t>
            </w:r>
          </w:p>
        </w:tc>
        <w:tc>
          <w:tcPr>
            <w:tcW w:w="0" w:type="auto"/>
            <w:shd w:val="clear" w:color="auto" w:fill="auto"/>
            <w:vAlign w:val="center"/>
          </w:tcPr>
          <w:p w14:paraId="641F6C52" w14:textId="77777777" w:rsidR="00715217" w:rsidRPr="00980D3C" w:rsidRDefault="00715217" w:rsidP="001C0C1B">
            <w:pPr>
              <w:pStyle w:val="Compact"/>
              <w:spacing w:line="480" w:lineRule="auto"/>
              <w:rPr>
                <w:rFonts w:ascii="Times New Roman" w:hAnsi="Times New Roman"/>
                <w:lang w:val="en-GB"/>
              </w:rPr>
            </w:pPr>
            <w:r w:rsidRPr="00980D3C">
              <w:rPr>
                <w:rFonts w:ascii="Times New Roman" w:hAnsi="Times New Roman"/>
                <w:lang w:val="en-GB"/>
              </w:rPr>
              <w:t>0.151</w:t>
            </w:r>
          </w:p>
        </w:tc>
      </w:tr>
      <w:tr w:rsidR="00715217" w:rsidRPr="00980D3C" w14:paraId="174D08ED" w14:textId="77777777" w:rsidTr="001C0C1B">
        <w:trPr>
          <w:jc w:val="center"/>
        </w:trPr>
        <w:tc>
          <w:tcPr>
            <w:tcW w:w="0" w:type="auto"/>
            <w:vMerge/>
            <w:shd w:val="clear" w:color="auto" w:fill="auto"/>
          </w:tcPr>
          <w:p w14:paraId="1325468D" w14:textId="77777777" w:rsidR="00715217" w:rsidRPr="00980D3C" w:rsidRDefault="00715217" w:rsidP="001B2122">
            <w:pPr>
              <w:pStyle w:val="Compact"/>
              <w:spacing w:line="480" w:lineRule="auto"/>
              <w:rPr>
                <w:rFonts w:ascii="Times New Roman" w:hAnsi="Times New Roman"/>
                <w:lang w:val="en-GB"/>
              </w:rPr>
            </w:pPr>
          </w:p>
        </w:tc>
        <w:tc>
          <w:tcPr>
            <w:tcW w:w="0" w:type="auto"/>
            <w:vMerge/>
            <w:shd w:val="clear" w:color="auto" w:fill="auto"/>
          </w:tcPr>
          <w:p w14:paraId="18103CEF" w14:textId="77777777" w:rsidR="00715217" w:rsidRPr="00980D3C" w:rsidRDefault="00715217" w:rsidP="001B2122">
            <w:pPr>
              <w:pStyle w:val="Compact"/>
              <w:spacing w:line="480" w:lineRule="auto"/>
              <w:rPr>
                <w:rFonts w:ascii="Times New Roman" w:hAnsi="Times New Roman"/>
                <w:lang w:val="en-GB"/>
              </w:rPr>
            </w:pPr>
          </w:p>
        </w:tc>
        <w:tc>
          <w:tcPr>
            <w:tcW w:w="0" w:type="auto"/>
            <w:shd w:val="clear" w:color="auto" w:fill="auto"/>
            <w:vAlign w:val="center"/>
          </w:tcPr>
          <w:p w14:paraId="41FE48A8"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533638D6"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2.11</w:t>
            </w:r>
          </w:p>
        </w:tc>
        <w:tc>
          <w:tcPr>
            <w:tcW w:w="0" w:type="auto"/>
            <w:shd w:val="clear" w:color="auto" w:fill="auto"/>
            <w:vAlign w:val="center"/>
          </w:tcPr>
          <w:p w14:paraId="622F417B"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5.68</w:t>
            </w:r>
          </w:p>
        </w:tc>
        <w:tc>
          <w:tcPr>
            <w:tcW w:w="0" w:type="auto"/>
            <w:shd w:val="clear" w:color="auto" w:fill="auto"/>
            <w:vAlign w:val="center"/>
          </w:tcPr>
          <w:p w14:paraId="49F0006C"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0.090</w:t>
            </w:r>
          </w:p>
        </w:tc>
      </w:tr>
      <w:tr w:rsidR="00715217" w:rsidRPr="00980D3C" w14:paraId="000B5E25" w14:textId="77777777" w:rsidTr="001C0C1B">
        <w:trPr>
          <w:jc w:val="center"/>
        </w:trPr>
        <w:tc>
          <w:tcPr>
            <w:tcW w:w="0" w:type="auto"/>
            <w:vMerge/>
            <w:shd w:val="clear" w:color="auto" w:fill="auto"/>
          </w:tcPr>
          <w:p w14:paraId="015C2FD6" w14:textId="77777777" w:rsidR="00715217" w:rsidRPr="00980D3C" w:rsidRDefault="00715217" w:rsidP="001B2122">
            <w:pPr>
              <w:pStyle w:val="Compact"/>
              <w:spacing w:line="480" w:lineRule="auto"/>
              <w:rPr>
                <w:rFonts w:ascii="Times New Roman" w:hAnsi="Times New Roman"/>
                <w:lang w:val="en-GB"/>
              </w:rPr>
            </w:pPr>
          </w:p>
        </w:tc>
        <w:tc>
          <w:tcPr>
            <w:tcW w:w="0" w:type="auto"/>
            <w:vMerge w:val="restart"/>
            <w:shd w:val="clear" w:color="auto" w:fill="auto"/>
          </w:tcPr>
          <w:p w14:paraId="48A3E003"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Aride</w:t>
            </w:r>
          </w:p>
        </w:tc>
        <w:tc>
          <w:tcPr>
            <w:tcW w:w="0" w:type="auto"/>
            <w:shd w:val="clear" w:color="auto" w:fill="auto"/>
            <w:vAlign w:val="center"/>
          </w:tcPr>
          <w:p w14:paraId="51D5A091"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season</w:t>
            </w:r>
          </w:p>
        </w:tc>
        <w:tc>
          <w:tcPr>
            <w:tcW w:w="0" w:type="auto"/>
            <w:shd w:val="clear" w:color="auto" w:fill="auto"/>
            <w:vAlign w:val="center"/>
          </w:tcPr>
          <w:p w14:paraId="0B7DB8F0"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3.78</w:t>
            </w:r>
          </w:p>
        </w:tc>
        <w:tc>
          <w:tcPr>
            <w:tcW w:w="0" w:type="auto"/>
            <w:shd w:val="clear" w:color="auto" w:fill="auto"/>
            <w:vAlign w:val="center"/>
          </w:tcPr>
          <w:p w14:paraId="712C95FE"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49.1</w:t>
            </w:r>
          </w:p>
        </w:tc>
        <w:tc>
          <w:tcPr>
            <w:tcW w:w="0" w:type="auto"/>
            <w:shd w:val="clear" w:color="auto" w:fill="auto"/>
            <w:vAlign w:val="center"/>
          </w:tcPr>
          <w:p w14:paraId="56832410"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&lt;0.001</w:t>
            </w:r>
          </w:p>
        </w:tc>
      </w:tr>
      <w:tr w:rsidR="00715217" w:rsidRPr="00980D3C" w14:paraId="2F1A4193" w14:textId="77777777" w:rsidTr="001C0C1B">
        <w:trPr>
          <w:jc w:val="center"/>
        </w:trPr>
        <w:tc>
          <w:tcPr>
            <w:tcW w:w="0" w:type="auto"/>
            <w:vMerge/>
            <w:shd w:val="clear" w:color="auto" w:fill="auto"/>
          </w:tcPr>
          <w:p w14:paraId="4F276D3C" w14:textId="77777777" w:rsidR="00715217" w:rsidRPr="00980D3C" w:rsidRDefault="00715217" w:rsidP="001B2122">
            <w:pPr>
              <w:pStyle w:val="Compact"/>
              <w:spacing w:line="480" w:lineRule="auto"/>
              <w:rPr>
                <w:rFonts w:ascii="Times New Roman" w:hAnsi="Times New Roman"/>
                <w:lang w:val="en-GB"/>
              </w:rPr>
            </w:pPr>
          </w:p>
        </w:tc>
        <w:tc>
          <w:tcPr>
            <w:tcW w:w="0" w:type="auto"/>
            <w:vMerge/>
            <w:shd w:val="clear" w:color="auto" w:fill="auto"/>
          </w:tcPr>
          <w:p w14:paraId="36966EB1" w14:textId="77777777" w:rsidR="00715217" w:rsidRPr="00980D3C" w:rsidRDefault="00715217" w:rsidP="001B2122">
            <w:pPr>
              <w:pStyle w:val="Compact"/>
              <w:spacing w:line="480" w:lineRule="auto"/>
              <w:rPr>
                <w:rFonts w:ascii="Times New Roman" w:hAnsi="Times New Roman"/>
                <w:lang w:val="en-GB"/>
              </w:rPr>
            </w:pPr>
          </w:p>
        </w:tc>
        <w:tc>
          <w:tcPr>
            <w:tcW w:w="0" w:type="auto"/>
            <w:shd w:val="clear" w:color="auto" w:fill="auto"/>
            <w:vAlign w:val="center"/>
          </w:tcPr>
          <w:p w14:paraId="44213FE3"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4A9CBB29"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1.60</w:t>
            </w:r>
          </w:p>
        </w:tc>
        <w:tc>
          <w:tcPr>
            <w:tcW w:w="0" w:type="auto"/>
            <w:shd w:val="clear" w:color="auto" w:fill="auto"/>
            <w:vAlign w:val="center"/>
          </w:tcPr>
          <w:p w14:paraId="79C4E99C"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35.2</w:t>
            </w:r>
          </w:p>
        </w:tc>
        <w:tc>
          <w:tcPr>
            <w:tcW w:w="0" w:type="auto"/>
            <w:shd w:val="clear" w:color="auto" w:fill="auto"/>
            <w:vAlign w:val="center"/>
          </w:tcPr>
          <w:p w14:paraId="1242FE16"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&lt;0.001</w:t>
            </w:r>
          </w:p>
        </w:tc>
      </w:tr>
      <w:tr w:rsidR="00715217" w:rsidRPr="00980D3C" w14:paraId="75A21202" w14:textId="77777777" w:rsidTr="001C0C1B">
        <w:trPr>
          <w:jc w:val="center"/>
        </w:trPr>
        <w:tc>
          <w:tcPr>
            <w:tcW w:w="0" w:type="auto"/>
            <w:vMerge/>
            <w:shd w:val="clear" w:color="auto" w:fill="auto"/>
          </w:tcPr>
          <w:p w14:paraId="1D5264FE" w14:textId="77777777" w:rsidR="00715217" w:rsidRPr="00980D3C" w:rsidRDefault="00715217" w:rsidP="001B2122">
            <w:pPr>
              <w:pStyle w:val="Compact"/>
              <w:spacing w:line="480" w:lineRule="auto"/>
              <w:rPr>
                <w:rFonts w:ascii="Times New Roman" w:hAnsi="Times New Roman"/>
                <w:lang w:val="en-GB"/>
              </w:rPr>
            </w:pPr>
          </w:p>
        </w:tc>
        <w:tc>
          <w:tcPr>
            <w:tcW w:w="0" w:type="auto"/>
            <w:vMerge w:val="restart"/>
            <w:shd w:val="clear" w:color="auto" w:fill="auto"/>
          </w:tcPr>
          <w:p w14:paraId="7CF92DC6"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Cousine</w:t>
            </w:r>
          </w:p>
        </w:tc>
        <w:tc>
          <w:tcPr>
            <w:tcW w:w="0" w:type="auto"/>
            <w:shd w:val="clear" w:color="auto" w:fill="auto"/>
            <w:vAlign w:val="center"/>
          </w:tcPr>
          <w:p w14:paraId="7E5E0C66"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season</w:t>
            </w:r>
          </w:p>
        </w:tc>
        <w:tc>
          <w:tcPr>
            <w:tcW w:w="0" w:type="auto"/>
            <w:shd w:val="clear" w:color="auto" w:fill="auto"/>
            <w:vAlign w:val="center"/>
          </w:tcPr>
          <w:p w14:paraId="790E8E7A"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3.09</w:t>
            </w:r>
          </w:p>
        </w:tc>
        <w:tc>
          <w:tcPr>
            <w:tcW w:w="0" w:type="auto"/>
            <w:shd w:val="clear" w:color="auto" w:fill="auto"/>
            <w:vAlign w:val="center"/>
          </w:tcPr>
          <w:p w14:paraId="3E7CCE0A"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12.7</w:t>
            </w:r>
          </w:p>
        </w:tc>
        <w:tc>
          <w:tcPr>
            <w:tcW w:w="0" w:type="auto"/>
            <w:shd w:val="clear" w:color="auto" w:fill="auto"/>
            <w:vAlign w:val="center"/>
          </w:tcPr>
          <w:p w14:paraId="54F928E1"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0.003</w:t>
            </w:r>
          </w:p>
        </w:tc>
      </w:tr>
      <w:tr w:rsidR="00715217" w:rsidRPr="00980D3C" w14:paraId="1D9E661D" w14:textId="77777777" w:rsidTr="001C0C1B">
        <w:trPr>
          <w:jc w:val="center"/>
        </w:trPr>
        <w:tc>
          <w:tcPr>
            <w:tcW w:w="0" w:type="auto"/>
            <w:vMerge/>
            <w:shd w:val="clear" w:color="auto" w:fill="auto"/>
            <w:vAlign w:val="center"/>
          </w:tcPr>
          <w:p w14:paraId="6599C17F" w14:textId="77777777" w:rsidR="00715217" w:rsidRPr="00980D3C" w:rsidRDefault="00715217" w:rsidP="001B2122">
            <w:pPr>
              <w:pStyle w:val="Compact"/>
              <w:spacing w:line="480" w:lineRule="auto"/>
              <w:rPr>
                <w:rFonts w:ascii="Times New Roman" w:hAnsi="Times New Roman"/>
                <w:lang w:val="en-GB"/>
              </w:rPr>
            </w:pPr>
          </w:p>
        </w:tc>
        <w:tc>
          <w:tcPr>
            <w:tcW w:w="0" w:type="auto"/>
            <w:vMerge/>
            <w:shd w:val="clear" w:color="auto" w:fill="auto"/>
            <w:vAlign w:val="center"/>
          </w:tcPr>
          <w:p w14:paraId="56A11F32" w14:textId="77777777" w:rsidR="00715217" w:rsidRPr="00980D3C" w:rsidRDefault="00715217" w:rsidP="001B2122">
            <w:pPr>
              <w:pStyle w:val="Compact"/>
              <w:spacing w:line="480" w:lineRule="auto"/>
              <w:rPr>
                <w:rFonts w:ascii="Times New Roman" w:hAnsi="Times New Roman"/>
                <w:lang w:val="en-GB"/>
              </w:rPr>
            </w:pPr>
          </w:p>
        </w:tc>
        <w:tc>
          <w:tcPr>
            <w:tcW w:w="0" w:type="auto"/>
            <w:shd w:val="clear" w:color="auto" w:fill="auto"/>
            <w:vAlign w:val="center"/>
          </w:tcPr>
          <w:p w14:paraId="7E3696E1"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trend</w:t>
            </w:r>
          </w:p>
        </w:tc>
        <w:tc>
          <w:tcPr>
            <w:tcW w:w="0" w:type="auto"/>
            <w:shd w:val="clear" w:color="auto" w:fill="auto"/>
            <w:vAlign w:val="center"/>
          </w:tcPr>
          <w:p w14:paraId="0F472E27"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1.99</w:t>
            </w:r>
          </w:p>
        </w:tc>
        <w:tc>
          <w:tcPr>
            <w:tcW w:w="0" w:type="auto"/>
            <w:shd w:val="clear" w:color="auto" w:fill="auto"/>
            <w:vAlign w:val="center"/>
          </w:tcPr>
          <w:p w14:paraId="38C23DC0"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9.25</w:t>
            </w:r>
          </w:p>
        </w:tc>
        <w:tc>
          <w:tcPr>
            <w:tcW w:w="0" w:type="auto"/>
            <w:shd w:val="clear" w:color="auto" w:fill="auto"/>
            <w:vAlign w:val="center"/>
          </w:tcPr>
          <w:p w14:paraId="0EC7AF57" w14:textId="77777777" w:rsidR="00715217" w:rsidRPr="00980D3C" w:rsidRDefault="00715217" w:rsidP="001B2122">
            <w:pPr>
              <w:pStyle w:val="Compact"/>
              <w:spacing w:line="480" w:lineRule="auto"/>
              <w:rPr>
                <w:rFonts w:ascii="Times New Roman" w:hAnsi="Times New Roman"/>
                <w:lang w:val="en-GB"/>
              </w:rPr>
            </w:pPr>
            <w:r w:rsidRPr="00980D3C">
              <w:rPr>
                <w:rFonts w:ascii="Times New Roman" w:hAnsi="Times New Roman"/>
                <w:lang w:val="en-GB"/>
              </w:rPr>
              <w:t>0.014</w:t>
            </w:r>
          </w:p>
        </w:tc>
      </w:tr>
    </w:tbl>
    <w:p w14:paraId="60C02147" w14:textId="77777777" w:rsidR="00715217" w:rsidRPr="00980D3C" w:rsidRDefault="00715217" w:rsidP="00715217">
      <w:pPr>
        <w:spacing w:line="480" w:lineRule="auto"/>
      </w:pPr>
    </w:p>
    <w:p w14:paraId="683ADB91" w14:textId="77777777" w:rsidR="00715217" w:rsidRDefault="00715217" w:rsidP="00E97C86">
      <w:pPr>
        <w:spacing w:line="480" w:lineRule="auto"/>
        <w:rPr>
          <w:b/>
        </w:rPr>
        <w:sectPr w:rsidR="00715217" w:rsidSect="00C727A2">
          <w:pgSz w:w="12240" w:h="15840"/>
          <w:pgMar w:top="1440" w:right="1440" w:bottom="1440" w:left="1440" w:header="720" w:footer="720" w:gutter="0"/>
          <w:lnNumType w:countBy="1" w:restart="continuous"/>
          <w:cols w:space="720"/>
          <w:docGrid w:linePitch="360"/>
        </w:sectPr>
      </w:pPr>
    </w:p>
    <w:p w14:paraId="0125C208" w14:textId="74D3463F" w:rsidR="00E97C86" w:rsidRPr="001B2122" w:rsidRDefault="00E97C86" w:rsidP="00E97C86">
      <w:pPr>
        <w:spacing w:line="480" w:lineRule="auto"/>
        <w:rPr>
          <w:b/>
        </w:rPr>
      </w:pPr>
      <w:r w:rsidRPr="001B2122">
        <w:rPr>
          <w:b/>
        </w:rPr>
        <w:lastRenderedPageBreak/>
        <w:t>Figure legends</w:t>
      </w:r>
    </w:p>
    <w:p w14:paraId="60A125AF" w14:textId="16CD0A3D" w:rsidR="005C1EA7" w:rsidRPr="005C1EA7" w:rsidRDefault="00E97C86" w:rsidP="00715217">
      <w:pPr>
        <w:spacing w:before="120" w:after="120" w:line="480" w:lineRule="auto"/>
        <w:outlineLvl w:val="0"/>
      </w:pPr>
      <w:commentRangeStart w:id="445"/>
      <w:commentRangeStart w:id="446"/>
      <w:commentRangeStart w:id="447"/>
      <w:r w:rsidRPr="005C1EA7">
        <w:rPr>
          <w:b/>
        </w:rPr>
        <w:t>Figure 1</w:t>
      </w:r>
      <w:r w:rsidR="00715217">
        <w:rPr>
          <w:b/>
        </w:rPr>
        <w:t>.</w:t>
      </w:r>
      <w:r w:rsidRPr="00980D3C">
        <w:t xml:space="preserve"> Seychelles </w:t>
      </w:r>
      <w:r>
        <w:t xml:space="preserve">islands in the </w:t>
      </w:r>
      <w:r w:rsidRPr="00980D3C">
        <w:t>West</w:t>
      </w:r>
      <w:r>
        <w:t>ern</w:t>
      </w:r>
      <w:r w:rsidRPr="00980D3C">
        <w:t xml:space="preserve"> Indian Ocean region </w:t>
      </w:r>
      <w:r>
        <w:t>(left),</w:t>
      </w:r>
      <w:r w:rsidRPr="00980D3C">
        <w:t xml:space="preserve"> the </w:t>
      </w:r>
      <w:r>
        <w:t xml:space="preserve">four </w:t>
      </w:r>
      <w:r w:rsidRPr="00980D3C">
        <w:rPr>
          <w:i/>
        </w:rPr>
        <w:t>P. lepturus</w:t>
      </w:r>
      <w:r w:rsidRPr="00980D3C">
        <w:t xml:space="preserve"> monitoring site locations </w:t>
      </w:r>
      <w:r>
        <w:t xml:space="preserve">in the inner Seychelles </w:t>
      </w:r>
      <w:r w:rsidRPr="00980D3C">
        <w:t>(Cousin, Aride, Cousine and Denis</w:t>
      </w:r>
      <w:r>
        <w:t>; top right</w:t>
      </w:r>
      <w:r w:rsidRPr="00980D3C">
        <w:t xml:space="preserve">) </w:t>
      </w:r>
      <w:r>
        <w:t>and Aldabra Atoll (bottom right) in the southern Seychelles, with specific monitoring area of Aldabra shown (inset)</w:t>
      </w:r>
      <w:r w:rsidRPr="00980D3C">
        <w:t>.</w:t>
      </w:r>
      <w:commentRangeEnd w:id="445"/>
      <w:r w:rsidRPr="005C1EA7">
        <w:rPr>
          <w:rStyle w:val="CommentReference"/>
          <w:sz w:val="24"/>
          <w:szCs w:val="24"/>
        </w:rPr>
        <w:commentReference w:id="445"/>
      </w:r>
      <w:commentRangeEnd w:id="446"/>
      <w:commentRangeEnd w:id="447"/>
    </w:p>
    <w:p w14:paraId="53B589AA" w14:textId="7F3039F7" w:rsidR="005C1EA7" w:rsidRPr="005C1EA7" w:rsidRDefault="00E97C86" w:rsidP="00715217">
      <w:pPr>
        <w:spacing w:before="120" w:after="120" w:line="480" w:lineRule="auto"/>
      </w:pPr>
      <w:r w:rsidRPr="005C1EA7">
        <w:rPr>
          <w:rStyle w:val="CommentReference"/>
        </w:rPr>
        <w:commentReference w:id="446"/>
      </w:r>
      <w:r w:rsidR="00852A95">
        <w:rPr>
          <w:rStyle w:val="CommentReference"/>
        </w:rPr>
        <w:commentReference w:id="447"/>
      </w:r>
      <w:r w:rsidR="005C1EA7" w:rsidRPr="005C1EA7">
        <w:rPr>
          <w:b/>
        </w:rPr>
        <w:t>Figure 2</w:t>
      </w:r>
      <w:r w:rsidR="00715217">
        <w:rPr>
          <w:b/>
        </w:rPr>
        <w:t>.</w:t>
      </w:r>
      <w:r w:rsidR="005C1EA7" w:rsidRPr="005C1EA7">
        <w:t xml:space="preserve"> Long-term trends in (A) </w:t>
      </w:r>
      <w:commentRangeStart w:id="448"/>
      <w:commentRangeStart w:id="449"/>
      <w:commentRangeStart w:id="450"/>
      <w:r w:rsidR="00852A95">
        <w:rPr>
          <w:highlight w:val="yellow"/>
        </w:rPr>
        <w:t>nesting rate</w:t>
      </w:r>
      <w:r w:rsidR="005C1EA7" w:rsidRPr="00852A95">
        <w:rPr>
          <w:highlight w:val="yellow"/>
        </w:rPr>
        <w:t xml:space="preserve"> </w:t>
      </w:r>
      <w:commentRangeEnd w:id="448"/>
      <w:r w:rsidR="005C1EA7" w:rsidRPr="00852A95">
        <w:rPr>
          <w:rStyle w:val="CommentReference"/>
          <w:sz w:val="24"/>
          <w:szCs w:val="24"/>
          <w:highlight w:val="yellow"/>
        </w:rPr>
        <w:commentReference w:id="448"/>
      </w:r>
      <w:commentRangeEnd w:id="449"/>
      <w:r w:rsidR="005C1EA7" w:rsidRPr="00852A95">
        <w:rPr>
          <w:rStyle w:val="CommentReference"/>
          <w:highlight w:val="yellow"/>
        </w:rPr>
        <w:commentReference w:id="449"/>
      </w:r>
      <w:commentRangeEnd w:id="450"/>
      <w:r w:rsidR="00F84956">
        <w:rPr>
          <w:rStyle w:val="CommentReference"/>
        </w:rPr>
        <w:commentReference w:id="450"/>
      </w:r>
      <w:r w:rsidR="005C1EA7" w:rsidRPr="005C1EA7">
        <w:t xml:space="preserve">of new </w:t>
      </w:r>
      <w:r w:rsidR="005C1EA7" w:rsidRPr="005C1EA7">
        <w:rPr>
          <w:i/>
        </w:rPr>
        <w:t>P. lepturus</w:t>
      </w:r>
      <w:r w:rsidR="005C1EA7" w:rsidRPr="005C1EA7">
        <w:t xml:space="preserve"> and (B) probability of breeding success on five islands in Seychelles. Grey bands indicate the corresponding standard error of the model predictions. Vertical bars indicate standard deviation for Denis island. </w:t>
      </w:r>
      <w:bookmarkStart w:id="451" w:name="breeding-success-1"/>
      <w:bookmarkEnd w:id="451"/>
    </w:p>
    <w:p w14:paraId="7E3E1216" w14:textId="782CB3E9" w:rsidR="005C1EA7" w:rsidRPr="005C1EA7" w:rsidRDefault="005C1EA7" w:rsidP="00715217">
      <w:pPr>
        <w:spacing w:before="120" w:after="120" w:line="480" w:lineRule="auto"/>
      </w:pPr>
      <w:r w:rsidRPr="005C1EA7">
        <w:rPr>
          <w:b/>
        </w:rPr>
        <w:t>Figure 3</w:t>
      </w:r>
      <w:r w:rsidR="00715217">
        <w:rPr>
          <w:b/>
        </w:rPr>
        <w:t>.</w:t>
      </w:r>
      <w:r w:rsidRPr="005C1EA7">
        <w:t xml:space="preserve"> Seasonality in </w:t>
      </w:r>
      <w:r w:rsidR="00852A95">
        <w:t>rate</w:t>
      </w:r>
      <w:r w:rsidRPr="005C1EA7">
        <w:t xml:space="preserve"> of </w:t>
      </w:r>
      <w:r w:rsidRPr="005C1EA7">
        <w:rPr>
          <w:i/>
        </w:rPr>
        <w:t>P. lepturus</w:t>
      </w:r>
      <w:r w:rsidRPr="005C1EA7">
        <w:t xml:space="preserve"> at Aldabra, Aride and Cousine Islands. Shaded areas indicate the standard error of the model predictions. </w:t>
      </w:r>
    </w:p>
    <w:p w14:paraId="20915F2F" w14:textId="212F99E9" w:rsidR="00E97C86" w:rsidRPr="00980D3C" w:rsidRDefault="00E97C86" w:rsidP="00E97C86">
      <w:pPr>
        <w:spacing w:line="480" w:lineRule="auto"/>
        <w:outlineLvl w:val="0"/>
      </w:pPr>
    </w:p>
    <w:p w14:paraId="37CFDA0B" w14:textId="77777777" w:rsidR="00E97C86" w:rsidRDefault="00E97C86" w:rsidP="00C727A2">
      <w:pPr>
        <w:spacing w:line="480" w:lineRule="auto"/>
        <w:rPr>
          <w:b/>
        </w:rPr>
      </w:pPr>
    </w:p>
    <w:p w14:paraId="16B2B65F" w14:textId="77777777" w:rsidR="005C1EA7" w:rsidRDefault="005C1EA7" w:rsidP="00C727A2">
      <w:pPr>
        <w:spacing w:line="480" w:lineRule="auto"/>
        <w:rPr>
          <w:b/>
        </w:rPr>
      </w:pPr>
    </w:p>
    <w:p w14:paraId="03BB44FE" w14:textId="77777777" w:rsidR="005C1EA7" w:rsidRDefault="005C1EA7" w:rsidP="00C727A2">
      <w:pPr>
        <w:spacing w:line="480" w:lineRule="auto"/>
        <w:rPr>
          <w:b/>
        </w:rPr>
        <w:sectPr w:rsidR="005C1EA7" w:rsidSect="00C727A2">
          <w:pgSz w:w="12240" w:h="15840"/>
          <w:pgMar w:top="1440" w:right="1440" w:bottom="1440" w:left="1440" w:header="720" w:footer="720" w:gutter="0"/>
          <w:lnNumType w:countBy="1" w:restart="continuous"/>
          <w:cols w:space="720"/>
          <w:docGrid w:linePitch="360"/>
        </w:sectPr>
      </w:pPr>
    </w:p>
    <w:p w14:paraId="31E785B1" w14:textId="1897699C" w:rsidR="005C1EA7" w:rsidRDefault="005C1EA7" w:rsidP="00C727A2">
      <w:pPr>
        <w:spacing w:line="480" w:lineRule="auto"/>
        <w:rPr>
          <w:b/>
        </w:rPr>
      </w:pPr>
      <w:r>
        <w:rPr>
          <w:b/>
        </w:rPr>
        <w:lastRenderedPageBreak/>
        <w:t>Figure 1</w:t>
      </w:r>
    </w:p>
    <w:p w14:paraId="0EAE20F8" w14:textId="1A009FAF" w:rsidR="005C1EA7" w:rsidRDefault="00E97C86" w:rsidP="00C727A2">
      <w:pPr>
        <w:spacing w:line="480" w:lineRule="auto"/>
        <w:rPr>
          <w:b/>
        </w:rPr>
      </w:pPr>
      <w:r w:rsidRPr="00980D3C">
        <w:rPr>
          <w:noProof/>
          <w:lang w:eastAsia="en-GB"/>
        </w:rPr>
        <w:drawing>
          <wp:inline distT="0" distB="0" distL="0" distR="0" wp14:anchorId="085C8D7B" wp14:editId="447806EF">
            <wp:extent cx="5718586" cy="4770783"/>
            <wp:effectExtent l="0" t="0" r="0" b="0"/>
            <wp:docPr id="10" name="Picture 10"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520" cy="4774065"/>
                    </a:xfrm>
                    <a:prstGeom prst="rect">
                      <a:avLst/>
                    </a:prstGeom>
                    <a:noFill/>
                    <a:ln>
                      <a:noFill/>
                    </a:ln>
                  </pic:spPr>
                </pic:pic>
              </a:graphicData>
            </a:graphic>
          </wp:inline>
        </w:drawing>
      </w:r>
      <w:r w:rsidR="005C1EA7">
        <w:rPr>
          <w:b/>
        </w:rPr>
        <w:br w:type="page"/>
      </w:r>
    </w:p>
    <w:p w14:paraId="4C06A858" w14:textId="084B1D4A" w:rsidR="005C1EA7" w:rsidRPr="005C1EA7" w:rsidRDefault="005C1EA7" w:rsidP="005C1EA7">
      <w:pPr>
        <w:spacing w:line="480" w:lineRule="auto"/>
        <w:outlineLvl w:val="0"/>
        <w:rPr>
          <w:b/>
        </w:rPr>
      </w:pPr>
      <w:r w:rsidRPr="005C1EA7">
        <w:rPr>
          <w:b/>
        </w:rPr>
        <w:lastRenderedPageBreak/>
        <w:t>Figure 2</w:t>
      </w:r>
    </w:p>
    <w:p w14:paraId="367514F5" w14:textId="77777777" w:rsidR="005C1EA7" w:rsidRPr="00980D3C" w:rsidRDefault="005C1EA7" w:rsidP="005C1EA7">
      <w:pPr>
        <w:spacing w:line="480" w:lineRule="auto"/>
        <w:jc w:val="center"/>
        <w:rPr>
          <w:b/>
          <w:i/>
        </w:rPr>
      </w:pPr>
      <w:commentRangeStart w:id="452"/>
      <w:r w:rsidRPr="00980D3C">
        <w:rPr>
          <w:b/>
          <w:i/>
          <w:noProof/>
          <w:lang w:eastAsia="en-GB"/>
        </w:rPr>
        <w:drawing>
          <wp:inline distT="0" distB="0" distL="0" distR="0" wp14:anchorId="71E3BACE" wp14:editId="3E6B55BE">
            <wp:extent cx="3760967" cy="45071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nd-all-locations.pdf"/>
                    <pic:cNvPicPr/>
                  </pic:nvPicPr>
                  <pic:blipFill>
                    <a:blip r:embed="rId15"/>
                    <a:stretch>
                      <a:fillRect/>
                    </a:stretch>
                  </pic:blipFill>
                  <pic:spPr>
                    <a:xfrm>
                      <a:off x="0" y="0"/>
                      <a:ext cx="3766587" cy="4513925"/>
                    </a:xfrm>
                    <a:prstGeom prst="rect">
                      <a:avLst/>
                    </a:prstGeom>
                  </pic:spPr>
                </pic:pic>
              </a:graphicData>
            </a:graphic>
          </wp:inline>
        </w:drawing>
      </w:r>
      <w:commentRangeEnd w:id="452"/>
      <w:r w:rsidR="00852A95">
        <w:rPr>
          <w:rStyle w:val="CommentReference"/>
        </w:rPr>
        <w:commentReference w:id="452"/>
      </w:r>
    </w:p>
    <w:p w14:paraId="6A484198" w14:textId="77777777" w:rsidR="005C1EA7" w:rsidRDefault="005C1EA7" w:rsidP="00C727A2">
      <w:pPr>
        <w:spacing w:line="480" w:lineRule="auto"/>
        <w:rPr>
          <w:b/>
        </w:rPr>
      </w:pPr>
    </w:p>
    <w:p w14:paraId="11CBE874" w14:textId="77777777" w:rsidR="005C1EA7" w:rsidRDefault="005C1EA7" w:rsidP="00C727A2">
      <w:pPr>
        <w:spacing w:line="480" w:lineRule="auto"/>
        <w:rPr>
          <w:b/>
        </w:rPr>
        <w:sectPr w:rsidR="005C1EA7" w:rsidSect="00C727A2">
          <w:pgSz w:w="12240" w:h="15840"/>
          <w:pgMar w:top="1440" w:right="1440" w:bottom="1440" w:left="1440" w:header="720" w:footer="720" w:gutter="0"/>
          <w:lnNumType w:countBy="1" w:restart="continuous"/>
          <w:cols w:space="720"/>
          <w:docGrid w:linePitch="360"/>
        </w:sectPr>
      </w:pPr>
    </w:p>
    <w:p w14:paraId="335E76CA" w14:textId="111EC2BE" w:rsidR="005C1EA7" w:rsidRDefault="005C1EA7" w:rsidP="00C727A2">
      <w:pPr>
        <w:spacing w:line="480" w:lineRule="auto"/>
        <w:rPr>
          <w:b/>
        </w:rPr>
      </w:pPr>
      <w:r>
        <w:rPr>
          <w:b/>
        </w:rPr>
        <w:lastRenderedPageBreak/>
        <w:t>Figure 3</w:t>
      </w:r>
    </w:p>
    <w:p w14:paraId="76E6D8F9" w14:textId="398A2571" w:rsidR="005C1EA7" w:rsidRDefault="005C1EA7" w:rsidP="00C727A2">
      <w:pPr>
        <w:spacing w:line="480" w:lineRule="auto"/>
        <w:rPr>
          <w:b/>
        </w:rPr>
      </w:pPr>
      <w:r w:rsidRPr="00980D3C">
        <w:rPr>
          <w:noProof/>
          <w:lang w:eastAsia="en-GB"/>
        </w:rPr>
        <w:drawing>
          <wp:inline distT="0" distB="0" distL="0" distR="0" wp14:anchorId="03CB35D9" wp14:editId="15BA30B6">
            <wp:extent cx="5717307" cy="34031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sonality-new-nest.pdf"/>
                    <pic:cNvPicPr/>
                  </pic:nvPicPr>
                  <pic:blipFill>
                    <a:blip r:embed="rId16"/>
                    <a:stretch>
                      <a:fillRect/>
                    </a:stretch>
                  </pic:blipFill>
                  <pic:spPr>
                    <a:xfrm>
                      <a:off x="0" y="0"/>
                      <a:ext cx="5741313" cy="3417447"/>
                    </a:xfrm>
                    <a:prstGeom prst="rect">
                      <a:avLst/>
                    </a:prstGeom>
                  </pic:spPr>
                </pic:pic>
              </a:graphicData>
            </a:graphic>
          </wp:inline>
        </w:drawing>
      </w:r>
    </w:p>
    <w:p w14:paraId="2F3940A0" w14:textId="77777777" w:rsidR="005C1EA7" w:rsidRDefault="005C1EA7" w:rsidP="00C727A2">
      <w:pPr>
        <w:spacing w:line="480" w:lineRule="auto"/>
        <w:rPr>
          <w:b/>
        </w:rPr>
      </w:pPr>
    </w:p>
    <w:p w14:paraId="6F93F55F" w14:textId="77777777" w:rsidR="005C1EA7" w:rsidRDefault="005C1EA7" w:rsidP="00C727A2">
      <w:pPr>
        <w:spacing w:line="480" w:lineRule="auto"/>
        <w:rPr>
          <w:b/>
        </w:rPr>
        <w:sectPr w:rsidR="005C1EA7" w:rsidSect="00C727A2">
          <w:pgSz w:w="12240" w:h="15840"/>
          <w:pgMar w:top="1440" w:right="1440" w:bottom="1440" w:left="1440" w:header="720" w:footer="720" w:gutter="0"/>
          <w:lnNumType w:countBy="1" w:restart="continuous"/>
          <w:cols w:space="720"/>
          <w:docGrid w:linePitch="360"/>
        </w:sectPr>
      </w:pPr>
    </w:p>
    <w:p w14:paraId="4E10B3B7" w14:textId="36A4C5E2" w:rsidR="00264C0D" w:rsidRPr="00980D3C" w:rsidRDefault="00264C0D" w:rsidP="00C727A2">
      <w:pPr>
        <w:spacing w:line="480" w:lineRule="auto"/>
        <w:rPr>
          <w:b/>
        </w:rPr>
      </w:pPr>
      <w:r w:rsidRPr="00980D3C">
        <w:rPr>
          <w:b/>
        </w:rPr>
        <w:lastRenderedPageBreak/>
        <w:t>Supplementary Material</w:t>
      </w:r>
    </w:p>
    <w:p w14:paraId="5185E71F" w14:textId="11B7081E" w:rsidR="00264C0D" w:rsidRPr="00980D3C" w:rsidRDefault="00264C0D" w:rsidP="00C727A2">
      <w:pPr>
        <w:spacing w:line="480" w:lineRule="auto"/>
      </w:pPr>
      <w:r w:rsidRPr="00980D3C">
        <w:t>Additional Island Information</w:t>
      </w:r>
    </w:p>
    <w:p w14:paraId="2EDB2516" w14:textId="77777777" w:rsidR="00264C0D" w:rsidRPr="00980D3C" w:rsidRDefault="00264C0D" w:rsidP="00C727A2">
      <w:pPr>
        <w:spacing w:line="480" w:lineRule="auto"/>
        <w:outlineLvl w:val="0"/>
        <w:rPr>
          <w:i/>
        </w:rPr>
      </w:pPr>
      <w:r w:rsidRPr="00980D3C">
        <w:rPr>
          <w:i/>
        </w:rPr>
        <w:t>Aldabra Atoll</w:t>
      </w:r>
    </w:p>
    <w:p w14:paraId="0467E0E0" w14:textId="26C947CF" w:rsidR="00264C0D" w:rsidRPr="00980D3C" w:rsidRDefault="00264C0D" w:rsidP="00C727A2">
      <w:pPr>
        <w:spacing w:line="480" w:lineRule="auto"/>
      </w:pPr>
      <w:r w:rsidRPr="00980D3C">
        <w:t xml:space="preserve">Aldabra Atoll is a raised coral atoll, approximately 1150km southwest of the main Seychelles island of </w:t>
      </w:r>
      <w:proofErr w:type="spellStart"/>
      <w:r w:rsidRPr="00980D3C">
        <w:t>Mahé</w:t>
      </w:r>
      <w:proofErr w:type="spellEnd"/>
      <w:r w:rsidRPr="00980D3C">
        <w:t xml:space="preserve"> (Figure 1), and consists of four main islands totalling 155 km</w:t>
      </w:r>
      <w:r w:rsidRPr="00980D3C">
        <w:rPr>
          <w:vertAlign w:val="superscript"/>
        </w:rPr>
        <w:t>2</w:t>
      </w:r>
      <w:r w:rsidRPr="00980D3C">
        <w:t xml:space="preserve"> area around a central 195.9 km</w:t>
      </w:r>
      <w:r w:rsidRPr="00980D3C">
        <w:rPr>
          <w:vertAlign w:val="superscript"/>
        </w:rPr>
        <w:t xml:space="preserve">2 </w:t>
      </w:r>
      <w:r w:rsidRPr="00980D3C">
        <w:t xml:space="preserve">lagoon. </w:t>
      </w:r>
      <w:r w:rsidRPr="00980D3C">
        <w:rPr>
          <w:i/>
        </w:rPr>
        <w:t>P. lepturus</w:t>
      </w:r>
      <w:r w:rsidRPr="00980D3C">
        <w:t xml:space="preserve"> nest predominantly on islets within the lagoon. The habitat of the islets (area between 41 and 570 m² (mean 249 m²) consists of pitted limestone crevices and salt tolerant vegetation with varying degrees of coverage. </w:t>
      </w:r>
    </w:p>
    <w:p w14:paraId="2A0077D4" w14:textId="63D5F2BB" w:rsidR="00C034D9" w:rsidRPr="00980D3C" w:rsidRDefault="00C034D9" w:rsidP="00C727A2">
      <w:pPr>
        <w:spacing w:line="480" w:lineRule="auto"/>
        <w:rPr>
          <w:i/>
        </w:rPr>
      </w:pPr>
      <w:r w:rsidRPr="00980D3C">
        <w:rPr>
          <w:i/>
        </w:rPr>
        <w:t>Aride Island</w:t>
      </w:r>
    </w:p>
    <w:p w14:paraId="202A9E09" w14:textId="2313BE32" w:rsidR="00264C0D" w:rsidRPr="00980D3C" w:rsidRDefault="00264C0D" w:rsidP="00C727A2">
      <w:pPr>
        <w:spacing w:line="480" w:lineRule="auto"/>
      </w:pPr>
      <w:r w:rsidRPr="00980D3C">
        <w:t xml:space="preserve">Aride is the northernmost granitic island of the Seychelles Archipelago and is situated 15 km away from Cousin Island and 50 km from the main island of </w:t>
      </w:r>
      <w:proofErr w:type="spellStart"/>
      <w:r w:rsidRPr="00980D3C">
        <w:t>Mahé</w:t>
      </w:r>
      <w:proofErr w:type="spellEnd"/>
      <w:r w:rsidRPr="00980D3C">
        <w:t xml:space="preserve"> (Figure 1). </w:t>
      </w:r>
      <w:proofErr w:type="spellStart"/>
      <w:r w:rsidRPr="00980D3C">
        <w:t>Aride’s</w:t>
      </w:r>
      <w:proofErr w:type="spellEnd"/>
      <w:r w:rsidRPr="00980D3C">
        <w:t xml:space="preserve"> 74 ha consist of 5 ha of flat plateau and 69 ha of mountainous terrain. The island has been restored from a degraded coconut plantation. A colony of </w:t>
      </w:r>
      <w:r w:rsidRPr="00980D3C">
        <w:rPr>
          <w:i/>
        </w:rPr>
        <w:t xml:space="preserve">P. lepturus </w:t>
      </w:r>
      <w:r w:rsidRPr="00980D3C">
        <w:t xml:space="preserve">nests across the island but monitoring is consistently conducted on the plateau along coastal and inland areas of forest. </w:t>
      </w:r>
    </w:p>
    <w:p w14:paraId="1DFD7CA3" w14:textId="77777777" w:rsidR="00264C0D" w:rsidRPr="00980D3C" w:rsidRDefault="00264C0D" w:rsidP="00C727A2">
      <w:pPr>
        <w:spacing w:line="480" w:lineRule="auto"/>
        <w:outlineLvl w:val="0"/>
        <w:rPr>
          <w:i/>
        </w:rPr>
      </w:pPr>
      <w:r w:rsidRPr="00980D3C">
        <w:rPr>
          <w:i/>
        </w:rPr>
        <w:t>Cousin Island</w:t>
      </w:r>
    </w:p>
    <w:p w14:paraId="20A349FD" w14:textId="6F214288" w:rsidR="00264C0D" w:rsidRPr="00980D3C" w:rsidRDefault="00264C0D" w:rsidP="00C727A2">
      <w:pPr>
        <w:spacing w:line="480" w:lineRule="auto"/>
      </w:pPr>
      <w:r w:rsidRPr="00980D3C">
        <w:t xml:space="preserve">Cousin is 2 km from Cousine Island and 35km from the main island of </w:t>
      </w:r>
      <w:proofErr w:type="spellStart"/>
      <w:r w:rsidRPr="00980D3C">
        <w:t>Mahé</w:t>
      </w:r>
      <w:proofErr w:type="spellEnd"/>
      <w:r w:rsidRPr="00980D3C">
        <w:t xml:space="preserve"> (Figure 1). Cousin’s 27 ha consist of 21.6 ha of flat plateau and 5.4 ha of mountainous terrain. The island has been restored from a degraded coconut plantation. A colony of </w:t>
      </w:r>
      <w:r w:rsidRPr="00980D3C">
        <w:rPr>
          <w:i/>
        </w:rPr>
        <w:t>P. lepturus</w:t>
      </w:r>
      <w:r w:rsidRPr="00980D3C">
        <w:t xml:space="preserve"> nests throughout this habitat but are predominantly monitored on the plateau both along the coast and inland. </w:t>
      </w:r>
    </w:p>
    <w:p w14:paraId="335A4168" w14:textId="77777777" w:rsidR="00264C0D" w:rsidRPr="00980D3C" w:rsidRDefault="00264C0D" w:rsidP="00C727A2">
      <w:pPr>
        <w:spacing w:line="480" w:lineRule="auto"/>
        <w:outlineLvl w:val="0"/>
        <w:rPr>
          <w:i/>
        </w:rPr>
      </w:pPr>
      <w:r w:rsidRPr="00980D3C">
        <w:rPr>
          <w:i/>
        </w:rPr>
        <w:t>Cousine Island</w:t>
      </w:r>
    </w:p>
    <w:p w14:paraId="288C0C19" w14:textId="5DDD40BF" w:rsidR="00264C0D" w:rsidRPr="00980D3C" w:rsidRDefault="00264C0D" w:rsidP="00C727A2">
      <w:pPr>
        <w:spacing w:line="480" w:lineRule="auto"/>
      </w:pPr>
      <w:r w:rsidRPr="00980D3C">
        <w:t xml:space="preserve">Cousine Island, 2 km west of Cousin and 32 km NE of the main island of </w:t>
      </w:r>
      <w:proofErr w:type="spellStart"/>
      <w:r w:rsidRPr="00980D3C">
        <w:t>Mahé</w:t>
      </w:r>
      <w:proofErr w:type="spellEnd"/>
      <w:r w:rsidRPr="00980D3C">
        <w:t xml:space="preserve"> (Figure 1). The island is close in proximity, size and habitat to Cousin Island and likewise has been restored </w:t>
      </w:r>
      <w:r w:rsidRPr="00980D3C">
        <w:lastRenderedPageBreak/>
        <w:t xml:space="preserve">from a degraded coconut plantation. A colony of </w:t>
      </w:r>
      <w:r w:rsidRPr="00980D3C">
        <w:rPr>
          <w:i/>
        </w:rPr>
        <w:t>P. lepturus</w:t>
      </w:r>
      <w:r w:rsidRPr="00980D3C">
        <w:t xml:space="preserve"> breeds across the island but monitoring has concentrated throughout the accessible plateau on the eastern side. </w:t>
      </w:r>
    </w:p>
    <w:p w14:paraId="1FB8E257" w14:textId="77777777" w:rsidR="00264C0D" w:rsidRPr="00980D3C" w:rsidRDefault="00264C0D" w:rsidP="00C727A2">
      <w:pPr>
        <w:spacing w:line="480" w:lineRule="auto"/>
        <w:outlineLvl w:val="0"/>
        <w:rPr>
          <w:i/>
        </w:rPr>
      </w:pPr>
      <w:r w:rsidRPr="00980D3C">
        <w:rPr>
          <w:i/>
        </w:rPr>
        <w:t>Denis Island</w:t>
      </w:r>
    </w:p>
    <w:p w14:paraId="04EAE6CF" w14:textId="2292307F" w:rsidR="00C034D9" w:rsidRPr="00980D3C" w:rsidRDefault="00264C0D" w:rsidP="00C727A2">
      <w:pPr>
        <w:spacing w:line="480" w:lineRule="auto"/>
      </w:pPr>
      <w:r w:rsidRPr="00980D3C">
        <w:t xml:space="preserve">Denis Island is ca. 43 km north of Aride Island and 80 km north-east of the main island of </w:t>
      </w:r>
      <w:proofErr w:type="spellStart"/>
      <w:r w:rsidRPr="00980D3C">
        <w:t>Mahé</w:t>
      </w:r>
      <w:proofErr w:type="spellEnd"/>
      <w:r w:rsidRPr="00980D3C">
        <w:t xml:space="preserve"> (Figure 1). </w:t>
      </w:r>
      <w:commentRangeStart w:id="453"/>
      <w:r w:rsidRPr="00980D3C">
        <w:t>Denis</w:t>
      </w:r>
      <w:commentRangeEnd w:id="453"/>
      <w:r w:rsidRPr="00980D3C">
        <w:rPr>
          <w:rStyle w:val="CommentReference"/>
          <w:sz w:val="24"/>
          <w:szCs w:val="24"/>
        </w:rPr>
        <w:commentReference w:id="453"/>
      </w:r>
      <w:r w:rsidRPr="00980D3C">
        <w:t xml:space="preserve"> holds a small population of </w:t>
      </w:r>
      <w:r w:rsidRPr="00980D3C">
        <w:rPr>
          <w:i/>
        </w:rPr>
        <w:t>P. lepturus</w:t>
      </w:r>
      <w:r w:rsidRPr="00980D3C">
        <w:t xml:space="preserve"> which nest across the island. </w:t>
      </w:r>
    </w:p>
    <w:p w14:paraId="3432CB39" w14:textId="77777777" w:rsidR="00C034D9" w:rsidRPr="00980D3C" w:rsidRDefault="00C034D9" w:rsidP="00C727A2">
      <w:pPr>
        <w:spacing w:line="480" w:lineRule="auto"/>
      </w:pPr>
    </w:p>
    <w:p w14:paraId="392A9D16" w14:textId="77777777" w:rsidR="00A7115C" w:rsidRPr="00980D3C" w:rsidRDefault="00A7115C" w:rsidP="00C727A2">
      <w:pPr>
        <w:spacing w:line="480" w:lineRule="auto"/>
        <w:rPr>
          <w:rFonts w:asciiTheme="majorHAnsi" w:hAnsiTheme="majorHAnsi"/>
        </w:rPr>
      </w:pPr>
    </w:p>
    <w:sectPr w:rsidR="00A7115C" w:rsidRPr="00980D3C" w:rsidSect="00C727A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ske van de Crommenacker" w:date="2018-02-02T14:35:00Z" w:initials="JvdC">
    <w:p w14:paraId="5CC22048" w14:textId="77777777" w:rsidR="007B1A99" w:rsidRDefault="007B1A99" w:rsidP="00030A68">
      <w:pPr>
        <w:pStyle w:val="CommentText"/>
      </w:pPr>
      <w:r>
        <w:rPr>
          <w:rStyle w:val="CommentReference"/>
        </w:rPr>
        <w:annotationRef/>
      </w:r>
      <w:r>
        <w:t>More specific what kind of status and trends? Breeding? Population?</w:t>
      </w:r>
    </w:p>
  </w:comment>
  <w:comment w:id="2" w:author="April Burt" w:date="2018-02-23T10:44:00Z" w:initials="AB">
    <w:p w14:paraId="230145F1" w14:textId="34E44E64" w:rsidR="007B1A99" w:rsidRDefault="007B1A99">
      <w:pPr>
        <w:pStyle w:val="CommentText"/>
      </w:pPr>
      <w:r>
        <w:rPr>
          <w:rStyle w:val="CommentReference"/>
        </w:rPr>
        <w:annotationRef/>
      </w:r>
      <w:r>
        <w:t>Ok, we’ll review the title once the rest is completed.</w:t>
      </w:r>
    </w:p>
    <w:p w14:paraId="35A030D0" w14:textId="2D694605" w:rsidR="007B1A99" w:rsidRDefault="007B1A99">
      <w:pPr>
        <w:pStyle w:val="CommentText"/>
      </w:pPr>
    </w:p>
    <w:p w14:paraId="3AAFE9C2" w14:textId="022F83A7" w:rsidR="007B1A99" w:rsidRDefault="007B1A99" w:rsidP="00750333">
      <w:pPr>
        <w:pStyle w:val="CommentText"/>
      </w:pPr>
      <w:r>
        <w:t xml:space="preserve">A case study of monitoring programme effectiveness in the Seychelles: </w:t>
      </w:r>
      <w:r>
        <w:rPr>
          <w:sz w:val="36"/>
          <w:szCs w:val="36"/>
        </w:rPr>
        <w:t xml:space="preserve">White-tailed Tropicbirds </w:t>
      </w:r>
      <w:r w:rsidRPr="00086A0A">
        <w:rPr>
          <w:i/>
          <w:sz w:val="36"/>
          <w:szCs w:val="36"/>
        </w:rPr>
        <w:t>Phaethon lepturus</w:t>
      </w:r>
    </w:p>
  </w:comment>
  <w:comment w:id="3" w:author="NB" w:date="2018-10-18T16:18:00Z" w:initials="NB">
    <w:p w14:paraId="697E722E" w14:textId="498F7336" w:rsidR="007B1A99" w:rsidRDefault="007B1A99">
      <w:pPr>
        <w:pStyle w:val="CommentText"/>
      </w:pPr>
      <w:r w:rsidRPr="0040689B">
        <w:rPr>
          <w:rStyle w:val="CommentReference"/>
          <w:highlight w:val="cyan"/>
        </w:rPr>
        <w:annotationRef/>
      </w:r>
      <w:r w:rsidRPr="0040689B">
        <w:rPr>
          <w:highlight w:val="cyan"/>
        </w:rPr>
        <w:t>Yes, we need a better title but let’s decide this later on once we’ve</w:t>
      </w:r>
      <w:r>
        <w:rPr>
          <w:highlight w:val="cyan"/>
        </w:rPr>
        <w:t xml:space="preserve"> agreed on main message of </w:t>
      </w:r>
      <w:proofErr w:type="spellStart"/>
      <w:r>
        <w:rPr>
          <w:highlight w:val="cyan"/>
        </w:rPr>
        <w:t>pape</w:t>
      </w:r>
      <w:proofErr w:type="spellEnd"/>
    </w:p>
  </w:comment>
  <w:comment w:id="4" w:author="NB" w:date="2018-10-18T16:22:00Z" w:initials="NB">
    <w:p w14:paraId="461E1EAC" w14:textId="0575E6D3" w:rsidR="007B1A99" w:rsidRDefault="007B1A99">
      <w:pPr>
        <w:pStyle w:val="CommentText"/>
      </w:pPr>
      <w:r w:rsidRPr="0040689B">
        <w:rPr>
          <w:rStyle w:val="CommentReference"/>
          <w:highlight w:val="cyan"/>
        </w:rPr>
        <w:annotationRef/>
      </w:r>
      <w:r>
        <w:rPr>
          <w:rStyle w:val="CommentReference"/>
        </w:rPr>
        <w:t>Abstract needs re-working but do this at end after rest is written. NB hasn’t edited this yet.</w:t>
      </w:r>
    </w:p>
  </w:comment>
  <w:comment w:id="5" w:author="NB" w:date="2018-10-26T14:06:00Z" w:initials="NB">
    <w:p w14:paraId="3478B56C" w14:textId="43EC2104" w:rsidR="007B1A99" w:rsidRDefault="007B1A99">
      <w:pPr>
        <w:pStyle w:val="CommentText"/>
      </w:pPr>
      <w:r>
        <w:rPr>
          <w:rStyle w:val="CommentReference"/>
        </w:rPr>
        <w:annotationRef/>
      </w:r>
      <w:r>
        <w:t>Come back to these when journal decided</w:t>
      </w:r>
    </w:p>
  </w:comment>
  <w:comment w:id="6" w:author="NB" w:date="2018-10-26T13:43:00Z" w:initials="NB">
    <w:p w14:paraId="6871F4C6" w14:textId="18D8BE0D" w:rsidR="007B1A99" w:rsidRDefault="007B1A99">
      <w:pPr>
        <w:pStyle w:val="CommentText"/>
      </w:pPr>
      <w:r>
        <w:rPr>
          <w:rStyle w:val="CommentReference"/>
        </w:rPr>
        <w:annotationRef/>
      </w:r>
      <w:r>
        <w:t>Introduction, and most of abstract, need re-writing but this should probably be done at the end after we’ve sorted methods, results and discussion.</w:t>
      </w:r>
    </w:p>
    <w:p w14:paraId="25408303" w14:textId="09E1811B" w:rsidR="007B1A99" w:rsidRDefault="007B1A99">
      <w:pPr>
        <w:pStyle w:val="CommentText"/>
      </w:pPr>
      <w:r>
        <w:t>I don’t think this is currently focussing on the right angle. Much of the paper, especially discussion and some of intro reads like a monitoring review rather than a scientific paper – I’ll explain more in email. We need to focus more on our actual results and put these into context. You’ve compiled the first ever WTTB breeding dataset from several Seychelles islands and you’ve barely discussed them, except to talk about the limitations. You’ve shown declines in breeding success over time and massive variation in average breeding success and this is not even discussed! Take a step back, and think about the main results again. The paper has to make more of these and use other literature. The manuscript doesn’t do the results justice at the moment and once it does, the intro will need to be re-thought.</w:t>
      </w:r>
    </w:p>
  </w:comment>
  <w:comment w:id="7" w:author="April Burt [2]" w:date="2019-06-08T12:01:00Z" w:initials="AB">
    <w:p w14:paraId="206F9E29" w14:textId="4585F1B6" w:rsidR="007B1A99" w:rsidRDefault="007B1A99">
      <w:pPr>
        <w:pStyle w:val="CommentText"/>
      </w:pPr>
      <w:r>
        <w:rPr>
          <w:rStyle w:val="CommentReference"/>
        </w:rPr>
        <w:annotationRef/>
      </w:r>
      <w:r>
        <w:t xml:space="preserve">I know you said to put species descriptions into the methods but this info introduces why they are considered indicators. </w:t>
      </w:r>
    </w:p>
  </w:comment>
  <w:comment w:id="11" w:author="April Burt [2]" w:date="2019-06-08T12:02:00Z" w:initials="AB">
    <w:p w14:paraId="08692A9B" w14:textId="77777777" w:rsidR="007B1A99" w:rsidRDefault="007B1A99">
      <w:pPr>
        <w:pStyle w:val="CommentText"/>
      </w:pPr>
      <w:r>
        <w:rPr>
          <w:rStyle w:val="CommentReference"/>
        </w:rPr>
        <w:annotationRef/>
      </w:r>
      <w:r>
        <w:t>Here we outline our intentions but none of them address the ‘indicator species’ aspect. Should one of our aims be to see if methods allow them to be used as indicators?</w:t>
      </w:r>
    </w:p>
    <w:p w14:paraId="22F936B8" w14:textId="77777777" w:rsidR="007B1A99" w:rsidRDefault="007B1A99">
      <w:pPr>
        <w:pStyle w:val="CommentText"/>
      </w:pPr>
    </w:p>
    <w:p w14:paraId="703EA0C9" w14:textId="77777777" w:rsidR="007B1A99" w:rsidRDefault="007B1A99" w:rsidP="00D537BE">
      <w:pPr>
        <w:widowControl w:val="0"/>
        <w:autoSpaceDE w:val="0"/>
        <w:autoSpaceDN w:val="0"/>
        <w:adjustRightInd w:val="0"/>
        <w:spacing w:after="240" w:line="360" w:lineRule="auto"/>
        <w:rPr>
          <w:lang w:val="en-US"/>
        </w:rPr>
      </w:pPr>
      <w:r>
        <w:t>Fledging success</w:t>
      </w:r>
      <w:r w:rsidRPr="00B23B77">
        <w:t xml:space="preserve"> in seabirds (measured as </w:t>
      </w:r>
      <w:r>
        <w:t xml:space="preserve">proportion of nesting attempts that </w:t>
      </w:r>
      <w:r w:rsidRPr="00B23B77">
        <w:t>fledg</w:t>
      </w:r>
      <w:r>
        <w:t>e offspring</w:t>
      </w:r>
      <w:r w:rsidRPr="00B23B77">
        <w:t>) can be used as a measure of health of the species as well as provid</w:t>
      </w:r>
      <w:r>
        <w:t>ing</w:t>
      </w:r>
      <w:r w:rsidRPr="00B23B77">
        <w:t xml:space="preserve"> an indication of overall </w:t>
      </w:r>
      <w:r>
        <w:t>state</w:t>
      </w:r>
      <w:r w:rsidRPr="00B23B77">
        <w:t xml:space="preserve"> of the surrounding ecosystem</w:t>
      </w:r>
      <w:r>
        <w:t xml:space="preserve"> </w:t>
      </w:r>
      <w:r w:rsidRPr="00B23B77">
        <w:t>(</w:t>
      </w:r>
      <w:r>
        <w:t xml:space="preserve">Parsons et al. 2008; </w:t>
      </w:r>
      <w:proofErr w:type="spellStart"/>
      <w:r>
        <w:t>Piatt</w:t>
      </w:r>
      <w:proofErr w:type="spellEnd"/>
      <w:r>
        <w:t xml:space="preserve"> et al. 2007</w:t>
      </w:r>
      <w:r w:rsidRPr="00B23B77">
        <w:t>).</w:t>
      </w:r>
      <w:r>
        <w:t xml:space="preserve">  For this reason, monitoring the fledging success of seabird species has been adopted worldwide at seabird breeding sites. Fledging success at sites can be </w:t>
      </w:r>
      <w:r w:rsidRPr="0058475F">
        <w:rPr>
          <w:lang w:val="en-US"/>
        </w:rPr>
        <w:t>influenced by climat</w:t>
      </w:r>
      <w:r>
        <w:rPr>
          <w:lang w:val="en-US"/>
        </w:rPr>
        <w:t>e</w:t>
      </w:r>
      <w:r w:rsidRPr="0058475F">
        <w:rPr>
          <w:lang w:val="en-US"/>
        </w:rPr>
        <w:t xml:space="preserve"> (Ancona et al., 2011), food availability (Hamer et al., 1993; Dearborn et al., 2001), in</w:t>
      </w:r>
      <w:r>
        <w:rPr>
          <w:lang w:val="en-US"/>
        </w:rPr>
        <w:t>vasive</w:t>
      </w:r>
      <w:r w:rsidRPr="0058475F">
        <w:rPr>
          <w:lang w:val="en-US"/>
        </w:rPr>
        <w:t xml:space="preserve"> </w:t>
      </w:r>
      <w:r>
        <w:rPr>
          <w:lang w:val="en-US"/>
        </w:rPr>
        <w:t>alien</w:t>
      </w:r>
      <w:r w:rsidRPr="0058475F">
        <w:rPr>
          <w:lang w:val="en-US"/>
        </w:rPr>
        <w:t xml:space="preserve"> species (Russel and Le </w:t>
      </w:r>
      <w:proofErr w:type="spellStart"/>
      <w:r w:rsidRPr="0058475F">
        <w:rPr>
          <w:lang w:val="en-US"/>
        </w:rPr>
        <w:t>Corre</w:t>
      </w:r>
      <w:proofErr w:type="spellEnd"/>
      <w:r w:rsidRPr="0058475F">
        <w:rPr>
          <w:lang w:val="en-US"/>
        </w:rPr>
        <w:t xml:space="preserve">, 2009) and intra/interspecific competition (Coulson, 2001; Dobson and </w:t>
      </w:r>
      <w:proofErr w:type="spellStart"/>
      <w:r w:rsidRPr="0058475F">
        <w:rPr>
          <w:lang w:val="en-US"/>
        </w:rPr>
        <w:t>Madeiros</w:t>
      </w:r>
      <w:proofErr w:type="spellEnd"/>
      <w:r w:rsidRPr="0058475F">
        <w:rPr>
          <w:lang w:val="en-US"/>
        </w:rPr>
        <w:t>, 2010).</w:t>
      </w:r>
      <w:r>
        <w:rPr>
          <w:lang w:val="en-US"/>
        </w:rPr>
        <w:t xml:space="preserve"> </w:t>
      </w:r>
    </w:p>
    <w:p w14:paraId="737C6BDD" w14:textId="77777777" w:rsidR="007B1A99" w:rsidRDefault="007B1A99">
      <w:pPr>
        <w:pStyle w:val="CommentText"/>
      </w:pPr>
    </w:p>
    <w:p w14:paraId="5B296D65" w14:textId="77777777" w:rsidR="007B1A99" w:rsidRPr="000D1B9E" w:rsidRDefault="007B1A99" w:rsidP="00D537BE">
      <w:pPr>
        <w:spacing w:line="360" w:lineRule="auto"/>
      </w:pPr>
      <w:proofErr w:type="spellStart"/>
      <w:proofErr w:type="gramStart"/>
      <w:r>
        <w:rPr>
          <w:i/>
        </w:rPr>
        <w:t>P.lepturus</w:t>
      </w:r>
      <w:proofErr w:type="spellEnd"/>
      <w:proofErr w:type="gramEnd"/>
      <w:r>
        <w:t xml:space="preserve"> range</w:t>
      </w:r>
      <w:r w:rsidRPr="00B02F78">
        <w:t xml:space="preserve"> across much of the tropical oceans, including the southern Indian Ocean</w:t>
      </w:r>
      <w:r>
        <w:t xml:space="preserve"> </w:t>
      </w:r>
      <w:r w:rsidRPr="00B02F78">
        <w:t xml:space="preserve">(del </w:t>
      </w:r>
      <w:proofErr w:type="spellStart"/>
      <w:r w:rsidRPr="00B02F78">
        <w:t>Hoyo</w:t>
      </w:r>
      <w:proofErr w:type="spellEnd"/>
      <w:r w:rsidRPr="00B02F78">
        <w:t xml:space="preserve"> et al. 1992</w:t>
      </w:r>
      <w:r>
        <w:rPr>
          <w:rStyle w:val="CommentReference"/>
        </w:rPr>
        <w:annotationRef/>
      </w:r>
      <w:r w:rsidRPr="00B02F78">
        <w:t>).</w:t>
      </w:r>
      <w:r w:rsidRPr="007F5DE7">
        <w:rPr>
          <w:i/>
        </w:rPr>
        <w:t xml:space="preserve"> </w:t>
      </w:r>
      <w:r w:rsidRPr="007F5DE7">
        <w:t xml:space="preserve">It is estimated that </w:t>
      </w:r>
      <w:r>
        <w:t>56% of the</w:t>
      </w:r>
      <w:r w:rsidRPr="007F5DE7">
        <w:t xml:space="preserve"> </w:t>
      </w:r>
      <w:r w:rsidRPr="007F5DE7">
        <w:rPr>
          <w:i/>
        </w:rPr>
        <w:t>P. lepturus</w:t>
      </w:r>
      <w:r w:rsidRPr="007F5DE7">
        <w:t xml:space="preserve"> population </w:t>
      </w:r>
      <w:r>
        <w:t xml:space="preserve">that </w:t>
      </w:r>
      <w:r w:rsidRPr="007F5DE7">
        <w:t xml:space="preserve">nests in the Western Indian Ocean breed in Seychelles (le </w:t>
      </w:r>
      <w:proofErr w:type="spellStart"/>
      <w:r w:rsidRPr="007F5DE7">
        <w:t>Corre</w:t>
      </w:r>
      <w:proofErr w:type="spellEnd"/>
      <w:r w:rsidRPr="007F5DE7">
        <w:t xml:space="preserve"> et al. 2012), other WIO populations include Europa Island, Mauritius, Reunion, Rodriguez, </w:t>
      </w:r>
      <w:proofErr w:type="spellStart"/>
      <w:r w:rsidRPr="007F5DE7">
        <w:t>Comores</w:t>
      </w:r>
      <w:proofErr w:type="spellEnd"/>
      <w:r w:rsidRPr="007F5DE7">
        <w:t xml:space="preserve"> and Madagascar (</w:t>
      </w:r>
      <w:r w:rsidRPr="00362821">
        <w:t xml:space="preserve">Le </w:t>
      </w:r>
      <w:proofErr w:type="spellStart"/>
      <w:r w:rsidRPr="00362821">
        <w:t>Corre</w:t>
      </w:r>
      <w:proofErr w:type="spellEnd"/>
      <w:r w:rsidRPr="00362821">
        <w:t xml:space="preserve"> et al, 2008). </w:t>
      </w:r>
    </w:p>
    <w:p w14:paraId="059C8316" w14:textId="77777777" w:rsidR="007B1A99" w:rsidRDefault="007B1A99">
      <w:pPr>
        <w:pStyle w:val="CommentText"/>
      </w:pPr>
    </w:p>
    <w:p w14:paraId="388E34CB" w14:textId="0B25B7A9" w:rsidR="007B1A99" w:rsidRDefault="007B1A99">
      <w:pPr>
        <w:pStyle w:val="CommentText"/>
      </w:pPr>
    </w:p>
    <w:p w14:paraId="3E5B08CF" w14:textId="77777777" w:rsidR="007B1A99" w:rsidRDefault="007B1A99">
      <w:pPr>
        <w:pStyle w:val="CommentText"/>
      </w:pPr>
    </w:p>
    <w:p w14:paraId="1584C1B2" w14:textId="06517B04" w:rsidR="007B1A99" w:rsidRDefault="007B1A99">
      <w:pPr>
        <w:pStyle w:val="CommentText"/>
      </w:pPr>
      <w:r>
        <w:rPr>
          <w:iCs/>
        </w:rPr>
        <w:t>T</w:t>
      </w:r>
      <w:r w:rsidRPr="00CB7B6D">
        <w:rPr>
          <w:iCs/>
        </w:rPr>
        <w:t>he Republic of Seychel</w:t>
      </w:r>
      <w:r>
        <w:rPr>
          <w:iCs/>
        </w:rPr>
        <w:t>les was recently named one of fiv</w:t>
      </w:r>
      <w:r w:rsidRPr="00CB7B6D">
        <w:rPr>
          <w:iCs/>
        </w:rPr>
        <w:t>e small island nations declared world leaders in conserving threatened species (Rodrigues et al. 2014)</w:t>
      </w:r>
      <w:r>
        <w:rPr>
          <w:iCs/>
        </w:rPr>
        <w:t xml:space="preserve"> and there is widespread emphasis throughout the Seychelles in collecting valuable data for use in conservation management. Monitoring programmes are conducted not just by NGOs and public trust conservation organisations but also on private islands where there is now a precedent for having a conservation staff team.</w:t>
      </w:r>
    </w:p>
  </w:comment>
  <w:comment w:id="12" w:author="NB" w:date="2018-10-26T13:55:00Z" w:initials="NB">
    <w:p w14:paraId="145FD6ED" w14:textId="471B3E81" w:rsidR="007B1A99" w:rsidRDefault="007B1A99">
      <w:pPr>
        <w:pStyle w:val="CommentText"/>
      </w:pPr>
      <w:r>
        <w:rPr>
          <w:rStyle w:val="CommentReference"/>
        </w:rPr>
        <w:annotationRef/>
      </w:r>
      <w:r>
        <w:t>Suggest adding any relevant ecological/biological info on tropicbirds here below info on study sites – keep it brief but include anything necessary to understand study. I’d be keen to read, for example, about how parental care is shared, how long each nesting stage is, how far parents go to forage when nesting and how long they spend away. This information gives more context to the results and allows us to think and discuss more about the findings.</w:t>
      </w:r>
    </w:p>
  </w:comment>
  <w:comment w:id="13" w:author="NB" w:date="2018-10-26T14:24:00Z" w:initials="NB">
    <w:p w14:paraId="33938748" w14:textId="19ADE204" w:rsidR="007B1A99" w:rsidRDefault="007B1A99">
      <w:pPr>
        <w:pStyle w:val="CommentText"/>
      </w:pPr>
      <w:r>
        <w:rPr>
          <w:rStyle w:val="CommentReference"/>
        </w:rPr>
        <w:annotationRef/>
      </w:r>
      <w:r>
        <w:t>I think you probably need to expand on this. How many islands do they breed on in Seychelles? Do we know anything about their numbers?</w:t>
      </w:r>
    </w:p>
  </w:comment>
  <w:comment w:id="14" w:author="April Burt [2]" w:date="2019-06-08T16:53:00Z" w:initials="AB">
    <w:p w14:paraId="4290B275" w14:textId="5BDE9B2F" w:rsidR="007B1A99" w:rsidRDefault="007B1A99">
      <w:pPr>
        <w:pStyle w:val="CommentText"/>
      </w:pPr>
      <w:r>
        <w:rPr>
          <w:rStyle w:val="CommentReference"/>
        </w:rPr>
        <w:annotationRef/>
      </w:r>
      <w:r>
        <w:t>Would need to get this info from Skerrett book, will try and find, otherwise ask Cheryl.</w:t>
      </w:r>
    </w:p>
  </w:comment>
  <w:comment w:id="15" w:author="Fernando Cagua" w:date="2019-06-28T18:08:00Z" w:initials="FC">
    <w:p w14:paraId="6A3153FA" w14:textId="3AB27E3E" w:rsidR="007B1A99" w:rsidRDefault="007B1A99">
      <w:pPr>
        <w:pStyle w:val="CommentText"/>
      </w:pPr>
      <w:r>
        <w:rPr>
          <w:rStyle w:val="CommentReference"/>
        </w:rPr>
        <w:annotationRef/>
      </w:r>
      <w:r>
        <w:t>I agree this would be useful</w:t>
      </w:r>
    </w:p>
  </w:comment>
  <w:comment w:id="16" w:author="NB" w:date="2018-10-26T14:25:00Z" w:initials="NB">
    <w:p w14:paraId="65F00524" w14:textId="509B0ADF" w:rsidR="007B1A99" w:rsidRDefault="007B1A99">
      <w:pPr>
        <w:pStyle w:val="CommentText"/>
      </w:pPr>
      <w:r>
        <w:rPr>
          <w:rStyle w:val="CommentReference"/>
        </w:rPr>
        <w:annotationRef/>
      </w:r>
      <w:r>
        <w:t>Remember to use past tense (where appropriate) for methods and results</w:t>
      </w:r>
    </w:p>
  </w:comment>
  <w:comment w:id="17" w:author="NB" w:date="2018-10-26T14:27:00Z" w:initials="NB">
    <w:p w14:paraId="4051C38C" w14:textId="225ABA5C" w:rsidR="007B1A99" w:rsidRDefault="007B1A99">
      <w:pPr>
        <w:pStyle w:val="CommentText"/>
      </w:pPr>
      <w:r>
        <w:rPr>
          <w:rStyle w:val="CommentReference"/>
        </w:rPr>
        <w:annotationRef/>
      </w:r>
      <w:r>
        <w:t>Methods covers frequency of monitoring</w:t>
      </w:r>
    </w:p>
  </w:comment>
  <w:comment w:id="119" w:author="Annette F" w:date="2018-03-12T17:18:00Z" w:initials="AF">
    <w:p w14:paraId="2F833CE4" w14:textId="56009DE7" w:rsidR="007B1A99" w:rsidRDefault="007B1A99">
      <w:pPr>
        <w:pStyle w:val="CommentText"/>
      </w:pPr>
      <w:r>
        <w:rPr>
          <w:rStyle w:val="CommentReference"/>
        </w:rPr>
        <w:annotationRef/>
      </w:r>
      <w:r>
        <w:t xml:space="preserve">I think this might attract the attention of a referee. Can you justify this choice, and whether this happened a lot? (and </w:t>
      </w:r>
      <w:proofErr w:type="gramStart"/>
      <w:r>
        <w:t>so</w:t>
      </w:r>
      <w:proofErr w:type="gramEnd"/>
      <w:r>
        <w:t xml:space="preserve"> whether it is susceptible to affect your findings?)</w:t>
      </w:r>
    </w:p>
  </w:comment>
  <w:comment w:id="120" w:author="NB" w:date="2018-10-25T23:53:00Z" w:initials="NB">
    <w:p w14:paraId="23CC0108" w14:textId="2797BBAC" w:rsidR="007B1A99" w:rsidRDefault="007B1A99">
      <w:pPr>
        <w:pStyle w:val="CommentText"/>
      </w:pPr>
      <w:r>
        <w:rPr>
          <w:rStyle w:val="CommentReference"/>
        </w:rPr>
        <w:annotationRef/>
      </w:r>
      <w:r>
        <w:t>I think so too, especially as there is a way to account for these biases, the Mayfield method, which is commonly used and calculates risk of failure at different nest stages, so the data can be extrapolated backwards. If the failure levels are very different for egg stage and if it doesn’t involve many nests we might be able to swing it, otherwise we could struggle to justify it. Sounds like these nests were rare – can you quantify at all (e.g. less than 5% of nests)?</w:t>
      </w:r>
    </w:p>
  </w:comment>
  <w:comment w:id="121" w:author="April Burt [2]" w:date="2019-06-08T17:38:00Z" w:initials="AB">
    <w:p w14:paraId="7C7EFBC2" w14:textId="03C735B8" w:rsidR="007B1A99" w:rsidRDefault="007B1A99">
      <w:pPr>
        <w:pStyle w:val="CommentText"/>
      </w:pPr>
      <w:r>
        <w:rPr>
          <w:rStyle w:val="CommentReference"/>
        </w:rPr>
        <w:annotationRef/>
      </w:r>
      <w:r>
        <w:t>This would definitely be less than 5% on Aldabra and I would assume same on the other islands, on Cousin I know that only egg stage nests were recorded and none added…for other islands I’ll have to ask co-authors.</w:t>
      </w:r>
    </w:p>
  </w:comment>
  <w:comment w:id="146" w:author="NB" w:date="2018-10-26T09:06:00Z" w:initials="NB">
    <w:p w14:paraId="0A6A2A98" w14:textId="5484224A" w:rsidR="007B1A99" w:rsidRDefault="007B1A99">
      <w:pPr>
        <w:pStyle w:val="CommentText"/>
      </w:pPr>
      <w:r>
        <w:rPr>
          <w:rStyle w:val="CommentReference"/>
        </w:rPr>
        <w:annotationRef/>
      </w:r>
      <w:r>
        <w:t>April – I’ve juggled this section around to maintain the order followed in the aims. Makes it easier to follow, more logical etc.</w:t>
      </w:r>
    </w:p>
    <w:p w14:paraId="516B4F92" w14:textId="6B21CB14" w:rsidR="007B1A99" w:rsidRDefault="007B1A99">
      <w:pPr>
        <w:pStyle w:val="CommentText"/>
      </w:pPr>
      <w:r>
        <w:t>This sequence of aims is the order/structure you should usually follow for every section of the paper, methods, stats, results and discussion and it can be super helpful to follow this as you will always know what is coming next and it ensures you don’t miss anything.</w:t>
      </w:r>
    </w:p>
    <w:p w14:paraId="4DF0D20F" w14:textId="53B67479" w:rsidR="007B1A99" w:rsidRDefault="007B1A99">
      <w:pPr>
        <w:pStyle w:val="CommentText"/>
      </w:pPr>
      <w:proofErr w:type="gramStart"/>
      <w:r>
        <w:t>So</w:t>
      </w:r>
      <w:proofErr w:type="gramEnd"/>
      <w:r>
        <w:t xml:space="preserve"> I’m following:</w:t>
      </w:r>
    </w:p>
    <w:p w14:paraId="58125E3F" w14:textId="519FE905" w:rsidR="007B1A99" w:rsidRDefault="007B1A99">
      <w:pPr>
        <w:pStyle w:val="CommentText"/>
      </w:pPr>
      <w:r>
        <w:t>1. Breeding success</w:t>
      </w:r>
    </w:p>
    <w:p w14:paraId="7CA7EF9A" w14:textId="0A9BCD32" w:rsidR="007B1A99" w:rsidRDefault="007B1A99">
      <w:pPr>
        <w:pStyle w:val="CommentText"/>
      </w:pPr>
      <w:r>
        <w:t>2. Trends in nest density</w:t>
      </w:r>
    </w:p>
    <w:p w14:paraId="0F3C265E" w14:textId="6DBDF65A" w:rsidR="007B1A99" w:rsidRDefault="007B1A99">
      <w:pPr>
        <w:pStyle w:val="CommentText"/>
      </w:pPr>
      <w:r>
        <w:t>3. Breeding temporal trends/seasonality</w:t>
      </w:r>
    </w:p>
    <w:p w14:paraId="7EA07BE5" w14:textId="256CD546" w:rsidR="007B1A99" w:rsidRDefault="007B1A99">
      <w:pPr>
        <w:pStyle w:val="CommentText"/>
      </w:pPr>
      <w:r>
        <w:t>4. National conservation status</w:t>
      </w:r>
    </w:p>
  </w:comment>
  <w:comment w:id="241" w:author="NB" w:date="2018-10-26T10:03:00Z" w:initials="NB">
    <w:p w14:paraId="79F9CCCB" w14:textId="0ECF3FA4" w:rsidR="007B1A99" w:rsidRDefault="007B1A99">
      <w:pPr>
        <w:pStyle w:val="CommentText"/>
      </w:pPr>
      <w:r>
        <w:rPr>
          <w:rStyle w:val="CommentReference"/>
        </w:rPr>
        <w:annotationRef/>
      </w:r>
      <w:r>
        <w:t>States year below for Aldabra)</w:t>
      </w:r>
    </w:p>
  </w:comment>
  <w:comment w:id="242" w:author="April Burt [2]" w:date="2019-06-09T10:19:00Z" w:initials="AB">
    <w:p w14:paraId="080E6F19" w14:textId="08CDC977" w:rsidR="007B1A99" w:rsidRDefault="007B1A99">
      <w:pPr>
        <w:pStyle w:val="CommentText"/>
      </w:pPr>
      <w:r>
        <w:rPr>
          <w:rStyle w:val="CommentReference"/>
        </w:rPr>
        <w:annotationRef/>
      </w:r>
      <w:r>
        <w:t>Can’t find where you mean</w:t>
      </w:r>
    </w:p>
  </w:comment>
  <w:comment w:id="316" w:author="Annette F" w:date="2018-03-12T17:42:00Z" w:initials="AF">
    <w:p w14:paraId="69718AE6" w14:textId="66D7249D" w:rsidR="007B1A99" w:rsidRDefault="007B1A99">
      <w:pPr>
        <w:pStyle w:val="CommentText"/>
      </w:pPr>
      <w:r>
        <w:rPr>
          <w:rStyle w:val="CommentReference"/>
        </w:rPr>
        <w:annotationRef/>
      </w:r>
      <w:r>
        <w:t>Same here</w:t>
      </w:r>
    </w:p>
  </w:comment>
  <w:comment w:id="325" w:author="NB" w:date="2018-10-26T10:43:00Z" w:initials="NB">
    <w:p w14:paraId="6E2BDAD4" w14:textId="2B62C308" w:rsidR="007B1A99" w:rsidRDefault="007B1A99">
      <w:pPr>
        <w:pStyle w:val="CommentText"/>
      </w:pPr>
      <w:r>
        <w:rPr>
          <w:rStyle w:val="CommentReference"/>
        </w:rPr>
        <w:annotationRef/>
      </w:r>
      <w:r>
        <w:t>See below for explanation of why I’ve changed this</w:t>
      </w:r>
    </w:p>
  </w:comment>
  <w:comment w:id="340" w:author="Annette F" w:date="2018-03-12T17:33:00Z" w:initials="AF">
    <w:p w14:paraId="19487E0C" w14:textId="77777777" w:rsidR="007B1A99" w:rsidRDefault="007B1A99" w:rsidP="002125D3">
      <w:pPr>
        <w:pStyle w:val="CommentText"/>
      </w:pPr>
      <w:r>
        <w:rPr>
          <w:rStyle w:val="CommentReference"/>
        </w:rPr>
        <w:annotationRef/>
      </w:r>
      <w:r>
        <w:t xml:space="preserve">What do these stats refer to? Did you test for a trimodal </w:t>
      </w:r>
      <w:proofErr w:type="gramStart"/>
      <w:r>
        <w:t>distribution ?</w:t>
      </w:r>
      <w:proofErr w:type="gramEnd"/>
      <w:r>
        <w:t xml:space="preserve"> clarify in stats section</w:t>
      </w:r>
    </w:p>
  </w:comment>
  <w:comment w:id="341" w:author="Fernando Cagua [2]" w:date="2018-06-05T22:09:00Z" w:initials="FC">
    <w:p w14:paraId="20E72E7C" w14:textId="79EC6564" w:rsidR="007B1A99" w:rsidRDefault="007B1A99">
      <w:pPr>
        <w:pStyle w:val="CommentText"/>
      </w:pPr>
      <w:r>
        <w:rPr>
          <w:rStyle w:val="CommentReference"/>
        </w:rPr>
        <w:annotationRef/>
      </w:r>
      <w:r>
        <w:t xml:space="preserve">This is the </w:t>
      </w:r>
      <w:proofErr w:type="spellStart"/>
      <w:r>
        <w:t>significancy</w:t>
      </w:r>
      <w:proofErr w:type="spellEnd"/>
      <w:r>
        <w:t xml:space="preserve"> of the smoothing term</w:t>
      </w:r>
    </w:p>
  </w:comment>
  <w:comment w:id="347" w:author="NB" w:date="2018-10-26T11:08:00Z" w:initials="NB">
    <w:p w14:paraId="72C26470" w14:textId="2006E7C0" w:rsidR="007B1A99" w:rsidRDefault="007B1A99">
      <w:pPr>
        <w:pStyle w:val="CommentText"/>
      </w:pPr>
      <w:r>
        <w:rPr>
          <w:rStyle w:val="CommentReference"/>
        </w:rPr>
        <w:annotationRef/>
      </w:r>
      <w:r>
        <w:t>Sub-headings include different formats – should be more consistent. Sometimes you use lines to separate sections – I’ve deleted these as most journals don’t use them and they were inconsistent.</w:t>
      </w:r>
    </w:p>
  </w:comment>
  <w:comment w:id="348" w:author="NB" w:date="2018-10-25T15:54:00Z" w:initials="NB">
    <w:p w14:paraId="12723119" w14:textId="77777777" w:rsidR="007B1A99" w:rsidRDefault="007B1A99" w:rsidP="00E97C86">
      <w:pPr>
        <w:pStyle w:val="CommentText"/>
      </w:pPr>
      <w:r>
        <w:rPr>
          <w:rStyle w:val="CommentReference"/>
        </w:rPr>
        <w:annotationRef/>
      </w:r>
      <w:r>
        <w:t>These are now called sites, islands and locations – needs to be more consistent</w:t>
      </w:r>
    </w:p>
  </w:comment>
  <w:comment w:id="349" w:author="April Burt [2]" w:date="2019-06-09T10:39:00Z" w:initials="AB">
    <w:p w14:paraId="22E8368C" w14:textId="6393AB71" w:rsidR="007B1A99" w:rsidRDefault="007B1A99">
      <w:pPr>
        <w:pStyle w:val="CommentText"/>
      </w:pPr>
      <w:r>
        <w:rPr>
          <w:rStyle w:val="CommentReference"/>
        </w:rPr>
        <w:annotationRef/>
      </w:r>
      <w:r>
        <w:t>I think sites is most appropriate</w:t>
      </w:r>
    </w:p>
  </w:comment>
  <w:comment w:id="383" w:author="NB" w:date="2018-10-25T16:02:00Z" w:initials="NB">
    <w:p w14:paraId="41D23A8A" w14:textId="77777777" w:rsidR="007B1A99" w:rsidRDefault="007B1A99" w:rsidP="00E97C86">
      <w:pPr>
        <w:pStyle w:val="CommentText"/>
      </w:pPr>
      <w:r>
        <w:rPr>
          <w:rStyle w:val="CommentReference"/>
        </w:rPr>
        <w:annotationRef/>
      </w:r>
      <w:r>
        <w:t xml:space="preserve">Can you confirm that Seychelles </w:t>
      </w:r>
      <w:proofErr w:type="spellStart"/>
      <w:r>
        <w:t>fodies</w:t>
      </w:r>
      <w:proofErr w:type="spellEnd"/>
      <w:r>
        <w:t xml:space="preserve"> and SMRs have been seen predating WTTB nests? If a per sobs we have to say who made the obs. If a report, </w:t>
      </w:r>
      <w:proofErr w:type="spellStart"/>
      <w:r>
        <w:t>ew</w:t>
      </w:r>
      <w:proofErr w:type="spellEnd"/>
      <w:r>
        <w:t xml:space="preserve"> will need to state the unpublished source</w:t>
      </w:r>
    </w:p>
  </w:comment>
  <w:comment w:id="395" w:author="April Burt [2]" w:date="2019-06-09T11:28:00Z" w:initials="AB">
    <w:p w14:paraId="4D571128" w14:textId="762A106D" w:rsidR="007B1A99" w:rsidRDefault="007B1A99">
      <w:pPr>
        <w:pStyle w:val="CommentText"/>
      </w:pPr>
      <w:r>
        <w:rPr>
          <w:rStyle w:val="CommentReference"/>
        </w:rPr>
        <w:annotationRef/>
      </w:r>
      <w:r>
        <w:t xml:space="preserve">Cheryl, do you have a source report for this or shall I ask NS. I seem to remember there was an internal report by David </w:t>
      </w:r>
      <w:proofErr w:type="spellStart"/>
      <w:r>
        <w:t>Derrand</w:t>
      </w:r>
      <w:proofErr w:type="spellEnd"/>
      <w:r>
        <w:t xml:space="preserve"> on the impact of Pisonia on the birds.</w:t>
      </w:r>
    </w:p>
  </w:comment>
  <w:comment w:id="406" w:author="April Burt [2]" w:date="2019-06-09T11:32:00Z" w:initials="AB">
    <w:p w14:paraId="6E321D2B" w14:textId="13D1EAE2" w:rsidR="007B1A99" w:rsidRDefault="007B1A99">
      <w:pPr>
        <w:pStyle w:val="CommentText"/>
      </w:pPr>
      <w:r>
        <w:rPr>
          <w:rStyle w:val="CommentReference"/>
        </w:rPr>
        <w:annotationRef/>
      </w:r>
      <w:r>
        <w:t xml:space="preserve">James, is this </w:t>
      </w:r>
      <w:proofErr w:type="spellStart"/>
      <w:r>
        <w:t>pers.obs</w:t>
      </w:r>
      <w:proofErr w:type="spellEnd"/>
      <w:r>
        <w:t xml:space="preserve"> or is there an internal report somewhere stating this?</w:t>
      </w:r>
    </w:p>
  </w:comment>
  <w:comment w:id="423" w:author="NB" w:date="2018-10-26T00:02:00Z" w:initials="NB">
    <w:p w14:paraId="2769D8B8" w14:textId="77777777" w:rsidR="007B1A99" w:rsidRDefault="007B1A99" w:rsidP="00E97C86">
      <w:pPr>
        <w:pStyle w:val="CommentText"/>
      </w:pPr>
      <w:r>
        <w:rPr>
          <w:rStyle w:val="CommentReference"/>
        </w:rPr>
        <w:annotationRef/>
      </w:r>
      <w:r>
        <w:t>Surely this can be calculated using the lad area of the islets and La Gigi area?</w:t>
      </w:r>
    </w:p>
  </w:comment>
  <w:comment w:id="424" w:author="April Burt" w:date="2018-01-20T15:59:00Z" w:initials="AB">
    <w:p w14:paraId="22ABDA7F" w14:textId="77777777" w:rsidR="007B1A99" w:rsidRDefault="007B1A99" w:rsidP="00E97C86">
      <w:pPr>
        <w:pStyle w:val="CommentText"/>
      </w:pPr>
      <w:r>
        <w:rPr>
          <w:rStyle w:val="CommentReference"/>
        </w:rPr>
        <w:annotationRef/>
      </w:r>
      <w:proofErr w:type="spellStart"/>
      <w:r>
        <w:t>Licia</w:t>
      </w:r>
      <w:proofErr w:type="spellEnd"/>
      <w:r>
        <w:t>: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425" w:author="NB" w:date="2018-10-26T09:37:00Z" w:initials="NB">
    <w:p w14:paraId="35E9F0D6" w14:textId="77777777" w:rsidR="007B1A99" w:rsidRDefault="007B1A99" w:rsidP="00E97C86">
      <w:pPr>
        <w:pStyle w:val="CommentText"/>
      </w:pPr>
      <w:r>
        <w:rPr>
          <w:rStyle w:val="CommentReference"/>
        </w:rPr>
        <w:annotationRef/>
      </w:r>
      <w:r>
        <w:t>Agreed but now addressed</w:t>
      </w:r>
    </w:p>
  </w:comment>
  <w:comment w:id="426" w:author="NB" w:date="2018-10-26T09:13:00Z" w:initials="NB">
    <w:p w14:paraId="6AC90C25" w14:textId="77777777" w:rsidR="007B1A99" w:rsidRDefault="007B1A99" w:rsidP="00E97C86">
      <w:pPr>
        <w:pStyle w:val="CommentText"/>
      </w:pPr>
      <w:r>
        <w:rPr>
          <w:rStyle w:val="CommentReference"/>
        </w:rPr>
        <w:annotationRef/>
      </w:r>
      <w:r>
        <w:t>Out of interest why no data after 2011 for Cousine? Did the monitoring stop or method change or?</w:t>
      </w:r>
    </w:p>
  </w:comment>
  <w:comment w:id="439" w:author="Annette F" w:date="2018-03-12T17:41:00Z" w:initials="AF">
    <w:p w14:paraId="45C98A38" w14:textId="77777777" w:rsidR="007B1A99" w:rsidRDefault="007B1A99" w:rsidP="00715217">
      <w:pPr>
        <w:pStyle w:val="CommentText"/>
      </w:pPr>
      <w:r>
        <w:rPr>
          <w:rStyle w:val="CommentReference"/>
        </w:rPr>
        <w:annotationRef/>
      </w:r>
      <w:r>
        <w:t>How about seasonality in breeding success? Is breeding success constant?</w:t>
      </w:r>
    </w:p>
  </w:comment>
  <w:comment w:id="440" w:author="Fernando Cagua [2]" w:date="2018-06-05T22:12:00Z" w:initials="FC">
    <w:p w14:paraId="5FC84F9F" w14:textId="77777777" w:rsidR="007B1A99" w:rsidRDefault="007B1A99" w:rsidP="00715217">
      <w:pPr>
        <w:pStyle w:val="CommentText"/>
      </w:pPr>
      <w:r>
        <w:rPr>
          <w:rStyle w:val="CommentReference"/>
        </w:rPr>
        <w:annotationRef/>
      </w:r>
      <w:r>
        <w:t xml:space="preserve">April: If you can add in the main text somewhere that seasonality of success is way harder to measure than that of the nests. I think I included that in the SIF report but excluded it from the paper </w:t>
      </w:r>
      <w:proofErr w:type="gramStart"/>
      <w:r>
        <w:t>cause</w:t>
      </w:r>
      <w:proofErr w:type="gramEnd"/>
      <w:r>
        <w:t xml:space="preserve"> I don't think its roust enough. Nest establishment is a “one-time” event. Success is loosely distributed somewhere between when the nest was established and when it failed. The difference between these two dates can be months. Do you assign the success to the time when the nest </w:t>
      </w:r>
      <w:proofErr w:type="gramStart"/>
      <w:r>
        <w:t>started?,</w:t>
      </w:r>
      <w:proofErr w:type="gramEnd"/>
      <w:r>
        <w:t xml:space="preserve"> failed?, the middle? There are arguments for all these three options and couldn't come up with a winner. </w:t>
      </w:r>
    </w:p>
  </w:comment>
  <w:comment w:id="443" w:author="Annette F" w:date="2018-03-12T17:42:00Z" w:initials="AF">
    <w:p w14:paraId="22A37954" w14:textId="77777777" w:rsidR="007B1A99" w:rsidRDefault="007B1A99" w:rsidP="00715217">
      <w:pPr>
        <w:pStyle w:val="CommentText"/>
      </w:pPr>
      <w:r>
        <w:rPr>
          <w:rStyle w:val="CommentReference"/>
        </w:rPr>
        <w:annotationRef/>
      </w:r>
      <w:proofErr w:type="gramStart"/>
      <w:r>
        <w:t>So</w:t>
      </w:r>
      <w:proofErr w:type="gramEnd"/>
      <w:r>
        <w:t xml:space="preserve"> were the models run for each island separately?</w:t>
      </w:r>
    </w:p>
  </w:comment>
  <w:comment w:id="444" w:author="Fernando Cagua [2]" w:date="2018-06-05T22:17:00Z" w:initials="FC">
    <w:p w14:paraId="74725AF0" w14:textId="77777777" w:rsidR="007B1A99" w:rsidRDefault="007B1A99" w:rsidP="00715217">
      <w:pPr>
        <w:pStyle w:val="CommentText"/>
      </w:pPr>
      <w:r>
        <w:rPr>
          <w:rStyle w:val="CommentReference"/>
        </w:rPr>
        <w:annotationRef/>
      </w:r>
      <w:proofErr w:type="gramStart"/>
      <w:r>
        <w:t>Yes</w:t>
      </w:r>
      <w:proofErr w:type="gramEnd"/>
      <w:r>
        <w:t xml:space="preserve"> cause data was collected in different fashions</w:t>
      </w:r>
    </w:p>
  </w:comment>
  <w:comment w:id="445" w:author="Annette F" w:date="2018-03-12T17:14:00Z" w:initials="AF">
    <w:p w14:paraId="57367504" w14:textId="77777777" w:rsidR="007B1A99" w:rsidRDefault="007B1A99" w:rsidP="00E97C86">
      <w:pPr>
        <w:pStyle w:val="CommentText"/>
      </w:pPr>
      <w:r>
        <w:rPr>
          <w:rStyle w:val="CommentReference"/>
        </w:rPr>
        <w:annotationRef/>
      </w:r>
      <w:r>
        <w:t>Given that other not monitored islands are on the map (</w:t>
      </w:r>
      <w:proofErr w:type="spellStart"/>
      <w:r>
        <w:t>Mahe</w:t>
      </w:r>
      <w:proofErr w:type="spellEnd"/>
      <w:r>
        <w:t xml:space="preserve">, Praslin) I would use a different </w:t>
      </w:r>
      <w:proofErr w:type="spellStart"/>
      <w:r>
        <w:t>color</w:t>
      </w:r>
      <w:proofErr w:type="spellEnd"/>
      <w:r>
        <w:t xml:space="preserve"> or font to highlight the ones where monitoring took place, and explain the legend</w:t>
      </w:r>
    </w:p>
  </w:comment>
  <w:comment w:id="446" w:author="NB" w:date="2018-10-25T15:52:00Z" w:initials="NB">
    <w:p w14:paraId="5F341064" w14:textId="77777777" w:rsidR="007B1A99" w:rsidRDefault="007B1A99" w:rsidP="00E97C86">
      <w:pPr>
        <w:pStyle w:val="CommentText"/>
      </w:pPr>
      <w:r>
        <w:rPr>
          <w:rStyle w:val="CommentReference"/>
        </w:rPr>
        <w:annotationRef/>
      </w:r>
      <w:r>
        <w:t xml:space="preserve">Yes, and remove </w:t>
      </w:r>
      <w:proofErr w:type="spellStart"/>
      <w:r>
        <w:t>Fregate</w:t>
      </w:r>
      <w:proofErr w:type="spellEnd"/>
      <w:r>
        <w:t>, as this is in the same font as the monitored islands in top right</w:t>
      </w:r>
    </w:p>
  </w:comment>
  <w:comment w:id="447" w:author="April Burt [2]" w:date="2019-06-09T11:55:00Z" w:initials="AB">
    <w:p w14:paraId="2F351196" w14:textId="5CFA35BF" w:rsidR="007B1A99" w:rsidRDefault="007B1A99">
      <w:pPr>
        <w:pStyle w:val="CommentText"/>
      </w:pPr>
      <w:r>
        <w:rPr>
          <w:rStyle w:val="CommentReference"/>
        </w:rPr>
        <w:annotationRef/>
      </w:r>
      <w:r>
        <w:t>Ok, working on this, Jake has the original GIS project file so have emailed him.</w:t>
      </w:r>
    </w:p>
  </w:comment>
  <w:comment w:id="448" w:author="April Burt" w:date="2018-01-20T16:17:00Z" w:initials="AB">
    <w:p w14:paraId="32EE73F9" w14:textId="77777777" w:rsidR="007B1A99" w:rsidRDefault="007B1A99" w:rsidP="005C1EA7">
      <w:pPr>
        <w:pStyle w:val="CommentText"/>
      </w:pPr>
      <w:r>
        <w:rPr>
          <w:rStyle w:val="CommentReference"/>
        </w:rPr>
        <w:annotationRef/>
      </w:r>
      <w:proofErr w:type="spellStart"/>
      <w:r>
        <w:t>Licia</w:t>
      </w:r>
      <w:proofErr w:type="spellEnd"/>
      <w:r>
        <w:t xml:space="preserve">: With density you mean number of new nests over a given unit area? If yes put the unit you use. If </w:t>
      </w:r>
      <w:proofErr w:type="gramStart"/>
      <w:r>
        <w:t>not</w:t>
      </w:r>
      <w:proofErr w:type="gramEnd"/>
      <w:r>
        <w:t xml:space="preserve"> we have a problem as the areas surveyed are different in every island therefore not comparable. Unless we don’t really care about comparison but only trend.</w:t>
      </w:r>
    </w:p>
    <w:p w14:paraId="00E3E35D" w14:textId="77777777" w:rsidR="007B1A99" w:rsidRDefault="007B1A99" w:rsidP="005C1EA7">
      <w:pPr>
        <w:pStyle w:val="CommentText"/>
      </w:pPr>
    </w:p>
    <w:p w14:paraId="41961A56" w14:textId="15A4C7D4" w:rsidR="007B1A99" w:rsidRDefault="007B1A99" w:rsidP="005C1EA7">
      <w:pPr>
        <w:pStyle w:val="CommentText"/>
      </w:pPr>
      <w:r>
        <w:t xml:space="preserve">April: </w:t>
      </w:r>
      <w:proofErr w:type="gramStart"/>
      <w:r>
        <w:t>No</w:t>
      </w:r>
      <w:proofErr w:type="gramEnd"/>
      <w:r>
        <w:t xml:space="preserve"> we are not comparing island nesting density per se, just looking at trends in it.</w:t>
      </w:r>
    </w:p>
  </w:comment>
  <w:comment w:id="449" w:author="NB" w:date="2018-10-26T10:32:00Z" w:initials="NB">
    <w:p w14:paraId="481D4A92" w14:textId="2DAB7574" w:rsidR="007B1A99" w:rsidRDefault="007B1A99">
      <w:pPr>
        <w:pStyle w:val="CommentText"/>
      </w:pPr>
      <w:r>
        <w:rPr>
          <w:rStyle w:val="CommentReference"/>
        </w:rPr>
        <w:annotationRef/>
      </w:r>
      <w:r>
        <w:t>I think the term nesting density per se is therefore quite misleading as density always implies an area, so I would prefer to see a different term used. How about nesting rate? This could simply be number of new nests per month/year? It is more intuitive</w:t>
      </w:r>
    </w:p>
  </w:comment>
  <w:comment w:id="450" w:author="April Burt [2]" w:date="2019-06-09T12:19:00Z" w:initials="AB">
    <w:p w14:paraId="46D90EDE" w14:textId="77777777" w:rsidR="007B1A99" w:rsidRDefault="007B1A99">
      <w:pPr>
        <w:pStyle w:val="CommentText"/>
      </w:pPr>
      <w:r>
        <w:rPr>
          <w:rStyle w:val="CommentReference"/>
        </w:rPr>
        <w:annotationRef/>
      </w:r>
      <w:r>
        <w:t>I have changed to nesting rate, however I maintain that because we are actually looking at nesting density within a given area (albeit they are different for each island) and the analysis is done for each island separately, that using nesting density is correct, only incorrect if we were comparing the number of nests within a given area between islands?</w:t>
      </w:r>
    </w:p>
    <w:p w14:paraId="5A3C21F0" w14:textId="77777777" w:rsidR="007B1A99" w:rsidRDefault="007B1A99">
      <w:pPr>
        <w:pStyle w:val="CommentText"/>
      </w:pPr>
    </w:p>
    <w:p w14:paraId="264A2654" w14:textId="4E4219FF" w:rsidR="007B1A99" w:rsidRDefault="007B1A99">
      <w:pPr>
        <w:pStyle w:val="CommentText"/>
      </w:pPr>
      <w:r>
        <w:t>Fer, could you change to ‘rate’ on Fig 2 and 3</w:t>
      </w:r>
    </w:p>
  </w:comment>
  <w:comment w:id="452" w:author="April Burt [2]" w:date="2019-06-09T12:00:00Z" w:initials="AB">
    <w:p w14:paraId="7317DECB" w14:textId="48D5950A" w:rsidR="007B1A99" w:rsidRDefault="007B1A99">
      <w:pPr>
        <w:pStyle w:val="CommentText"/>
      </w:pPr>
      <w:r>
        <w:rPr>
          <w:rStyle w:val="CommentReference"/>
        </w:rPr>
        <w:annotationRef/>
      </w:r>
      <w:r>
        <w:t>Will therefore need to change ‘nest density’ on figures 2B and 3 to be ‘Nest rate’</w:t>
      </w:r>
    </w:p>
  </w:comment>
  <w:comment w:id="453" w:author="April J Burt" w:date="2018-01-08T13:50:00Z" w:initials="AB">
    <w:p w14:paraId="54C92C68" w14:textId="77777777" w:rsidR="007B1A99" w:rsidRDefault="007B1A99" w:rsidP="00264C0D">
      <w:pPr>
        <w:pStyle w:val="CommentText"/>
      </w:pPr>
      <w:r>
        <w:rPr>
          <w:rStyle w:val="CommentReference"/>
        </w:rPr>
        <w:annotationRef/>
      </w:r>
      <w:proofErr w:type="spellStart"/>
      <w:r>
        <w:t>Janske</w:t>
      </w:r>
      <w:proofErr w:type="spellEnd"/>
      <w:r>
        <w:t xml:space="preserve"> do you have a general breakdown of the island composition in ha, </w:t>
      </w:r>
      <w:proofErr w:type="spellStart"/>
      <w:r>
        <w:t>eg</w:t>
      </w:r>
      <w:proofErr w:type="spellEnd"/>
      <w:r>
        <w:t xml:space="preserve"> open grove vs dense forest? And do you have a total area monitored? Is it really the entire island? </w:t>
      </w:r>
    </w:p>
    <w:p w14:paraId="6DF16CC2" w14:textId="77777777" w:rsidR="007B1A99" w:rsidRDefault="007B1A99" w:rsidP="00264C0D">
      <w:pPr>
        <w:pStyle w:val="CommentText"/>
      </w:pPr>
    </w:p>
    <w:p w14:paraId="26F55EFA" w14:textId="77777777" w:rsidR="007B1A99" w:rsidRDefault="007B1A99" w:rsidP="002B3237">
      <w:pPr>
        <w:pStyle w:val="CommentText"/>
      </w:pPr>
      <w:r>
        <w:t xml:space="preserve">Breakdown: </w:t>
      </w:r>
    </w:p>
    <w:p w14:paraId="2E495924" w14:textId="77777777" w:rsidR="007B1A99" w:rsidRPr="00BB05DC" w:rsidRDefault="007B1A99" w:rsidP="002B3237">
      <w:pPr>
        <w:rPr>
          <w:bCs/>
          <w:i/>
        </w:rPr>
      </w:pPr>
      <w:r w:rsidRPr="00BB05DC">
        <w:rPr>
          <w:bCs/>
          <w:i/>
        </w:rPr>
        <w:t xml:space="preserve">The current vegetation can be broadly classified into 6 different vegetation types: </w:t>
      </w:r>
    </w:p>
    <w:p w14:paraId="4EED7605" w14:textId="77777777" w:rsidR="007B1A99" w:rsidRPr="00BB05DC" w:rsidRDefault="007B1A99" w:rsidP="002B3237">
      <w:pPr>
        <w:numPr>
          <w:ilvl w:val="0"/>
          <w:numId w:val="16"/>
        </w:numPr>
        <w:contextualSpacing/>
        <w:rPr>
          <w:bCs/>
          <w:i/>
          <w:lang w:eastAsia="en-GB"/>
        </w:rPr>
      </w:pPr>
      <w:r w:rsidRPr="00BB05DC">
        <w:rPr>
          <w:bCs/>
          <w:i/>
          <w:u w:val="single"/>
          <w:lang w:eastAsia="en-GB"/>
        </w:rPr>
        <w:t>Grassland and gardens</w:t>
      </w:r>
      <w:r w:rsidRPr="00BB05DC">
        <w:rPr>
          <w:bCs/>
          <w:i/>
          <w:lang w:eastAsia="en-GB"/>
        </w:rPr>
        <w:t xml:space="preserve"> (comprising frequently mown or grazed grass and mostly exotic vegetation around the hotel, staff housing and farm/grazing areas) (33.0ha).</w:t>
      </w:r>
    </w:p>
    <w:p w14:paraId="06D583A6" w14:textId="77777777" w:rsidR="007B1A99" w:rsidRPr="00BB05DC" w:rsidRDefault="007B1A99" w:rsidP="002B3237">
      <w:pPr>
        <w:numPr>
          <w:ilvl w:val="0"/>
          <w:numId w:val="16"/>
        </w:numPr>
        <w:contextualSpacing/>
        <w:rPr>
          <w:bCs/>
          <w:i/>
          <w:lang w:eastAsia="en-GB"/>
        </w:rPr>
      </w:pPr>
      <w:r w:rsidRPr="00BB05DC">
        <w:rPr>
          <w:bCs/>
          <w:i/>
          <w:u w:val="single"/>
          <w:lang w:eastAsia="en-GB"/>
        </w:rPr>
        <w:t>Native broadleaf woodland</w:t>
      </w:r>
      <w:r w:rsidRPr="00BB05DC">
        <w:rPr>
          <w:bCs/>
          <w:i/>
          <w:lang w:eastAsia="en-GB"/>
        </w:rPr>
        <w:t xml:space="preserve"> which is predominantly </w:t>
      </w:r>
      <w:r w:rsidRPr="00BB05DC">
        <w:rPr>
          <w:bCs/>
          <w:i/>
          <w:iCs/>
          <w:lang w:eastAsia="en-GB"/>
        </w:rPr>
        <w:t xml:space="preserve">T. </w:t>
      </w:r>
      <w:proofErr w:type="spellStart"/>
      <w:r w:rsidRPr="00BB05DC">
        <w:rPr>
          <w:bCs/>
          <w:i/>
          <w:iCs/>
          <w:lang w:eastAsia="en-GB"/>
        </w:rPr>
        <w:t>catappa</w:t>
      </w:r>
      <w:proofErr w:type="spellEnd"/>
      <w:r w:rsidRPr="00BB05DC">
        <w:rPr>
          <w:bCs/>
          <w:i/>
          <w:lang w:eastAsia="en-GB"/>
        </w:rPr>
        <w:t xml:space="preserve">, but with some </w:t>
      </w:r>
      <w:proofErr w:type="spellStart"/>
      <w:r w:rsidRPr="00BB05DC">
        <w:rPr>
          <w:bCs/>
          <w:i/>
          <w:iCs/>
          <w:lang w:eastAsia="en-GB"/>
        </w:rPr>
        <w:t>Pisonia</w:t>
      </w:r>
      <w:proofErr w:type="spellEnd"/>
      <w:r w:rsidRPr="00BB05DC">
        <w:rPr>
          <w:bCs/>
          <w:i/>
          <w:iCs/>
          <w:lang w:eastAsia="en-GB"/>
        </w:rPr>
        <w:t xml:space="preserve"> </w:t>
      </w:r>
      <w:proofErr w:type="spellStart"/>
      <w:r w:rsidRPr="00BB05DC">
        <w:rPr>
          <w:bCs/>
          <w:i/>
          <w:iCs/>
          <w:lang w:eastAsia="en-GB"/>
        </w:rPr>
        <w:t>grandis</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lang w:eastAsia="en-GB"/>
        </w:rPr>
        <w:t xml:space="preserve">,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xml:space="preserve">, </w:t>
      </w:r>
      <w:proofErr w:type="spellStart"/>
      <w:r w:rsidRPr="00BB05DC">
        <w:rPr>
          <w:bCs/>
          <w:i/>
          <w:iCs/>
          <w:lang w:eastAsia="en-GB"/>
        </w:rPr>
        <w:t>Ficus</w:t>
      </w:r>
      <w:proofErr w:type="spellEnd"/>
      <w:r w:rsidRPr="00BB05DC">
        <w:rPr>
          <w:bCs/>
          <w:i/>
          <w:iCs/>
          <w:lang w:eastAsia="en-GB"/>
        </w:rPr>
        <w:t xml:space="preserve"> lutea, Cordia </w:t>
      </w:r>
      <w:proofErr w:type="spellStart"/>
      <w:r w:rsidRPr="00BB05DC">
        <w:rPr>
          <w:bCs/>
          <w:i/>
          <w:iCs/>
          <w:lang w:eastAsia="en-GB"/>
        </w:rPr>
        <w:t>subcordata</w:t>
      </w:r>
      <w:proofErr w:type="spellEnd"/>
      <w:r w:rsidRPr="00BB05DC">
        <w:rPr>
          <w:bCs/>
          <w:i/>
          <w:iCs/>
          <w:lang w:eastAsia="en-GB"/>
        </w:rPr>
        <w:t xml:space="preserve">, </w:t>
      </w:r>
      <w:proofErr w:type="spellStart"/>
      <w:r w:rsidRPr="00BB05DC">
        <w:rPr>
          <w:bCs/>
          <w:i/>
          <w:iCs/>
          <w:lang w:eastAsia="en-GB"/>
        </w:rPr>
        <w:t>Morinda</w:t>
      </w:r>
      <w:proofErr w:type="spellEnd"/>
      <w:r w:rsidRPr="00BB05DC">
        <w:rPr>
          <w:bCs/>
          <w:i/>
          <w:iCs/>
          <w:lang w:eastAsia="en-GB"/>
        </w:rPr>
        <w:t xml:space="preserve"> </w:t>
      </w:r>
      <w:proofErr w:type="spellStart"/>
      <w:r w:rsidRPr="00BB05DC">
        <w:rPr>
          <w:bCs/>
          <w:i/>
          <w:iCs/>
          <w:lang w:eastAsia="en-GB"/>
        </w:rPr>
        <w:t>citrifolia</w:t>
      </w:r>
      <w:proofErr w:type="spellEnd"/>
      <w:r w:rsidRPr="00BB05DC">
        <w:rPr>
          <w:bCs/>
          <w:i/>
          <w:iCs/>
          <w:lang w:eastAsia="en-GB"/>
        </w:rPr>
        <w:t xml:space="preserve">, </w:t>
      </w:r>
      <w:r w:rsidRPr="00BB05DC">
        <w:rPr>
          <w:bCs/>
          <w:i/>
          <w:lang w:eastAsia="en-GB"/>
        </w:rPr>
        <w:t xml:space="preserve">as well as some </w:t>
      </w:r>
      <w:r w:rsidRPr="00BB05DC">
        <w:rPr>
          <w:bCs/>
          <w:i/>
          <w:iCs/>
          <w:lang w:eastAsia="en-GB"/>
        </w:rPr>
        <w:t xml:space="preserve">C. </w:t>
      </w:r>
      <w:proofErr w:type="spellStart"/>
      <w:r w:rsidRPr="00BB05DC">
        <w:rPr>
          <w:bCs/>
          <w:i/>
          <w:iCs/>
          <w:lang w:eastAsia="en-GB"/>
        </w:rPr>
        <w:t>equisetifolia</w:t>
      </w:r>
      <w:proofErr w:type="spellEnd"/>
      <w:r w:rsidRPr="00BB05DC">
        <w:rPr>
          <w:bCs/>
          <w:i/>
          <w:iCs/>
          <w:lang w:eastAsia="en-GB"/>
        </w:rPr>
        <w:t xml:space="preserve">, </w:t>
      </w:r>
      <w:proofErr w:type="spellStart"/>
      <w:r w:rsidRPr="00BB05DC">
        <w:rPr>
          <w:bCs/>
          <w:i/>
          <w:iCs/>
          <w:lang w:eastAsia="en-GB"/>
        </w:rPr>
        <w:t>Adenanthera</w:t>
      </w:r>
      <w:proofErr w:type="spellEnd"/>
      <w:r w:rsidRPr="00BB05DC">
        <w:rPr>
          <w:bCs/>
          <w:i/>
          <w:iCs/>
          <w:lang w:eastAsia="en-GB"/>
        </w:rPr>
        <w:t xml:space="preserve"> </w:t>
      </w:r>
      <w:proofErr w:type="spellStart"/>
      <w:r w:rsidRPr="00BB05DC">
        <w:rPr>
          <w:bCs/>
          <w:i/>
          <w:iCs/>
          <w:lang w:eastAsia="en-GB"/>
        </w:rPr>
        <w:t>pavonina</w:t>
      </w:r>
      <w:proofErr w:type="spellEnd"/>
      <w:r w:rsidRPr="00BB05DC">
        <w:rPr>
          <w:bCs/>
          <w:i/>
          <w:lang w:eastAsia="en-GB"/>
        </w:rPr>
        <w:t xml:space="preserve"> and </w:t>
      </w:r>
      <w:proofErr w:type="spellStart"/>
      <w:proofErr w:type="gramStart"/>
      <w:r w:rsidRPr="00BB05DC">
        <w:rPr>
          <w:bCs/>
          <w:i/>
          <w:iCs/>
          <w:lang w:eastAsia="en-GB"/>
        </w:rPr>
        <w:t>C.nucifera</w:t>
      </w:r>
      <w:proofErr w:type="spellEnd"/>
      <w:proofErr w:type="gramEnd"/>
      <w:r w:rsidRPr="00BB05DC">
        <w:rPr>
          <w:bCs/>
          <w:i/>
          <w:iCs/>
          <w:lang w:eastAsia="en-GB"/>
        </w:rPr>
        <w:t xml:space="preserve"> </w:t>
      </w:r>
      <w:r w:rsidRPr="00BB05DC">
        <w:rPr>
          <w:bCs/>
          <w:i/>
          <w:lang w:eastAsia="en-GB"/>
        </w:rPr>
        <w:t xml:space="preserve">in areas (40.4ha).  </w:t>
      </w:r>
    </w:p>
    <w:p w14:paraId="48282503" w14:textId="77777777" w:rsidR="007B1A99" w:rsidRPr="00BB05DC" w:rsidRDefault="007B1A99" w:rsidP="002B3237">
      <w:pPr>
        <w:numPr>
          <w:ilvl w:val="0"/>
          <w:numId w:val="16"/>
        </w:numPr>
        <w:contextualSpacing/>
        <w:rPr>
          <w:bCs/>
          <w:i/>
          <w:lang w:eastAsia="en-GB"/>
        </w:rPr>
      </w:pPr>
      <w:r w:rsidRPr="00BB05DC">
        <w:rPr>
          <w:bCs/>
          <w:i/>
          <w:u w:val="single"/>
          <w:lang w:eastAsia="en-GB"/>
        </w:rPr>
        <w:t>Exotic broadleaf woodland</w:t>
      </w:r>
      <w:r w:rsidRPr="00BB05DC">
        <w:rPr>
          <w:bCs/>
          <w:i/>
          <w:lang w:eastAsia="en-GB"/>
        </w:rPr>
        <w:t xml:space="preserve"> (dominated by </w:t>
      </w:r>
      <w:r w:rsidRPr="00BB05DC">
        <w:rPr>
          <w:bCs/>
          <w:i/>
          <w:iCs/>
          <w:lang w:eastAsia="en-GB"/>
        </w:rPr>
        <w:t>Tabebuia pallida</w:t>
      </w:r>
      <w:r w:rsidRPr="00BB05DC">
        <w:rPr>
          <w:bCs/>
          <w:i/>
          <w:lang w:eastAsia="en-GB"/>
        </w:rPr>
        <w:t xml:space="preserve"> and </w:t>
      </w:r>
      <w:r w:rsidRPr="00BB05DC">
        <w:rPr>
          <w:bCs/>
          <w:i/>
          <w:iCs/>
          <w:lang w:eastAsia="en-GB"/>
        </w:rPr>
        <w:t xml:space="preserve">A. </w:t>
      </w:r>
      <w:proofErr w:type="spellStart"/>
      <w:r w:rsidRPr="00BB05DC">
        <w:rPr>
          <w:bCs/>
          <w:i/>
          <w:iCs/>
          <w:lang w:eastAsia="en-GB"/>
        </w:rPr>
        <w:t>pavonina</w:t>
      </w:r>
      <w:proofErr w:type="spellEnd"/>
      <w:r w:rsidRPr="00BB05DC">
        <w:rPr>
          <w:bCs/>
          <w:i/>
          <w:lang w:eastAsia="en-GB"/>
        </w:rPr>
        <w:t>) (5.3ha).</w:t>
      </w:r>
    </w:p>
    <w:p w14:paraId="4720B649" w14:textId="77777777" w:rsidR="007B1A99" w:rsidRPr="00BB05DC" w:rsidRDefault="007B1A99" w:rsidP="002B3237">
      <w:pPr>
        <w:numPr>
          <w:ilvl w:val="0"/>
          <w:numId w:val="16"/>
        </w:numPr>
        <w:contextualSpacing/>
        <w:rPr>
          <w:bCs/>
          <w:i/>
          <w:lang w:eastAsia="en-GB"/>
        </w:rPr>
      </w:pPr>
      <w:r w:rsidRPr="00E720CE">
        <w:rPr>
          <w:bCs/>
          <w:i/>
          <w:u w:val="single"/>
          <w:lang w:eastAsia="en-GB"/>
        </w:rPr>
        <w:t>Coconut dominated woodland</w:t>
      </w:r>
      <w:r w:rsidRPr="00BB05DC">
        <w:rPr>
          <w:bCs/>
          <w:i/>
          <w:lang w:eastAsia="en-GB"/>
        </w:rPr>
        <w:t xml:space="preserve"> (interspersed with some broadleaf native trees </w:t>
      </w:r>
      <w:proofErr w:type="spellStart"/>
      <w:r w:rsidRPr="00BB05DC">
        <w:rPr>
          <w:bCs/>
          <w:i/>
          <w:lang w:eastAsia="en-GB"/>
        </w:rPr>
        <w:t>including</w:t>
      </w:r>
      <w:r w:rsidRPr="00BB05DC">
        <w:rPr>
          <w:bCs/>
          <w:i/>
          <w:iCs/>
          <w:lang w:eastAsia="en-GB"/>
        </w:rPr>
        <w:t>T</w:t>
      </w:r>
      <w:proofErr w:type="spellEnd"/>
      <w:r w:rsidRPr="00BB05DC">
        <w:rPr>
          <w:bCs/>
          <w:i/>
          <w:iCs/>
          <w:lang w:eastAsia="en-GB"/>
        </w:rPr>
        <w:t xml:space="preserve">. </w:t>
      </w:r>
      <w:proofErr w:type="spellStart"/>
      <w:r w:rsidRPr="00BB05DC">
        <w:rPr>
          <w:bCs/>
          <w:i/>
          <w:iCs/>
          <w:lang w:eastAsia="en-GB"/>
        </w:rPr>
        <w:t>catappa</w:t>
      </w:r>
      <w:proofErr w:type="spellEnd"/>
      <w:r w:rsidRPr="00BB05DC">
        <w:rPr>
          <w:bCs/>
          <w:i/>
          <w:iCs/>
          <w:lang w:eastAsia="en-GB"/>
        </w:rPr>
        <w:t xml:space="preserve">, M. </w:t>
      </w:r>
      <w:proofErr w:type="spellStart"/>
      <w:r w:rsidRPr="00BB05DC">
        <w:rPr>
          <w:bCs/>
          <w:i/>
          <w:iCs/>
          <w:lang w:eastAsia="en-GB"/>
        </w:rPr>
        <w:t>citrifolia</w:t>
      </w:r>
      <w:proofErr w:type="spellEnd"/>
      <w:r w:rsidRPr="00BB05DC">
        <w:rPr>
          <w:bCs/>
          <w:i/>
          <w:iCs/>
          <w:lang w:eastAsia="en-GB"/>
        </w:rPr>
        <w:t xml:space="preserve">, P. </w:t>
      </w:r>
      <w:proofErr w:type="spellStart"/>
      <w:r w:rsidRPr="00BB05DC">
        <w:rPr>
          <w:bCs/>
          <w:i/>
          <w:iCs/>
          <w:lang w:eastAsia="en-GB"/>
        </w:rPr>
        <w:t>grandis</w:t>
      </w:r>
      <w:proofErr w:type="spellEnd"/>
      <w:r w:rsidRPr="00BB05DC">
        <w:rPr>
          <w:bCs/>
          <w:i/>
          <w:iCs/>
          <w:lang w:eastAsia="en-GB"/>
        </w:rPr>
        <w:t xml:space="preserve">, F. lutea, </w:t>
      </w:r>
      <w:proofErr w:type="spellStart"/>
      <w:r w:rsidRPr="00BB05DC">
        <w:rPr>
          <w:bCs/>
          <w:i/>
          <w:iCs/>
          <w:lang w:eastAsia="en-GB"/>
        </w:rPr>
        <w:t>Ochrosia</w:t>
      </w:r>
      <w:proofErr w:type="spellEnd"/>
      <w:r w:rsidRPr="00BB05DC">
        <w:rPr>
          <w:bCs/>
          <w:i/>
          <w:iCs/>
          <w:lang w:eastAsia="en-GB"/>
        </w:rPr>
        <w:t xml:space="preserve"> </w:t>
      </w:r>
      <w:proofErr w:type="spellStart"/>
      <w:r w:rsidRPr="00BB05DC">
        <w:rPr>
          <w:bCs/>
          <w:i/>
          <w:iCs/>
          <w:lang w:eastAsia="en-GB"/>
        </w:rPr>
        <w:t>oppositifolia</w:t>
      </w:r>
      <w:proofErr w:type="spellEnd"/>
      <w:r w:rsidRPr="00BB05DC">
        <w:rPr>
          <w:bCs/>
          <w:i/>
          <w:iCs/>
          <w:lang w:eastAsia="en-GB"/>
        </w:rPr>
        <w:t xml:space="preserve">, </w:t>
      </w:r>
      <w:proofErr w:type="spellStart"/>
      <w:r w:rsidRPr="00BB05DC">
        <w:rPr>
          <w:bCs/>
          <w:i/>
          <w:iCs/>
          <w:lang w:eastAsia="en-GB"/>
        </w:rPr>
        <w:t>Calophyllum</w:t>
      </w:r>
      <w:proofErr w:type="spellEnd"/>
      <w:r w:rsidRPr="00BB05DC">
        <w:rPr>
          <w:bCs/>
          <w:i/>
          <w:iCs/>
          <w:lang w:eastAsia="en-GB"/>
        </w:rPr>
        <w:t xml:space="preserve"> </w:t>
      </w:r>
      <w:proofErr w:type="spellStart"/>
      <w:r w:rsidRPr="00BB05DC">
        <w:rPr>
          <w:bCs/>
          <w:i/>
          <w:iCs/>
          <w:lang w:eastAsia="en-GB"/>
        </w:rPr>
        <w:t>inophyllum</w:t>
      </w:r>
      <w:proofErr w:type="spellEnd"/>
      <w:r w:rsidRPr="00BB05DC">
        <w:rPr>
          <w:bCs/>
          <w:i/>
          <w:iCs/>
          <w:lang w:eastAsia="en-GB"/>
        </w:rPr>
        <w:t xml:space="preserve">, </w:t>
      </w:r>
      <w:proofErr w:type="spellStart"/>
      <w:r w:rsidRPr="00BB05DC">
        <w:rPr>
          <w:bCs/>
          <w:i/>
          <w:iCs/>
          <w:lang w:eastAsia="en-GB"/>
        </w:rPr>
        <w:t>Barringtonia</w:t>
      </w:r>
      <w:proofErr w:type="spellEnd"/>
      <w:r w:rsidRPr="00BB05DC">
        <w:rPr>
          <w:bCs/>
          <w:i/>
          <w:iCs/>
          <w:lang w:eastAsia="en-GB"/>
        </w:rPr>
        <w:t xml:space="preserve"> </w:t>
      </w:r>
      <w:proofErr w:type="spellStart"/>
      <w:r w:rsidRPr="00BB05DC">
        <w:rPr>
          <w:bCs/>
          <w:i/>
          <w:iCs/>
          <w:lang w:eastAsia="en-GB"/>
        </w:rPr>
        <w:t>asiatica</w:t>
      </w:r>
      <w:proofErr w:type="spellEnd"/>
      <w:r w:rsidRPr="00BB05DC">
        <w:rPr>
          <w:bCs/>
          <w:i/>
          <w:iCs/>
          <w:lang w:eastAsia="en-GB"/>
        </w:rPr>
        <w:t xml:space="preserve">, C. </w:t>
      </w:r>
      <w:proofErr w:type="spellStart"/>
      <w:r w:rsidRPr="00BB05DC">
        <w:rPr>
          <w:bCs/>
          <w:i/>
          <w:iCs/>
          <w:lang w:eastAsia="en-GB"/>
        </w:rPr>
        <w:t>subcordata</w:t>
      </w:r>
      <w:proofErr w:type="spellEnd"/>
      <w:r w:rsidRPr="00BB05DC">
        <w:rPr>
          <w:bCs/>
          <w:i/>
          <w:lang w:eastAsia="en-GB"/>
        </w:rPr>
        <w:t xml:space="preserve">) and the occasional </w:t>
      </w:r>
      <w:r w:rsidRPr="00BB05DC">
        <w:rPr>
          <w:bCs/>
          <w:i/>
          <w:iCs/>
          <w:lang w:eastAsia="en-GB"/>
        </w:rPr>
        <w:t>Casuarina</w:t>
      </w:r>
      <w:r w:rsidRPr="00BB05DC">
        <w:rPr>
          <w:bCs/>
          <w:i/>
          <w:lang w:eastAsia="en-GB"/>
        </w:rPr>
        <w:t>(18.8ha).</w:t>
      </w:r>
    </w:p>
    <w:p w14:paraId="4CFDF253" w14:textId="77777777" w:rsidR="007B1A99" w:rsidRPr="00BB05DC" w:rsidRDefault="007B1A99" w:rsidP="002B3237">
      <w:pPr>
        <w:numPr>
          <w:ilvl w:val="0"/>
          <w:numId w:val="16"/>
        </w:numPr>
        <w:contextualSpacing/>
        <w:rPr>
          <w:bCs/>
          <w:i/>
          <w:lang w:eastAsia="en-GB"/>
        </w:rPr>
      </w:pPr>
      <w:r w:rsidRPr="00E720CE">
        <w:rPr>
          <w:bCs/>
          <w:u w:val="single"/>
          <w:lang w:eastAsia="en-GB"/>
        </w:rPr>
        <w:t xml:space="preserve">Coconut and </w:t>
      </w:r>
      <w:r w:rsidRPr="00E720CE">
        <w:rPr>
          <w:bCs/>
          <w:i/>
          <w:iCs/>
          <w:u w:val="single"/>
          <w:lang w:eastAsia="en-GB"/>
        </w:rPr>
        <w:t>Casuarina</w:t>
      </w:r>
      <w:r w:rsidRPr="00E720CE">
        <w:rPr>
          <w:bCs/>
          <w:u w:val="single"/>
          <w:lang w:eastAsia="en-GB"/>
        </w:rPr>
        <w:t xml:space="preserve"> dominated woodland</w:t>
      </w:r>
      <w:r w:rsidRPr="00BB05DC">
        <w:rPr>
          <w:bCs/>
          <w:lang w:eastAsia="en-GB"/>
        </w:rPr>
        <w:t xml:space="preserve"> (interspersed with some broadleaf native trees</w:t>
      </w:r>
      <w:r>
        <w:rPr>
          <w:bCs/>
          <w:lang w:eastAsia="en-GB"/>
        </w:rPr>
        <w:t xml:space="preserve"> </w:t>
      </w:r>
      <w:r w:rsidRPr="00BB05DC">
        <w:rPr>
          <w:bCs/>
          <w:lang w:eastAsia="en-GB"/>
        </w:rPr>
        <w:t>of same species as above) (28.7ha).</w:t>
      </w:r>
    </w:p>
    <w:p w14:paraId="454631E5" w14:textId="77777777" w:rsidR="007B1A99" w:rsidRPr="00BB05DC" w:rsidRDefault="007B1A99" w:rsidP="002B3237">
      <w:pPr>
        <w:numPr>
          <w:ilvl w:val="0"/>
          <w:numId w:val="16"/>
        </w:numPr>
        <w:contextualSpacing/>
        <w:rPr>
          <w:bCs/>
          <w:i/>
          <w:iCs/>
          <w:lang w:eastAsia="en-GB"/>
        </w:rPr>
      </w:pPr>
      <w:r w:rsidRPr="00E720CE">
        <w:rPr>
          <w:bCs/>
          <w:lang w:eastAsia="en-GB"/>
        </w:rPr>
        <w:t>Native beach fringe vegetation</w:t>
      </w:r>
      <w:r>
        <w:rPr>
          <w:bCs/>
          <w:i/>
          <w:lang w:eastAsia="en-GB"/>
        </w:rPr>
        <w:t xml:space="preserve"> (comprised</w:t>
      </w:r>
      <w:r w:rsidRPr="00BB05DC">
        <w:rPr>
          <w:bCs/>
          <w:i/>
          <w:lang w:eastAsia="en-GB"/>
        </w:rPr>
        <w:t xml:space="preserve"> mainly </w:t>
      </w:r>
      <w:r>
        <w:rPr>
          <w:bCs/>
          <w:i/>
          <w:lang w:eastAsia="en-GB"/>
        </w:rPr>
        <w:t xml:space="preserve">of </w:t>
      </w:r>
      <w:r w:rsidRPr="00BB05DC">
        <w:rPr>
          <w:bCs/>
          <w:i/>
          <w:iCs/>
          <w:lang w:eastAsia="en-GB"/>
        </w:rPr>
        <w:t>S. sericea</w:t>
      </w:r>
      <w:r w:rsidRPr="00BB05DC">
        <w:rPr>
          <w:bCs/>
          <w:i/>
          <w:lang w:eastAsia="en-GB"/>
        </w:rPr>
        <w:t xml:space="preserve">, </w:t>
      </w:r>
      <w:r w:rsidRPr="00BB05DC">
        <w:rPr>
          <w:bCs/>
          <w:i/>
          <w:iCs/>
          <w:lang w:eastAsia="en-GB"/>
        </w:rPr>
        <w:t>G.</w:t>
      </w:r>
      <w:r>
        <w:rPr>
          <w:bCs/>
          <w:i/>
          <w:iCs/>
          <w:lang w:eastAsia="en-GB"/>
        </w:rPr>
        <w:t xml:space="preserve"> </w:t>
      </w:r>
      <w:proofErr w:type="spellStart"/>
      <w:r w:rsidRPr="00BB05DC">
        <w:rPr>
          <w:bCs/>
          <w:i/>
          <w:iCs/>
          <w:lang w:eastAsia="en-GB"/>
        </w:rPr>
        <w:t>speciosa</w:t>
      </w:r>
      <w:proofErr w:type="spellEnd"/>
      <w:r w:rsidRPr="00BB05DC">
        <w:rPr>
          <w:bCs/>
          <w:i/>
          <w:iCs/>
          <w:lang w:eastAsia="en-GB"/>
        </w:rPr>
        <w:t>,</w:t>
      </w:r>
      <w:r>
        <w:rPr>
          <w:bCs/>
          <w:i/>
          <w:iCs/>
          <w:lang w:eastAsia="en-GB"/>
        </w:rPr>
        <w:t xml:space="preserve"> </w:t>
      </w:r>
      <w:r w:rsidRPr="00BB05DC">
        <w:rPr>
          <w:bCs/>
          <w:i/>
          <w:iCs/>
          <w:lang w:eastAsia="en-GB"/>
        </w:rPr>
        <w:t xml:space="preserve">S. </w:t>
      </w:r>
      <w:proofErr w:type="spellStart"/>
      <w:r w:rsidRPr="00BB05DC">
        <w:rPr>
          <w:bCs/>
          <w:i/>
          <w:iCs/>
          <w:lang w:eastAsia="en-GB"/>
        </w:rPr>
        <w:t>maritima</w:t>
      </w:r>
      <w:proofErr w:type="spellEnd"/>
      <w:r w:rsidRPr="00BB05DC">
        <w:rPr>
          <w:bCs/>
          <w:i/>
          <w:lang w:eastAsia="en-GB"/>
        </w:rPr>
        <w:t>,</w:t>
      </w:r>
      <w:r w:rsidRPr="00BB05DC">
        <w:rPr>
          <w:bCs/>
          <w:i/>
          <w:iCs/>
          <w:lang w:eastAsia="en-GB"/>
        </w:rPr>
        <w:t xml:space="preserve"> T. </w:t>
      </w:r>
      <w:proofErr w:type="spellStart"/>
      <w:r w:rsidRPr="00BB05DC">
        <w:rPr>
          <w:bCs/>
          <w:i/>
          <w:iCs/>
          <w:lang w:eastAsia="en-GB"/>
        </w:rPr>
        <w:t>argentea</w:t>
      </w:r>
      <w:proofErr w:type="spellEnd"/>
      <w:r w:rsidRPr="00BB05DC">
        <w:rPr>
          <w:bCs/>
          <w:i/>
          <w:lang w:eastAsia="en-GB"/>
        </w:rPr>
        <w:t xml:space="preserve">, </w:t>
      </w:r>
      <w:proofErr w:type="spellStart"/>
      <w:r w:rsidRPr="00BB05DC">
        <w:rPr>
          <w:bCs/>
          <w:i/>
          <w:iCs/>
          <w:lang w:eastAsia="en-GB"/>
        </w:rPr>
        <w:t>Thespesia</w:t>
      </w:r>
      <w:proofErr w:type="spellEnd"/>
      <w:r>
        <w:rPr>
          <w:bCs/>
          <w:i/>
          <w:iCs/>
          <w:lang w:eastAsia="en-GB"/>
        </w:rPr>
        <w:t xml:space="preserve"> </w:t>
      </w:r>
      <w:proofErr w:type="spellStart"/>
      <w:r w:rsidRPr="00BB05DC">
        <w:rPr>
          <w:bCs/>
          <w:i/>
          <w:iCs/>
          <w:lang w:eastAsia="en-GB"/>
        </w:rPr>
        <w:t>populena</w:t>
      </w:r>
      <w:proofErr w:type="spellEnd"/>
      <w:r w:rsidRPr="00BB05DC">
        <w:rPr>
          <w:bCs/>
          <w:i/>
          <w:lang w:eastAsia="en-GB"/>
        </w:rPr>
        <w:t xml:space="preserve"> and </w:t>
      </w:r>
      <w:r w:rsidRPr="00BB05DC">
        <w:rPr>
          <w:bCs/>
          <w:i/>
          <w:iCs/>
          <w:lang w:eastAsia="en-GB"/>
        </w:rPr>
        <w:t xml:space="preserve">Hibiscus </w:t>
      </w:r>
      <w:proofErr w:type="spellStart"/>
      <w:r w:rsidRPr="00BB05DC">
        <w:rPr>
          <w:bCs/>
          <w:i/>
          <w:iCs/>
          <w:lang w:eastAsia="en-GB"/>
        </w:rPr>
        <w:t>tiliaceus</w:t>
      </w:r>
      <w:proofErr w:type="spellEnd"/>
      <w:r w:rsidRPr="00BB05DC">
        <w:rPr>
          <w:bCs/>
          <w:i/>
          <w:lang w:eastAsia="en-GB"/>
        </w:rPr>
        <w:t>) (4.3ha).</w:t>
      </w:r>
    </w:p>
    <w:p w14:paraId="30F4EC91" w14:textId="77777777" w:rsidR="007B1A99" w:rsidRDefault="007B1A99" w:rsidP="002B3237">
      <w:pPr>
        <w:numPr>
          <w:ilvl w:val="0"/>
          <w:numId w:val="16"/>
        </w:numPr>
        <w:contextualSpacing/>
      </w:pPr>
    </w:p>
    <w:p w14:paraId="30B8B1ED" w14:textId="77777777" w:rsidR="007B1A99" w:rsidRDefault="007B1A99" w:rsidP="00264C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C22048" w15:done="0"/>
  <w15:commentEx w15:paraId="3AAFE9C2" w15:paraIdParent="5CC22048" w15:done="0"/>
  <w15:commentEx w15:paraId="697E722E" w15:paraIdParent="5CC22048" w15:done="0"/>
  <w15:commentEx w15:paraId="461E1EAC" w15:done="0"/>
  <w15:commentEx w15:paraId="3478B56C" w15:done="0"/>
  <w15:commentEx w15:paraId="25408303" w15:done="0"/>
  <w15:commentEx w15:paraId="206F9E29" w15:done="0"/>
  <w15:commentEx w15:paraId="1584C1B2" w15:done="0"/>
  <w15:commentEx w15:paraId="145FD6ED" w15:done="0"/>
  <w15:commentEx w15:paraId="33938748" w15:done="0"/>
  <w15:commentEx w15:paraId="4290B275" w15:paraIdParent="33938748" w15:done="0"/>
  <w15:commentEx w15:paraId="6A3153FA" w15:paraIdParent="33938748" w15:done="0"/>
  <w15:commentEx w15:paraId="65F00524" w15:done="0"/>
  <w15:commentEx w15:paraId="4051C38C" w15:done="0"/>
  <w15:commentEx w15:paraId="2F833CE4" w15:done="0"/>
  <w15:commentEx w15:paraId="23CC0108" w15:paraIdParent="2F833CE4" w15:done="0"/>
  <w15:commentEx w15:paraId="7C7EFBC2" w15:paraIdParent="2F833CE4" w15:done="0"/>
  <w15:commentEx w15:paraId="7EA07BE5" w15:done="0"/>
  <w15:commentEx w15:paraId="79F9CCCB" w15:done="0"/>
  <w15:commentEx w15:paraId="080E6F19" w15:paraIdParent="79F9CCCB" w15:done="0"/>
  <w15:commentEx w15:paraId="69718AE6" w15:done="0"/>
  <w15:commentEx w15:paraId="6E2BDAD4" w15:done="0"/>
  <w15:commentEx w15:paraId="19487E0C" w15:done="0"/>
  <w15:commentEx w15:paraId="20E72E7C" w15:paraIdParent="19487E0C" w15:done="0"/>
  <w15:commentEx w15:paraId="72C26470" w15:done="0"/>
  <w15:commentEx w15:paraId="12723119" w15:done="0"/>
  <w15:commentEx w15:paraId="22E8368C" w15:paraIdParent="12723119" w15:done="0"/>
  <w15:commentEx w15:paraId="41D23A8A" w15:done="0"/>
  <w15:commentEx w15:paraId="4D571128" w15:done="0"/>
  <w15:commentEx w15:paraId="6E321D2B" w15:done="0"/>
  <w15:commentEx w15:paraId="2769D8B8" w15:done="0"/>
  <w15:commentEx w15:paraId="22ABDA7F" w15:done="0"/>
  <w15:commentEx w15:paraId="35E9F0D6" w15:paraIdParent="22ABDA7F" w15:done="0"/>
  <w15:commentEx w15:paraId="6AC90C25" w15:done="0"/>
  <w15:commentEx w15:paraId="45C98A38" w15:done="0"/>
  <w15:commentEx w15:paraId="5FC84F9F" w15:paraIdParent="45C98A38" w15:done="0"/>
  <w15:commentEx w15:paraId="22A37954" w15:done="0"/>
  <w15:commentEx w15:paraId="74725AF0" w15:paraIdParent="22A37954" w15:done="0"/>
  <w15:commentEx w15:paraId="57367504" w15:done="0"/>
  <w15:commentEx w15:paraId="5F341064" w15:paraIdParent="57367504" w15:done="0"/>
  <w15:commentEx w15:paraId="2F351196" w15:paraIdParent="57367504" w15:done="0"/>
  <w15:commentEx w15:paraId="41961A56" w15:done="0"/>
  <w15:commentEx w15:paraId="481D4A92" w15:paraIdParent="41961A56" w15:done="0"/>
  <w15:commentEx w15:paraId="264A2654" w15:paraIdParent="41961A56" w15:done="0"/>
  <w15:commentEx w15:paraId="7317DECB" w15:done="0"/>
  <w15:commentEx w15:paraId="30B8B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C22048" w16cid:durableId="1E22A804"/>
  <w16cid:commentId w16cid:paraId="3AAFE9C2" w16cid:durableId="1FB9FC1A"/>
  <w16cid:commentId w16cid:paraId="697E722E" w16cid:durableId="1FB9FC1B"/>
  <w16cid:commentId w16cid:paraId="461E1EAC" w16cid:durableId="1FB9FC1C"/>
  <w16cid:commentId w16cid:paraId="3478B56C" w16cid:durableId="1FB9FC1D"/>
  <w16cid:commentId w16cid:paraId="25408303" w16cid:durableId="1FB9FC20"/>
  <w16cid:commentId w16cid:paraId="206F9E29" w16cid:durableId="20A62211"/>
  <w16cid:commentId w16cid:paraId="1584C1B2" w16cid:durableId="20A6225E"/>
  <w16cid:commentId w16cid:paraId="145FD6ED" w16cid:durableId="1FB9FC2E"/>
  <w16cid:commentId w16cid:paraId="33938748" w16cid:durableId="1FB9FC2F"/>
  <w16cid:commentId w16cid:paraId="4290B275" w16cid:durableId="20A66676"/>
  <w16cid:commentId w16cid:paraId="6A3153FA" w16cid:durableId="20C0D61C"/>
  <w16cid:commentId w16cid:paraId="65F00524" w16cid:durableId="1FB9FC30"/>
  <w16cid:commentId w16cid:paraId="4051C38C" w16cid:durableId="1FB9FC33"/>
  <w16cid:commentId w16cid:paraId="2F833CE4" w16cid:durableId="1E5134E6"/>
  <w16cid:commentId w16cid:paraId="23CC0108" w16cid:durableId="1FB9FC37"/>
  <w16cid:commentId w16cid:paraId="7C7EFBC2" w16cid:durableId="20A6710D"/>
  <w16cid:commentId w16cid:paraId="7EA07BE5" w16cid:durableId="1FB9FC3A"/>
  <w16cid:commentId w16cid:paraId="79F9CCCB" w16cid:durableId="1FB9FC3C"/>
  <w16cid:commentId w16cid:paraId="080E6F19" w16cid:durableId="20A75BC1"/>
  <w16cid:commentId w16cid:paraId="69718AE6" w16cid:durableId="1E513A9D"/>
  <w16cid:commentId w16cid:paraId="6E2BDAD4" w16cid:durableId="1FB9FC4B"/>
  <w16cid:commentId w16cid:paraId="19487E0C" w16cid:durableId="1E513872"/>
  <w16cid:commentId w16cid:paraId="20E72E7C" w16cid:durableId="1EC1887F"/>
  <w16cid:commentId w16cid:paraId="72C26470" w16cid:durableId="1FB9FC53"/>
  <w16cid:commentId w16cid:paraId="12723119" w16cid:durableId="1FB9FC5E"/>
  <w16cid:commentId w16cid:paraId="22E8368C" w16cid:durableId="20A7606F"/>
  <w16cid:commentId w16cid:paraId="41D23A8A" w16cid:durableId="1FB9FC5F"/>
  <w16cid:commentId w16cid:paraId="4D571128" w16cid:durableId="20A76BF0"/>
  <w16cid:commentId w16cid:paraId="6E321D2B" w16cid:durableId="20A76CE5"/>
  <w16cid:commentId w16cid:paraId="2769D8B8" w16cid:durableId="1FB9FC65"/>
  <w16cid:commentId w16cid:paraId="22ABDA7F" w16cid:durableId="1FB9FC66"/>
  <w16cid:commentId w16cid:paraId="35E9F0D6" w16cid:durableId="1FB9FC67"/>
  <w16cid:commentId w16cid:paraId="6AC90C25" w16cid:durableId="1FB9FC68"/>
  <w16cid:commentId w16cid:paraId="45C98A38" w16cid:durableId="1FB9FC70"/>
  <w16cid:commentId w16cid:paraId="5FC84F9F" w16cid:durableId="1FB9FC71"/>
  <w16cid:commentId w16cid:paraId="22A37954" w16cid:durableId="1FB9FC72"/>
  <w16cid:commentId w16cid:paraId="74725AF0" w16cid:durableId="1FB9FC73"/>
  <w16cid:commentId w16cid:paraId="57367504" w16cid:durableId="1FB9FC75"/>
  <w16cid:commentId w16cid:paraId="5F341064" w16cid:durableId="1FB9FC76"/>
  <w16cid:commentId w16cid:paraId="2F351196" w16cid:durableId="20A77223"/>
  <w16cid:commentId w16cid:paraId="41961A56" w16cid:durableId="1FB9FC79"/>
  <w16cid:commentId w16cid:paraId="481D4A92" w16cid:durableId="1FB9FC7A"/>
  <w16cid:commentId w16cid:paraId="264A2654" w16cid:durableId="20A777D6"/>
  <w16cid:commentId w16cid:paraId="7317DECB" w16cid:durableId="20A77350"/>
  <w16cid:commentId w16cid:paraId="30B8B1ED" w16cid:durableId="1E22A8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78BB7" w14:textId="77777777" w:rsidR="00E722E8" w:rsidRDefault="00E722E8" w:rsidP="00AD32DE">
      <w:r>
        <w:separator/>
      </w:r>
    </w:p>
  </w:endnote>
  <w:endnote w:type="continuationSeparator" w:id="0">
    <w:p w14:paraId="4F50AFAD" w14:textId="77777777" w:rsidR="00E722E8" w:rsidRDefault="00E722E8"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B5DD4" w14:textId="77777777" w:rsidR="00E722E8" w:rsidRDefault="00E722E8" w:rsidP="00AD32DE">
      <w:r>
        <w:separator/>
      </w:r>
    </w:p>
  </w:footnote>
  <w:footnote w:type="continuationSeparator" w:id="0">
    <w:p w14:paraId="5F4B0548" w14:textId="77777777" w:rsidR="00E722E8" w:rsidRDefault="00E722E8"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7B1A99" w:rsidRDefault="00E722E8">
    <w:pPr>
      <w:pStyle w:val="Header"/>
    </w:pPr>
    <w:r>
      <w:rPr>
        <w:noProof/>
        <w:lang w:val="en-US"/>
      </w:rPr>
      <w:pict w14:anchorId="41A31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7B1A99" w:rsidRPr="006E042E" w:rsidRDefault="00E722E8" w:rsidP="006E042E">
    <w:pPr>
      <w:autoSpaceDE w:val="0"/>
      <w:autoSpaceDN w:val="0"/>
      <w:adjustRightInd w:val="0"/>
      <w:spacing w:line="360" w:lineRule="auto"/>
      <w:jc w:val="center"/>
      <w:rPr>
        <w:bCs/>
      </w:rPr>
    </w:pPr>
    <w:r>
      <w:rPr>
        <w:noProof/>
        <w:lang w:val="en-US"/>
      </w:rPr>
      <w:pict w14:anchorId="53A576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7B1A99" w:rsidRDefault="00E722E8">
    <w:pPr>
      <w:pStyle w:val="Header"/>
    </w:pPr>
    <w:r>
      <w:rPr>
        <w:noProof/>
        <w:lang w:val="en-US"/>
      </w:rPr>
      <w:pict w14:anchorId="6DEB7E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771075"/>
    <w:multiLevelType w:val="hybridMultilevel"/>
    <w:tmpl w:val="2D82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E68EF"/>
    <w:multiLevelType w:val="multilevel"/>
    <w:tmpl w:val="E6D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B47023"/>
    <w:multiLevelType w:val="hybridMultilevel"/>
    <w:tmpl w:val="01F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4"/>
  </w:num>
  <w:num w:numId="2">
    <w:abstractNumId w:val="10"/>
  </w:num>
  <w:num w:numId="3">
    <w:abstractNumId w:val="7"/>
  </w:num>
  <w:num w:numId="4">
    <w:abstractNumId w:val="6"/>
  </w:num>
  <w:num w:numId="5">
    <w:abstractNumId w:val="16"/>
  </w:num>
  <w:num w:numId="6">
    <w:abstractNumId w:val="15"/>
  </w:num>
  <w:num w:numId="7">
    <w:abstractNumId w:val="9"/>
  </w:num>
  <w:num w:numId="8">
    <w:abstractNumId w:val="12"/>
  </w:num>
  <w:num w:numId="9">
    <w:abstractNumId w:val="17"/>
  </w:num>
  <w:num w:numId="10">
    <w:abstractNumId w:val="1"/>
  </w:num>
  <w:num w:numId="11">
    <w:abstractNumId w:val="8"/>
  </w:num>
  <w:num w:numId="12">
    <w:abstractNumId w:val="2"/>
  </w:num>
  <w:num w:numId="13">
    <w:abstractNumId w:val="11"/>
  </w:num>
  <w:num w:numId="14">
    <w:abstractNumId w:val="13"/>
  </w:num>
  <w:num w:numId="15">
    <w:abstractNumId w:val="0"/>
  </w:num>
  <w:num w:numId="16">
    <w:abstractNumId w:val="14"/>
  </w:num>
  <w:num w:numId="17">
    <w:abstractNumId w:val="5"/>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NB">
    <w15:presenceInfo w15:providerId="None" w15:userId="NB"/>
  </w15:person>
  <w15:person w15:author="April Burt [2]">
    <w15:presenceInfo w15:providerId="AD" w15:userId="S::april.burt@oxforduni.onmicrosoft.com::261ea8d3-cdf5-47bc-8eda-78ed45ac72e6"/>
  </w15:person>
  <w15:person w15:author="Fernando Cagua">
    <w15:presenceInfo w15:providerId="AD" w15:userId="S::efc29@uclive.ac.nz::621000bd-322e-4102-8fb0-316b9f47abce"/>
  </w15:person>
  <w15:person w15:author="Annette F">
    <w15:presenceInfo w15:providerId="Windows Live" w15:userId="d49fa0ea58330edf"/>
  </w15:person>
  <w15:person w15:author="Fernando Cagua [2]">
    <w15:presenceInfo w15:providerId="Windows Live" w15:userId="621000bd-322e-4102-8fb0-316b9f47abce"/>
  </w15:person>
  <w15:person w15:author="April Burt [3]">
    <w15:presenceInfo w15:providerId="AD" w15:userId="S-1-5-21-772776664-3761565080-2781265231-4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1"/>
    <w:rsid w:val="00001120"/>
    <w:rsid w:val="00006D1A"/>
    <w:rsid w:val="00010128"/>
    <w:rsid w:val="000109A4"/>
    <w:rsid w:val="000122C4"/>
    <w:rsid w:val="000144CC"/>
    <w:rsid w:val="00015131"/>
    <w:rsid w:val="000153F4"/>
    <w:rsid w:val="000167A5"/>
    <w:rsid w:val="00020AB6"/>
    <w:rsid w:val="00021C63"/>
    <w:rsid w:val="00024372"/>
    <w:rsid w:val="000268B4"/>
    <w:rsid w:val="00027409"/>
    <w:rsid w:val="00030A68"/>
    <w:rsid w:val="000319E9"/>
    <w:rsid w:val="00033676"/>
    <w:rsid w:val="00033FF0"/>
    <w:rsid w:val="00034349"/>
    <w:rsid w:val="00034AC3"/>
    <w:rsid w:val="00035E3D"/>
    <w:rsid w:val="000362E9"/>
    <w:rsid w:val="00036535"/>
    <w:rsid w:val="00036CAB"/>
    <w:rsid w:val="00037F26"/>
    <w:rsid w:val="000400B5"/>
    <w:rsid w:val="000421B5"/>
    <w:rsid w:val="000423BC"/>
    <w:rsid w:val="00043BAD"/>
    <w:rsid w:val="00044568"/>
    <w:rsid w:val="00047C72"/>
    <w:rsid w:val="0005023F"/>
    <w:rsid w:val="00051CC1"/>
    <w:rsid w:val="00052467"/>
    <w:rsid w:val="00052DFC"/>
    <w:rsid w:val="00053B11"/>
    <w:rsid w:val="00053CF4"/>
    <w:rsid w:val="0005419A"/>
    <w:rsid w:val="0005487B"/>
    <w:rsid w:val="00056C58"/>
    <w:rsid w:val="00057121"/>
    <w:rsid w:val="00062658"/>
    <w:rsid w:val="00063E64"/>
    <w:rsid w:val="00064247"/>
    <w:rsid w:val="0007130B"/>
    <w:rsid w:val="00072583"/>
    <w:rsid w:val="00072947"/>
    <w:rsid w:val="00072A9D"/>
    <w:rsid w:val="00072B68"/>
    <w:rsid w:val="00074146"/>
    <w:rsid w:val="00076F1C"/>
    <w:rsid w:val="000811ED"/>
    <w:rsid w:val="00081D88"/>
    <w:rsid w:val="00081F57"/>
    <w:rsid w:val="00082673"/>
    <w:rsid w:val="000838A0"/>
    <w:rsid w:val="00084393"/>
    <w:rsid w:val="0008552F"/>
    <w:rsid w:val="00086A0A"/>
    <w:rsid w:val="000875FD"/>
    <w:rsid w:val="00090A12"/>
    <w:rsid w:val="00093D6C"/>
    <w:rsid w:val="0009548B"/>
    <w:rsid w:val="00095DD4"/>
    <w:rsid w:val="000960D8"/>
    <w:rsid w:val="000A15BC"/>
    <w:rsid w:val="000A1A3E"/>
    <w:rsid w:val="000A1AB5"/>
    <w:rsid w:val="000A3846"/>
    <w:rsid w:val="000A405C"/>
    <w:rsid w:val="000A436E"/>
    <w:rsid w:val="000A56FC"/>
    <w:rsid w:val="000A745C"/>
    <w:rsid w:val="000B08EA"/>
    <w:rsid w:val="000B171A"/>
    <w:rsid w:val="000B1D2F"/>
    <w:rsid w:val="000B20D8"/>
    <w:rsid w:val="000B2A34"/>
    <w:rsid w:val="000B2EBC"/>
    <w:rsid w:val="000B43E5"/>
    <w:rsid w:val="000B5592"/>
    <w:rsid w:val="000B5ED9"/>
    <w:rsid w:val="000B73C6"/>
    <w:rsid w:val="000C0C20"/>
    <w:rsid w:val="000C1CBA"/>
    <w:rsid w:val="000C2BB8"/>
    <w:rsid w:val="000C3B9C"/>
    <w:rsid w:val="000C3D03"/>
    <w:rsid w:val="000C49AB"/>
    <w:rsid w:val="000C5727"/>
    <w:rsid w:val="000C7395"/>
    <w:rsid w:val="000D084C"/>
    <w:rsid w:val="000D1B5C"/>
    <w:rsid w:val="000D1B9E"/>
    <w:rsid w:val="000D3A45"/>
    <w:rsid w:val="000D3AE2"/>
    <w:rsid w:val="000D68B3"/>
    <w:rsid w:val="000D6B5E"/>
    <w:rsid w:val="000E037B"/>
    <w:rsid w:val="000E49AE"/>
    <w:rsid w:val="000E68B6"/>
    <w:rsid w:val="000E7366"/>
    <w:rsid w:val="000E768C"/>
    <w:rsid w:val="000E775A"/>
    <w:rsid w:val="000E79E9"/>
    <w:rsid w:val="000F547D"/>
    <w:rsid w:val="000F7683"/>
    <w:rsid w:val="001002EF"/>
    <w:rsid w:val="00101278"/>
    <w:rsid w:val="00101A9B"/>
    <w:rsid w:val="001047FC"/>
    <w:rsid w:val="0010504B"/>
    <w:rsid w:val="00111BDE"/>
    <w:rsid w:val="00114316"/>
    <w:rsid w:val="00114F4A"/>
    <w:rsid w:val="0011516A"/>
    <w:rsid w:val="001166D8"/>
    <w:rsid w:val="00117863"/>
    <w:rsid w:val="00117BB7"/>
    <w:rsid w:val="00117FAC"/>
    <w:rsid w:val="001209B0"/>
    <w:rsid w:val="001218AE"/>
    <w:rsid w:val="00123727"/>
    <w:rsid w:val="00123D1B"/>
    <w:rsid w:val="00123FB0"/>
    <w:rsid w:val="00123FB8"/>
    <w:rsid w:val="00126300"/>
    <w:rsid w:val="00126F9D"/>
    <w:rsid w:val="00132717"/>
    <w:rsid w:val="0013420C"/>
    <w:rsid w:val="001347ED"/>
    <w:rsid w:val="00135328"/>
    <w:rsid w:val="00136546"/>
    <w:rsid w:val="00136636"/>
    <w:rsid w:val="00136BB7"/>
    <w:rsid w:val="00137596"/>
    <w:rsid w:val="00141379"/>
    <w:rsid w:val="0014342F"/>
    <w:rsid w:val="00143D40"/>
    <w:rsid w:val="00144359"/>
    <w:rsid w:val="00144E10"/>
    <w:rsid w:val="00147B9C"/>
    <w:rsid w:val="00147C86"/>
    <w:rsid w:val="0015122D"/>
    <w:rsid w:val="00151F97"/>
    <w:rsid w:val="001521C9"/>
    <w:rsid w:val="001543EA"/>
    <w:rsid w:val="00154794"/>
    <w:rsid w:val="001548E5"/>
    <w:rsid w:val="00156318"/>
    <w:rsid w:val="001575F2"/>
    <w:rsid w:val="00157BA4"/>
    <w:rsid w:val="0016073F"/>
    <w:rsid w:val="00160A27"/>
    <w:rsid w:val="00161627"/>
    <w:rsid w:val="00164F66"/>
    <w:rsid w:val="0017272C"/>
    <w:rsid w:val="00175DB7"/>
    <w:rsid w:val="00180197"/>
    <w:rsid w:val="001807D1"/>
    <w:rsid w:val="00182955"/>
    <w:rsid w:val="00184890"/>
    <w:rsid w:val="00186053"/>
    <w:rsid w:val="001861A7"/>
    <w:rsid w:val="00186323"/>
    <w:rsid w:val="00190123"/>
    <w:rsid w:val="00194601"/>
    <w:rsid w:val="00194CEE"/>
    <w:rsid w:val="001956A3"/>
    <w:rsid w:val="00196922"/>
    <w:rsid w:val="00196D1A"/>
    <w:rsid w:val="001A0F28"/>
    <w:rsid w:val="001A1CE6"/>
    <w:rsid w:val="001A21DE"/>
    <w:rsid w:val="001A45B8"/>
    <w:rsid w:val="001A4854"/>
    <w:rsid w:val="001A55BC"/>
    <w:rsid w:val="001A5F15"/>
    <w:rsid w:val="001A6063"/>
    <w:rsid w:val="001A67E9"/>
    <w:rsid w:val="001A6D61"/>
    <w:rsid w:val="001A7800"/>
    <w:rsid w:val="001A7F0E"/>
    <w:rsid w:val="001B0924"/>
    <w:rsid w:val="001B18EC"/>
    <w:rsid w:val="001B1D51"/>
    <w:rsid w:val="001B2122"/>
    <w:rsid w:val="001B402D"/>
    <w:rsid w:val="001B4270"/>
    <w:rsid w:val="001B495A"/>
    <w:rsid w:val="001B5179"/>
    <w:rsid w:val="001B63B3"/>
    <w:rsid w:val="001B6B86"/>
    <w:rsid w:val="001B6BBD"/>
    <w:rsid w:val="001B7977"/>
    <w:rsid w:val="001C0385"/>
    <w:rsid w:val="001C0768"/>
    <w:rsid w:val="001C08A4"/>
    <w:rsid w:val="001C0C1B"/>
    <w:rsid w:val="001C16BE"/>
    <w:rsid w:val="001C2738"/>
    <w:rsid w:val="001C52BB"/>
    <w:rsid w:val="001C7646"/>
    <w:rsid w:val="001C7872"/>
    <w:rsid w:val="001C7C3A"/>
    <w:rsid w:val="001D0C8F"/>
    <w:rsid w:val="001D1415"/>
    <w:rsid w:val="001D3E1D"/>
    <w:rsid w:val="001D4183"/>
    <w:rsid w:val="001D5290"/>
    <w:rsid w:val="001D68B9"/>
    <w:rsid w:val="001D6D3E"/>
    <w:rsid w:val="001D6FCB"/>
    <w:rsid w:val="001E2634"/>
    <w:rsid w:val="001E3312"/>
    <w:rsid w:val="001E6728"/>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0B2E"/>
    <w:rsid w:val="00210C22"/>
    <w:rsid w:val="00210F3D"/>
    <w:rsid w:val="002125D3"/>
    <w:rsid w:val="002137B3"/>
    <w:rsid w:val="0021562E"/>
    <w:rsid w:val="00216519"/>
    <w:rsid w:val="00216C49"/>
    <w:rsid w:val="00220501"/>
    <w:rsid w:val="0022164E"/>
    <w:rsid w:val="00221E00"/>
    <w:rsid w:val="00222075"/>
    <w:rsid w:val="00222BF9"/>
    <w:rsid w:val="00223BFB"/>
    <w:rsid w:val="00224979"/>
    <w:rsid w:val="00225D8D"/>
    <w:rsid w:val="0023041C"/>
    <w:rsid w:val="00234B58"/>
    <w:rsid w:val="002358F4"/>
    <w:rsid w:val="00236122"/>
    <w:rsid w:val="00236C37"/>
    <w:rsid w:val="0023754F"/>
    <w:rsid w:val="00240A20"/>
    <w:rsid w:val="00240AD6"/>
    <w:rsid w:val="00241440"/>
    <w:rsid w:val="00242246"/>
    <w:rsid w:val="00242D82"/>
    <w:rsid w:val="002433F2"/>
    <w:rsid w:val="00243958"/>
    <w:rsid w:val="00244213"/>
    <w:rsid w:val="00245C56"/>
    <w:rsid w:val="002468BD"/>
    <w:rsid w:val="002505BD"/>
    <w:rsid w:val="00250E87"/>
    <w:rsid w:val="00253C98"/>
    <w:rsid w:val="002544B2"/>
    <w:rsid w:val="00257248"/>
    <w:rsid w:val="00257312"/>
    <w:rsid w:val="00257930"/>
    <w:rsid w:val="00261087"/>
    <w:rsid w:val="002610C5"/>
    <w:rsid w:val="0026123C"/>
    <w:rsid w:val="0026328C"/>
    <w:rsid w:val="002633E0"/>
    <w:rsid w:val="00264C0D"/>
    <w:rsid w:val="00265645"/>
    <w:rsid w:val="00265788"/>
    <w:rsid w:val="002677BC"/>
    <w:rsid w:val="0026784F"/>
    <w:rsid w:val="002705FD"/>
    <w:rsid w:val="00270BE3"/>
    <w:rsid w:val="00272171"/>
    <w:rsid w:val="00273276"/>
    <w:rsid w:val="002739F2"/>
    <w:rsid w:val="00273D8A"/>
    <w:rsid w:val="00281B0C"/>
    <w:rsid w:val="00283F99"/>
    <w:rsid w:val="002840FB"/>
    <w:rsid w:val="0028538F"/>
    <w:rsid w:val="0028786B"/>
    <w:rsid w:val="002919C7"/>
    <w:rsid w:val="002951E2"/>
    <w:rsid w:val="00295656"/>
    <w:rsid w:val="002958D6"/>
    <w:rsid w:val="00296AD5"/>
    <w:rsid w:val="00296FE4"/>
    <w:rsid w:val="00297314"/>
    <w:rsid w:val="002A0099"/>
    <w:rsid w:val="002A2379"/>
    <w:rsid w:val="002A3900"/>
    <w:rsid w:val="002A65DF"/>
    <w:rsid w:val="002A7848"/>
    <w:rsid w:val="002B12D6"/>
    <w:rsid w:val="002B3150"/>
    <w:rsid w:val="002B3237"/>
    <w:rsid w:val="002B3851"/>
    <w:rsid w:val="002B547F"/>
    <w:rsid w:val="002B5704"/>
    <w:rsid w:val="002C0386"/>
    <w:rsid w:val="002C26DC"/>
    <w:rsid w:val="002C2762"/>
    <w:rsid w:val="002C2EE5"/>
    <w:rsid w:val="002C3286"/>
    <w:rsid w:val="002C4FA8"/>
    <w:rsid w:val="002C586E"/>
    <w:rsid w:val="002C5EC8"/>
    <w:rsid w:val="002C65CD"/>
    <w:rsid w:val="002D0082"/>
    <w:rsid w:val="002D24DB"/>
    <w:rsid w:val="002D3E43"/>
    <w:rsid w:val="002D47CC"/>
    <w:rsid w:val="002D4AA6"/>
    <w:rsid w:val="002D715C"/>
    <w:rsid w:val="002E0689"/>
    <w:rsid w:val="002E1A06"/>
    <w:rsid w:val="002E2A12"/>
    <w:rsid w:val="002E36EB"/>
    <w:rsid w:val="002E3746"/>
    <w:rsid w:val="002E54EB"/>
    <w:rsid w:val="002E5A02"/>
    <w:rsid w:val="002E6B7F"/>
    <w:rsid w:val="002E6BA1"/>
    <w:rsid w:val="002E6E36"/>
    <w:rsid w:val="002F1369"/>
    <w:rsid w:val="002F1983"/>
    <w:rsid w:val="002F20AD"/>
    <w:rsid w:val="002F25DB"/>
    <w:rsid w:val="002F4B4F"/>
    <w:rsid w:val="002F52F2"/>
    <w:rsid w:val="002F692F"/>
    <w:rsid w:val="003006A9"/>
    <w:rsid w:val="00301B09"/>
    <w:rsid w:val="0030249A"/>
    <w:rsid w:val="00302707"/>
    <w:rsid w:val="003030A1"/>
    <w:rsid w:val="00303C0F"/>
    <w:rsid w:val="003077FD"/>
    <w:rsid w:val="00311999"/>
    <w:rsid w:val="0031227C"/>
    <w:rsid w:val="00313679"/>
    <w:rsid w:val="00314A49"/>
    <w:rsid w:val="003169D3"/>
    <w:rsid w:val="00316A15"/>
    <w:rsid w:val="00316B20"/>
    <w:rsid w:val="00321A0B"/>
    <w:rsid w:val="003234E3"/>
    <w:rsid w:val="00324376"/>
    <w:rsid w:val="0032547D"/>
    <w:rsid w:val="00327498"/>
    <w:rsid w:val="00327680"/>
    <w:rsid w:val="00330E7E"/>
    <w:rsid w:val="00332023"/>
    <w:rsid w:val="00333748"/>
    <w:rsid w:val="0033735F"/>
    <w:rsid w:val="003421F9"/>
    <w:rsid w:val="00343AE4"/>
    <w:rsid w:val="00344E9E"/>
    <w:rsid w:val="00344F8F"/>
    <w:rsid w:val="00346F93"/>
    <w:rsid w:val="00350C6C"/>
    <w:rsid w:val="003513B6"/>
    <w:rsid w:val="00351B15"/>
    <w:rsid w:val="0035208F"/>
    <w:rsid w:val="00354FEF"/>
    <w:rsid w:val="00355884"/>
    <w:rsid w:val="0035667D"/>
    <w:rsid w:val="00356E40"/>
    <w:rsid w:val="00361C1D"/>
    <w:rsid w:val="00362821"/>
    <w:rsid w:val="0036462B"/>
    <w:rsid w:val="003658EE"/>
    <w:rsid w:val="00367239"/>
    <w:rsid w:val="00372F51"/>
    <w:rsid w:val="003737A1"/>
    <w:rsid w:val="00374215"/>
    <w:rsid w:val="00374BC8"/>
    <w:rsid w:val="003759CA"/>
    <w:rsid w:val="003773CE"/>
    <w:rsid w:val="00380778"/>
    <w:rsid w:val="003819D2"/>
    <w:rsid w:val="0038290C"/>
    <w:rsid w:val="00382ACD"/>
    <w:rsid w:val="00382FAF"/>
    <w:rsid w:val="003836E9"/>
    <w:rsid w:val="003837B8"/>
    <w:rsid w:val="00383C29"/>
    <w:rsid w:val="00384A50"/>
    <w:rsid w:val="00384DF8"/>
    <w:rsid w:val="00385319"/>
    <w:rsid w:val="00387176"/>
    <w:rsid w:val="003871C0"/>
    <w:rsid w:val="00390717"/>
    <w:rsid w:val="00392D19"/>
    <w:rsid w:val="00393341"/>
    <w:rsid w:val="0039380E"/>
    <w:rsid w:val="003942A1"/>
    <w:rsid w:val="00395F2B"/>
    <w:rsid w:val="003976CA"/>
    <w:rsid w:val="003A0CFF"/>
    <w:rsid w:val="003A1046"/>
    <w:rsid w:val="003A2969"/>
    <w:rsid w:val="003A3DD3"/>
    <w:rsid w:val="003A56A3"/>
    <w:rsid w:val="003A62FE"/>
    <w:rsid w:val="003A66ED"/>
    <w:rsid w:val="003A6A1A"/>
    <w:rsid w:val="003A6A87"/>
    <w:rsid w:val="003A6E1F"/>
    <w:rsid w:val="003B295F"/>
    <w:rsid w:val="003B39D2"/>
    <w:rsid w:val="003B49AB"/>
    <w:rsid w:val="003B4AC6"/>
    <w:rsid w:val="003C1F2A"/>
    <w:rsid w:val="003C32CE"/>
    <w:rsid w:val="003C48DF"/>
    <w:rsid w:val="003C59F0"/>
    <w:rsid w:val="003C5CFD"/>
    <w:rsid w:val="003D0E07"/>
    <w:rsid w:val="003D13D6"/>
    <w:rsid w:val="003D1D4C"/>
    <w:rsid w:val="003D2E3D"/>
    <w:rsid w:val="003D3656"/>
    <w:rsid w:val="003D65D5"/>
    <w:rsid w:val="003D687A"/>
    <w:rsid w:val="003D6DEB"/>
    <w:rsid w:val="003D7517"/>
    <w:rsid w:val="003E1CC5"/>
    <w:rsid w:val="003E1D1B"/>
    <w:rsid w:val="003E2785"/>
    <w:rsid w:val="003E33BC"/>
    <w:rsid w:val="003E4B3F"/>
    <w:rsid w:val="003E548C"/>
    <w:rsid w:val="003E69BF"/>
    <w:rsid w:val="003F00FC"/>
    <w:rsid w:val="003F0C78"/>
    <w:rsid w:val="003F3C95"/>
    <w:rsid w:val="003F471E"/>
    <w:rsid w:val="003F47B9"/>
    <w:rsid w:val="003F483F"/>
    <w:rsid w:val="003F5CB2"/>
    <w:rsid w:val="003F6BF9"/>
    <w:rsid w:val="00400BBE"/>
    <w:rsid w:val="00400C2A"/>
    <w:rsid w:val="004017C2"/>
    <w:rsid w:val="00402293"/>
    <w:rsid w:val="004049C8"/>
    <w:rsid w:val="00404B75"/>
    <w:rsid w:val="0040689B"/>
    <w:rsid w:val="0040785C"/>
    <w:rsid w:val="00410981"/>
    <w:rsid w:val="004117F6"/>
    <w:rsid w:val="00411F6F"/>
    <w:rsid w:val="004126AC"/>
    <w:rsid w:val="00412DC6"/>
    <w:rsid w:val="004142E1"/>
    <w:rsid w:val="00415AA5"/>
    <w:rsid w:val="004171EE"/>
    <w:rsid w:val="0042071D"/>
    <w:rsid w:val="00421FB7"/>
    <w:rsid w:val="00422215"/>
    <w:rsid w:val="0042235E"/>
    <w:rsid w:val="00423522"/>
    <w:rsid w:val="00423B10"/>
    <w:rsid w:val="00423C57"/>
    <w:rsid w:val="00423F75"/>
    <w:rsid w:val="0042561B"/>
    <w:rsid w:val="00426CBB"/>
    <w:rsid w:val="00430D98"/>
    <w:rsid w:val="00432F32"/>
    <w:rsid w:val="00437CA9"/>
    <w:rsid w:val="00440404"/>
    <w:rsid w:val="00440E1C"/>
    <w:rsid w:val="0044292A"/>
    <w:rsid w:val="00442ADF"/>
    <w:rsid w:val="00442D10"/>
    <w:rsid w:val="00443102"/>
    <w:rsid w:val="00443626"/>
    <w:rsid w:val="0044518B"/>
    <w:rsid w:val="004469CC"/>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5D89"/>
    <w:rsid w:val="00486191"/>
    <w:rsid w:val="0048739E"/>
    <w:rsid w:val="00487CAB"/>
    <w:rsid w:val="0049018C"/>
    <w:rsid w:val="0049092A"/>
    <w:rsid w:val="00493517"/>
    <w:rsid w:val="004955FE"/>
    <w:rsid w:val="00496311"/>
    <w:rsid w:val="004A0E06"/>
    <w:rsid w:val="004A1347"/>
    <w:rsid w:val="004A159D"/>
    <w:rsid w:val="004A6953"/>
    <w:rsid w:val="004B4F83"/>
    <w:rsid w:val="004B5AFB"/>
    <w:rsid w:val="004B6C7A"/>
    <w:rsid w:val="004C10B7"/>
    <w:rsid w:val="004C522A"/>
    <w:rsid w:val="004D0856"/>
    <w:rsid w:val="004D0B82"/>
    <w:rsid w:val="004D19EA"/>
    <w:rsid w:val="004D1BFA"/>
    <w:rsid w:val="004D1D32"/>
    <w:rsid w:val="004D2A8A"/>
    <w:rsid w:val="004D621A"/>
    <w:rsid w:val="004D74C1"/>
    <w:rsid w:val="004D7C9C"/>
    <w:rsid w:val="004E0156"/>
    <w:rsid w:val="004E06FF"/>
    <w:rsid w:val="004E0A1A"/>
    <w:rsid w:val="004E18BE"/>
    <w:rsid w:val="004E63A4"/>
    <w:rsid w:val="004E7D1A"/>
    <w:rsid w:val="004F1A51"/>
    <w:rsid w:val="004F1DA5"/>
    <w:rsid w:val="004F4076"/>
    <w:rsid w:val="004F4770"/>
    <w:rsid w:val="004F7DC5"/>
    <w:rsid w:val="00500ADF"/>
    <w:rsid w:val="005015E6"/>
    <w:rsid w:val="0050183D"/>
    <w:rsid w:val="00502CE4"/>
    <w:rsid w:val="00503476"/>
    <w:rsid w:val="00505BC3"/>
    <w:rsid w:val="00506647"/>
    <w:rsid w:val="00507760"/>
    <w:rsid w:val="00511FE3"/>
    <w:rsid w:val="00512AA2"/>
    <w:rsid w:val="00517F7E"/>
    <w:rsid w:val="00520C3D"/>
    <w:rsid w:val="0052109F"/>
    <w:rsid w:val="00521746"/>
    <w:rsid w:val="00522BA1"/>
    <w:rsid w:val="00526E22"/>
    <w:rsid w:val="00527BF5"/>
    <w:rsid w:val="00533104"/>
    <w:rsid w:val="00533151"/>
    <w:rsid w:val="0053448C"/>
    <w:rsid w:val="005353F9"/>
    <w:rsid w:val="00535F02"/>
    <w:rsid w:val="0053646E"/>
    <w:rsid w:val="005368E8"/>
    <w:rsid w:val="00541171"/>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5EB2"/>
    <w:rsid w:val="0056602C"/>
    <w:rsid w:val="00567AC0"/>
    <w:rsid w:val="00570EB5"/>
    <w:rsid w:val="00572CEA"/>
    <w:rsid w:val="0057492C"/>
    <w:rsid w:val="005763B5"/>
    <w:rsid w:val="00576425"/>
    <w:rsid w:val="005805AB"/>
    <w:rsid w:val="005818C8"/>
    <w:rsid w:val="0058475F"/>
    <w:rsid w:val="00584C6E"/>
    <w:rsid w:val="00585650"/>
    <w:rsid w:val="00585CCD"/>
    <w:rsid w:val="00590925"/>
    <w:rsid w:val="00590ACD"/>
    <w:rsid w:val="00591445"/>
    <w:rsid w:val="00592936"/>
    <w:rsid w:val="005946E0"/>
    <w:rsid w:val="005953AC"/>
    <w:rsid w:val="00595EEA"/>
    <w:rsid w:val="005968B4"/>
    <w:rsid w:val="00596B96"/>
    <w:rsid w:val="00597594"/>
    <w:rsid w:val="005A038E"/>
    <w:rsid w:val="005A269D"/>
    <w:rsid w:val="005A2FCC"/>
    <w:rsid w:val="005A36C6"/>
    <w:rsid w:val="005A3756"/>
    <w:rsid w:val="005A672B"/>
    <w:rsid w:val="005A6C73"/>
    <w:rsid w:val="005B072E"/>
    <w:rsid w:val="005B5D18"/>
    <w:rsid w:val="005B79E5"/>
    <w:rsid w:val="005B7DF4"/>
    <w:rsid w:val="005C1EA7"/>
    <w:rsid w:val="005C2764"/>
    <w:rsid w:val="005C3612"/>
    <w:rsid w:val="005C4129"/>
    <w:rsid w:val="005C47BC"/>
    <w:rsid w:val="005C7362"/>
    <w:rsid w:val="005D2F86"/>
    <w:rsid w:val="005D30F4"/>
    <w:rsid w:val="005D5656"/>
    <w:rsid w:val="005D7060"/>
    <w:rsid w:val="005E11EE"/>
    <w:rsid w:val="005E1A04"/>
    <w:rsid w:val="005E2724"/>
    <w:rsid w:val="005E28D2"/>
    <w:rsid w:val="005E439E"/>
    <w:rsid w:val="005E484E"/>
    <w:rsid w:val="005E4DFF"/>
    <w:rsid w:val="005E79DE"/>
    <w:rsid w:val="005E7D5C"/>
    <w:rsid w:val="005F093C"/>
    <w:rsid w:val="005F2C8B"/>
    <w:rsid w:val="005F3481"/>
    <w:rsid w:val="005F5A93"/>
    <w:rsid w:val="005F5AAD"/>
    <w:rsid w:val="005F5BC9"/>
    <w:rsid w:val="005F5DD4"/>
    <w:rsid w:val="005F6EE3"/>
    <w:rsid w:val="005F73F2"/>
    <w:rsid w:val="00600AE1"/>
    <w:rsid w:val="00600DC9"/>
    <w:rsid w:val="0060246F"/>
    <w:rsid w:val="006027AE"/>
    <w:rsid w:val="00603003"/>
    <w:rsid w:val="00603A1E"/>
    <w:rsid w:val="00604613"/>
    <w:rsid w:val="00611ABB"/>
    <w:rsid w:val="00612C28"/>
    <w:rsid w:val="006157B5"/>
    <w:rsid w:val="00616A32"/>
    <w:rsid w:val="00617379"/>
    <w:rsid w:val="00622022"/>
    <w:rsid w:val="006246C6"/>
    <w:rsid w:val="0062589C"/>
    <w:rsid w:val="00626D85"/>
    <w:rsid w:val="006302DE"/>
    <w:rsid w:val="00631417"/>
    <w:rsid w:val="00631F35"/>
    <w:rsid w:val="00632727"/>
    <w:rsid w:val="00634251"/>
    <w:rsid w:val="00634BBB"/>
    <w:rsid w:val="006351D6"/>
    <w:rsid w:val="006359A5"/>
    <w:rsid w:val="00636033"/>
    <w:rsid w:val="006364CC"/>
    <w:rsid w:val="00636831"/>
    <w:rsid w:val="00636D3F"/>
    <w:rsid w:val="006407B8"/>
    <w:rsid w:val="00640C9E"/>
    <w:rsid w:val="00640FA3"/>
    <w:rsid w:val="006417BD"/>
    <w:rsid w:val="006435C1"/>
    <w:rsid w:val="00643EBB"/>
    <w:rsid w:val="00644D4F"/>
    <w:rsid w:val="00645D3D"/>
    <w:rsid w:val="00645DC7"/>
    <w:rsid w:val="00646745"/>
    <w:rsid w:val="006509FC"/>
    <w:rsid w:val="00650D0E"/>
    <w:rsid w:val="00652F8E"/>
    <w:rsid w:val="00655556"/>
    <w:rsid w:val="00657A75"/>
    <w:rsid w:val="00663461"/>
    <w:rsid w:val="006637FB"/>
    <w:rsid w:val="00667C87"/>
    <w:rsid w:val="0067038D"/>
    <w:rsid w:val="00671C7E"/>
    <w:rsid w:val="006721B6"/>
    <w:rsid w:val="006721C2"/>
    <w:rsid w:val="00673557"/>
    <w:rsid w:val="00673779"/>
    <w:rsid w:val="006739BD"/>
    <w:rsid w:val="006759D3"/>
    <w:rsid w:val="006768E8"/>
    <w:rsid w:val="00677FBE"/>
    <w:rsid w:val="00680B19"/>
    <w:rsid w:val="006811AD"/>
    <w:rsid w:val="0068149F"/>
    <w:rsid w:val="0068312F"/>
    <w:rsid w:val="00683324"/>
    <w:rsid w:val="00684015"/>
    <w:rsid w:val="0068567E"/>
    <w:rsid w:val="0068581D"/>
    <w:rsid w:val="006866AB"/>
    <w:rsid w:val="00687A1C"/>
    <w:rsid w:val="00687A2C"/>
    <w:rsid w:val="00690C3B"/>
    <w:rsid w:val="0069274F"/>
    <w:rsid w:val="00692840"/>
    <w:rsid w:val="006A095D"/>
    <w:rsid w:val="006A5994"/>
    <w:rsid w:val="006A61DF"/>
    <w:rsid w:val="006A703B"/>
    <w:rsid w:val="006A7831"/>
    <w:rsid w:val="006B058B"/>
    <w:rsid w:val="006B2A4E"/>
    <w:rsid w:val="006B3629"/>
    <w:rsid w:val="006B3DC4"/>
    <w:rsid w:val="006B51FF"/>
    <w:rsid w:val="006B5581"/>
    <w:rsid w:val="006B69A5"/>
    <w:rsid w:val="006B6E38"/>
    <w:rsid w:val="006C002A"/>
    <w:rsid w:val="006C166B"/>
    <w:rsid w:val="006C1FC9"/>
    <w:rsid w:val="006C28AB"/>
    <w:rsid w:val="006C2C25"/>
    <w:rsid w:val="006C31DE"/>
    <w:rsid w:val="006C5923"/>
    <w:rsid w:val="006C73FC"/>
    <w:rsid w:val="006D0046"/>
    <w:rsid w:val="006D09DF"/>
    <w:rsid w:val="006D3834"/>
    <w:rsid w:val="006D4521"/>
    <w:rsid w:val="006D55D6"/>
    <w:rsid w:val="006D6DA9"/>
    <w:rsid w:val="006E042E"/>
    <w:rsid w:val="006E0DCE"/>
    <w:rsid w:val="006E0E06"/>
    <w:rsid w:val="006E5545"/>
    <w:rsid w:val="006E573D"/>
    <w:rsid w:val="006E6B31"/>
    <w:rsid w:val="006E788B"/>
    <w:rsid w:val="006E7FF6"/>
    <w:rsid w:val="006F07EB"/>
    <w:rsid w:val="006F0D9E"/>
    <w:rsid w:val="006F16E3"/>
    <w:rsid w:val="006F3802"/>
    <w:rsid w:val="006F4AA5"/>
    <w:rsid w:val="006F4ED4"/>
    <w:rsid w:val="006F597A"/>
    <w:rsid w:val="006F5DBA"/>
    <w:rsid w:val="0070017F"/>
    <w:rsid w:val="007002AD"/>
    <w:rsid w:val="00702807"/>
    <w:rsid w:val="00702F9D"/>
    <w:rsid w:val="0070326B"/>
    <w:rsid w:val="0070356C"/>
    <w:rsid w:val="00703C43"/>
    <w:rsid w:val="007065AF"/>
    <w:rsid w:val="007103FE"/>
    <w:rsid w:val="00711762"/>
    <w:rsid w:val="00711FBC"/>
    <w:rsid w:val="007125FF"/>
    <w:rsid w:val="007129B3"/>
    <w:rsid w:val="00715217"/>
    <w:rsid w:val="00716191"/>
    <w:rsid w:val="007161CD"/>
    <w:rsid w:val="00717BF6"/>
    <w:rsid w:val="0072131B"/>
    <w:rsid w:val="00721CD1"/>
    <w:rsid w:val="00722191"/>
    <w:rsid w:val="007242CC"/>
    <w:rsid w:val="00724A5C"/>
    <w:rsid w:val="007251E1"/>
    <w:rsid w:val="0072595C"/>
    <w:rsid w:val="0072633F"/>
    <w:rsid w:val="00727195"/>
    <w:rsid w:val="0073052F"/>
    <w:rsid w:val="00730A05"/>
    <w:rsid w:val="007315BF"/>
    <w:rsid w:val="00733C2F"/>
    <w:rsid w:val="00734E90"/>
    <w:rsid w:val="00735CA9"/>
    <w:rsid w:val="00736329"/>
    <w:rsid w:val="00737AC9"/>
    <w:rsid w:val="007403D2"/>
    <w:rsid w:val="007407CD"/>
    <w:rsid w:val="007440D3"/>
    <w:rsid w:val="00744119"/>
    <w:rsid w:val="007449A1"/>
    <w:rsid w:val="00750333"/>
    <w:rsid w:val="00750A86"/>
    <w:rsid w:val="00750C4C"/>
    <w:rsid w:val="0075114C"/>
    <w:rsid w:val="0075209D"/>
    <w:rsid w:val="00752A3E"/>
    <w:rsid w:val="00756706"/>
    <w:rsid w:val="00761118"/>
    <w:rsid w:val="0076147E"/>
    <w:rsid w:val="0076338F"/>
    <w:rsid w:val="007633A7"/>
    <w:rsid w:val="00763AAD"/>
    <w:rsid w:val="0076431C"/>
    <w:rsid w:val="00764E33"/>
    <w:rsid w:val="00764E3E"/>
    <w:rsid w:val="00765093"/>
    <w:rsid w:val="00765CAB"/>
    <w:rsid w:val="00766EF6"/>
    <w:rsid w:val="00767B60"/>
    <w:rsid w:val="0077083A"/>
    <w:rsid w:val="00771052"/>
    <w:rsid w:val="00775447"/>
    <w:rsid w:val="00776603"/>
    <w:rsid w:val="00776900"/>
    <w:rsid w:val="00776EE6"/>
    <w:rsid w:val="0077738C"/>
    <w:rsid w:val="00777D24"/>
    <w:rsid w:val="00780984"/>
    <w:rsid w:val="00780D29"/>
    <w:rsid w:val="00781B4A"/>
    <w:rsid w:val="007824D5"/>
    <w:rsid w:val="007827A7"/>
    <w:rsid w:val="00783108"/>
    <w:rsid w:val="007836B0"/>
    <w:rsid w:val="00791131"/>
    <w:rsid w:val="0079156E"/>
    <w:rsid w:val="00792128"/>
    <w:rsid w:val="007928D8"/>
    <w:rsid w:val="0079381E"/>
    <w:rsid w:val="0079529C"/>
    <w:rsid w:val="007958F8"/>
    <w:rsid w:val="00796959"/>
    <w:rsid w:val="007A1802"/>
    <w:rsid w:val="007A2971"/>
    <w:rsid w:val="007A4795"/>
    <w:rsid w:val="007A48D9"/>
    <w:rsid w:val="007A4F24"/>
    <w:rsid w:val="007A51F4"/>
    <w:rsid w:val="007A555E"/>
    <w:rsid w:val="007A778B"/>
    <w:rsid w:val="007B113D"/>
    <w:rsid w:val="007B14D7"/>
    <w:rsid w:val="007B1A99"/>
    <w:rsid w:val="007B3AB9"/>
    <w:rsid w:val="007B3F96"/>
    <w:rsid w:val="007B4C3F"/>
    <w:rsid w:val="007B5087"/>
    <w:rsid w:val="007B5745"/>
    <w:rsid w:val="007B64DB"/>
    <w:rsid w:val="007B6A72"/>
    <w:rsid w:val="007B7DB5"/>
    <w:rsid w:val="007C2BF1"/>
    <w:rsid w:val="007C5AB8"/>
    <w:rsid w:val="007C66E4"/>
    <w:rsid w:val="007C71EA"/>
    <w:rsid w:val="007D2C77"/>
    <w:rsid w:val="007D3A24"/>
    <w:rsid w:val="007D4074"/>
    <w:rsid w:val="007D41A1"/>
    <w:rsid w:val="007D4393"/>
    <w:rsid w:val="007D5F65"/>
    <w:rsid w:val="007D7A92"/>
    <w:rsid w:val="007E05EA"/>
    <w:rsid w:val="007E1DE7"/>
    <w:rsid w:val="007E2678"/>
    <w:rsid w:val="007E3EB4"/>
    <w:rsid w:val="007E4CD3"/>
    <w:rsid w:val="007E5795"/>
    <w:rsid w:val="007F20FF"/>
    <w:rsid w:val="007F2913"/>
    <w:rsid w:val="007F2D6E"/>
    <w:rsid w:val="007F3278"/>
    <w:rsid w:val="007F3377"/>
    <w:rsid w:val="007F4D13"/>
    <w:rsid w:val="007F5DE7"/>
    <w:rsid w:val="007F68F9"/>
    <w:rsid w:val="00801D60"/>
    <w:rsid w:val="008025E3"/>
    <w:rsid w:val="008027C8"/>
    <w:rsid w:val="00802DFA"/>
    <w:rsid w:val="008039A6"/>
    <w:rsid w:val="00811AB0"/>
    <w:rsid w:val="00811C0A"/>
    <w:rsid w:val="00812E61"/>
    <w:rsid w:val="008147A3"/>
    <w:rsid w:val="00814858"/>
    <w:rsid w:val="0081624C"/>
    <w:rsid w:val="008172A1"/>
    <w:rsid w:val="00823AB2"/>
    <w:rsid w:val="00823F08"/>
    <w:rsid w:val="00824D96"/>
    <w:rsid w:val="008256D1"/>
    <w:rsid w:val="00827C15"/>
    <w:rsid w:val="00830DA5"/>
    <w:rsid w:val="00831BC4"/>
    <w:rsid w:val="00836379"/>
    <w:rsid w:val="008404CA"/>
    <w:rsid w:val="00840A4D"/>
    <w:rsid w:val="008416A9"/>
    <w:rsid w:val="00842350"/>
    <w:rsid w:val="00842E5B"/>
    <w:rsid w:val="008446E4"/>
    <w:rsid w:val="00845430"/>
    <w:rsid w:val="00845492"/>
    <w:rsid w:val="00845ECD"/>
    <w:rsid w:val="00850451"/>
    <w:rsid w:val="00850ABC"/>
    <w:rsid w:val="00850E56"/>
    <w:rsid w:val="00852A95"/>
    <w:rsid w:val="0085446E"/>
    <w:rsid w:val="00854C3F"/>
    <w:rsid w:val="00857CD4"/>
    <w:rsid w:val="00860A29"/>
    <w:rsid w:val="00864AC2"/>
    <w:rsid w:val="00864EF4"/>
    <w:rsid w:val="0086503A"/>
    <w:rsid w:val="00865B5A"/>
    <w:rsid w:val="008712AD"/>
    <w:rsid w:val="008725A6"/>
    <w:rsid w:val="00874D74"/>
    <w:rsid w:val="0087736D"/>
    <w:rsid w:val="00877C4B"/>
    <w:rsid w:val="00880DE6"/>
    <w:rsid w:val="00882428"/>
    <w:rsid w:val="008838FC"/>
    <w:rsid w:val="00884B3C"/>
    <w:rsid w:val="00890535"/>
    <w:rsid w:val="00891274"/>
    <w:rsid w:val="008914D4"/>
    <w:rsid w:val="008953DD"/>
    <w:rsid w:val="008A0C84"/>
    <w:rsid w:val="008A29A1"/>
    <w:rsid w:val="008A4A7E"/>
    <w:rsid w:val="008A4DB9"/>
    <w:rsid w:val="008A75A8"/>
    <w:rsid w:val="008A7D19"/>
    <w:rsid w:val="008B1A1B"/>
    <w:rsid w:val="008B3387"/>
    <w:rsid w:val="008B6C6D"/>
    <w:rsid w:val="008B7C22"/>
    <w:rsid w:val="008C224D"/>
    <w:rsid w:val="008C2798"/>
    <w:rsid w:val="008C431B"/>
    <w:rsid w:val="008C4990"/>
    <w:rsid w:val="008C4A0E"/>
    <w:rsid w:val="008D0932"/>
    <w:rsid w:val="008D19B6"/>
    <w:rsid w:val="008D4493"/>
    <w:rsid w:val="008D589C"/>
    <w:rsid w:val="008E35CB"/>
    <w:rsid w:val="008E3E9E"/>
    <w:rsid w:val="008E4D89"/>
    <w:rsid w:val="008E54FE"/>
    <w:rsid w:val="008E5850"/>
    <w:rsid w:val="008E79EF"/>
    <w:rsid w:val="008F1B03"/>
    <w:rsid w:val="008F38FD"/>
    <w:rsid w:val="008F3C7D"/>
    <w:rsid w:val="008F449E"/>
    <w:rsid w:val="008F6EA2"/>
    <w:rsid w:val="00901889"/>
    <w:rsid w:val="009040F3"/>
    <w:rsid w:val="009041B0"/>
    <w:rsid w:val="009046CE"/>
    <w:rsid w:val="009048C0"/>
    <w:rsid w:val="00904EBE"/>
    <w:rsid w:val="00905B27"/>
    <w:rsid w:val="00905E14"/>
    <w:rsid w:val="00906A8B"/>
    <w:rsid w:val="00910984"/>
    <w:rsid w:val="00911BF6"/>
    <w:rsid w:val="00911F0A"/>
    <w:rsid w:val="009133D9"/>
    <w:rsid w:val="00913DDA"/>
    <w:rsid w:val="0091666F"/>
    <w:rsid w:val="00916720"/>
    <w:rsid w:val="00916F84"/>
    <w:rsid w:val="0092226F"/>
    <w:rsid w:val="009246E0"/>
    <w:rsid w:val="00925585"/>
    <w:rsid w:val="009256BF"/>
    <w:rsid w:val="009274F0"/>
    <w:rsid w:val="0093104C"/>
    <w:rsid w:val="009312BB"/>
    <w:rsid w:val="009317B9"/>
    <w:rsid w:val="00932509"/>
    <w:rsid w:val="00937E13"/>
    <w:rsid w:val="0094174B"/>
    <w:rsid w:val="00943CA8"/>
    <w:rsid w:val="0094785B"/>
    <w:rsid w:val="00951DEF"/>
    <w:rsid w:val="009520BD"/>
    <w:rsid w:val="0095292A"/>
    <w:rsid w:val="00954EF0"/>
    <w:rsid w:val="00955238"/>
    <w:rsid w:val="00955E53"/>
    <w:rsid w:val="00955EC1"/>
    <w:rsid w:val="0095746C"/>
    <w:rsid w:val="00957AAF"/>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0D3C"/>
    <w:rsid w:val="0098228F"/>
    <w:rsid w:val="00983D6B"/>
    <w:rsid w:val="0098506D"/>
    <w:rsid w:val="009853FD"/>
    <w:rsid w:val="00986509"/>
    <w:rsid w:val="00986E0D"/>
    <w:rsid w:val="00987634"/>
    <w:rsid w:val="00987EDA"/>
    <w:rsid w:val="00991119"/>
    <w:rsid w:val="00993300"/>
    <w:rsid w:val="0099358A"/>
    <w:rsid w:val="00993E78"/>
    <w:rsid w:val="009942FB"/>
    <w:rsid w:val="009948AD"/>
    <w:rsid w:val="00996399"/>
    <w:rsid w:val="009A06ED"/>
    <w:rsid w:val="009A0DF1"/>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6B43"/>
    <w:rsid w:val="009B7FB6"/>
    <w:rsid w:val="009B7FC1"/>
    <w:rsid w:val="009C0A75"/>
    <w:rsid w:val="009C1085"/>
    <w:rsid w:val="009C10B2"/>
    <w:rsid w:val="009C17B6"/>
    <w:rsid w:val="009C1A28"/>
    <w:rsid w:val="009C1E15"/>
    <w:rsid w:val="009C3B19"/>
    <w:rsid w:val="009D09E3"/>
    <w:rsid w:val="009D16F1"/>
    <w:rsid w:val="009D32A6"/>
    <w:rsid w:val="009D3AEA"/>
    <w:rsid w:val="009D4877"/>
    <w:rsid w:val="009D53AE"/>
    <w:rsid w:val="009D688F"/>
    <w:rsid w:val="009E2859"/>
    <w:rsid w:val="009E2BB6"/>
    <w:rsid w:val="009E42F2"/>
    <w:rsid w:val="009E603E"/>
    <w:rsid w:val="009E620C"/>
    <w:rsid w:val="009F046D"/>
    <w:rsid w:val="009F076E"/>
    <w:rsid w:val="009F7956"/>
    <w:rsid w:val="009F7C61"/>
    <w:rsid w:val="00A00F09"/>
    <w:rsid w:val="00A02FA2"/>
    <w:rsid w:val="00A03964"/>
    <w:rsid w:val="00A049B9"/>
    <w:rsid w:val="00A054FC"/>
    <w:rsid w:val="00A05A95"/>
    <w:rsid w:val="00A065F5"/>
    <w:rsid w:val="00A073FF"/>
    <w:rsid w:val="00A07F38"/>
    <w:rsid w:val="00A1094F"/>
    <w:rsid w:val="00A12DC8"/>
    <w:rsid w:val="00A131AB"/>
    <w:rsid w:val="00A14B00"/>
    <w:rsid w:val="00A16536"/>
    <w:rsid w:val="00A16BC0"/>
    <w:rsid w:val="00A2200F"/>
    <w:rsid w:val="00A2311E"/>
    <w:rsid w:val="00A232A5"/>
    <w:rsid w:val="00A23676"/>
    <w:rsid w:val="00A238E8"/>
    <w:rsid w:val="00A2395F"/>
    <w:rsid w:val="00A25ECC"/>
    <w:rsid w:val="00A2768E"/>
    <w:rsid w:val="00A3087B"/>
    <w:rsid w:val="00A30A08"/>
    <w:rsid w:val="00A30AB9"/>
    <w:rsid w:val="00A31D5E"/>
    <w:rsid w:val="00A31F2D"/>
    <w:rsid w:val="00A320AE"/>
    <w:rsid w:val="00A332AA"/>
    <w:rsid w:val="00A370DB"/>
    <w:rsid w:val="00A371CF"/>
    <w:rsid w:val="00A41D0D"/>
    <w:rsid w:val="00A42724"/>
    <w:rsid w:val="00A46131"/>
    <w:rsid w:val="00A464BB"/>
    <w:rsid w:val="00A475C0"/>
    <w:rsid w:val="00A50632"/>
    <w:rsid w:val="00A51276"/>
    <w:rsid w:val="00A51F4F"/>
    <w:rsid w:val="00A53953"/>
    <w:rsid w:val="00A543E8"/>
    <w:rsid w:val="00A54B6D"/>
    <w:rsid w:val="00A5560F"/>
    <w:rsid w:val="00A5601B"/>
    <w:rsid w:val="00A564B4"/>
    <w:rsid w:val="00A571CF"/>
    <w:rsid w:val="00A60B5A"/>
    <w:rsid w:val="00A61872"/>
    <w:rsid w:val="00A62173"/>
    <w:rsid w:val="00A636FA"/>
    <w:rsid w:val="00A648D3"/>
    <w:rsid w:val="00A672E2"/>
    <w:rsid w:val="00A67CD2"/>
    <w:rsid w:val="00A7115C"/>
    <w:rsid w:val="00A728B6"/>
    <w:rsid w:val="00A73023"/>
    <w:rsid w:val="00A73278"/>
    <w:rsid w:val="00A732E1"/>
    <w:rsid w:val="00A73D63"/>
    <w:rsid w:val="00A74754"/>
    <w:rsid w:val="00A749D0"/>
    <w:rsid w:val="00A74A16"/>
    <w:rsid w:val="00A74C4C"/>
    <w:rsid w:val="00A767FB"/>
    <w:rsid w:val="00A8214C"/>
    <w:rsid w:val="00A8264B"/>
    <w:rsid w:val="00A85336"/>
    <w:rsid w:val="00A85511"/>
    <w:rsid w:val="00A877C4"/>
    <w:rsid w:val="00A87DB8"/>
    <w:rsid w:val="00A87FA6"/>
    <w:rsid w:val="00A911E6"/>
    <w:rsid w:val="00A921AE"/>
    <w:rsid w:val="00A93080"/>
    <w:rsid w:val="00A94BEA"/>
    <w:rsid w:val="00A97E12"/>
    <w:rsid w:val="00AA0193"/>
    <w:rsid w:val="00AA0C98"/>
    <w:rsid w:val="00AA0EA0"/>
    <w:rsid w:val="00AA2EA6"/>
    <w:rsid w:val="00AA46BC"/>
    <w:rsid w:val="00AA5B84"/>
    <w:rsid w:val="00AA613A"/>
    <w:rsid w:val="00AA746E"/>
    <w:rsid w:val="00AB0364"/>
    <w:rsid w:val="00AB03E9"/>
    <w:rsid w:val="00AB5AF1"/>
    <w:rsid w:val="00AB5CCB"/>
    <w:rsid w:val="00AB66B6"/>
    <w:rsid w:val="00AB7F24"/>
    <w:rsid w:val="00AC02D1"/>
    <w:rsid w:val="00AC1DCD"/>
    <w:rsid w:val="00AC4948"/>
    <w:rsid w:val="00AC71F2"/>
    <w:rsid w:val="00AC748E"/>
    <w:rsid w:val="00AC7CCA"/>
    <w:rsid w:val="00AD2896"/>
    <w:rsid w:val="00AD32DE"/>
    <w:rsid w:val="00AD7ED6"/>
    <w:rsid w:val="00AE0145"/>
    <w:rsid w:val="00AE2C12"/>
    <w:rsid w:val="00AE2EA5"/>
    <w:rsid w:val="00AE3311"/>
    <w:rsid w:val="00AF2E90"/>
    <w:rsid w:val="00AF3767"/>
    <w:rsid w:val="00AF4E5A"/>
    <w:rsid w:val="00AF73C7"/>
    <w:rsid w:val="00B0024E"/>
    <w:rsid w:val="00B026B0"/>
    <w:rsid w:val="00B02813"/>
    <w:rsid w:val="00B0281C"/>
    <w:rsid w:val="00B028E2"/>
    <w:rsid w:val="00B02F78"/>
    <w:rsid w:val="00B037B8"/>
    <w:rsid w:val="00B03CCC"/>
    <w:rsid w:val="00B06173"/>
    <w:rsid w:val="00B067F2"/>
    <w:rsid w:val="00B1075E"/>
    <w:rsid w:val="00B1180B"/>
    <w:rsid w:val="00B13ABC"/>
    <w:rsid w:val="00B1480D"/>
    <w:rsid w:val="00B155F3"/>
    <w:rsid w:val="00B16D4C"/>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31BD"/>
    <w:rsid w:val="00B4447F"/>
    <w:rsid w:val="00B446F8"/>
    <w:rsid w:val="00B478C0"/>
    <w:rsid w:val="00B47B8B"/>
    <w:rsid w:val="00B50269"/>
    <w:rsid w:val="00B53615"/>
    <w:rsid w:val="00B563CD"/>
    <w:rsid w:val="00B60316"/>
    <w:rsid w:val="00B66048"/>
    <w:rsid w:val="00B663FA"/>
    <w:rsid w:val="00B66C95"/>
    <w:rsid w:val="00B7068B"/>
    <w:rsid w:val="00B70A18"/>
    <w:rsid w:val="00B716FE"/>
    <w:rsid w:val="00B725C8"/>
    <w:rsid w:val="00B72FA8"/>
    <w:rsid w:val="00B73F95"/>
    <w:rsid w:val="00B748BB"/>
    <w:rsid w:val="00B81930"/>
    <w:rsid w:val="00B83709"/>
    <w:rsid w:val="00B85308"/>
    <w:rsid w:val="00B85B9A"/>
    <w:rsid w:val="00B87210"/>
    <w:rsid w:val="00B872FD"/>
    <w:rsid w:val="00B876AF"/>
    <w:rsid w:val="00B87B02"/>
    <w:rsid w:val="00B914A3"/>
    <w:rsid w:val="00B953AC"/>
    <w:rsid w:val="00B963A3"/>
    <w:rsid w:val="00B973E5"/>
    <w:rsid w:val="00B97521"/>
    <w:rsid w:val="00B979A4"/>
    <w:rsid w:val="00BA1FDA"/>
    <w:rsid w:val="00BA20DF"/>
    <w:rsid w:val="00BA2875"/>
    <w:rsid w:val="00BA4201"/>
    <w:rsid w:val="00BA44EA"/>
    <w:rsid w:val="00BA5A4E"/>
    <w:rsid w:val="00BA6265"/>
    <w:rsid w:val="00BA6A57"/>
    <w:rsid w:val="00BA6FE1"/>
    <w:rsid w:val="00BA74C6"/>
    <w:rsid w:val="00BB0039"/>
    <w:rsid w:val="00BB019B"/>
    <w:rsid w:val="00BB0C42"/>
    <w:rsid w:val="00BB1992"/>
    <w:rsid w:val="00BB3FE6"/>
    <w:rsid w:val="00BB427D"/>
    <w:rsid w:val="00BB44ED"/>
    <w:rsid w:val="00BB52E2"/>
    <w:rsid w:val="00BB5F3E"/>
    <w:rsid w:val="00BB6D91"/>
    <w:rsid w:val="00BC1285"/>
    <w:rsid w:val="00BC20A6"/>
    <w:rsid w:val="00BC4282"/>
    <w:rsid w:val="00BC51C8"/>
    <w:rsid w:val="00BD054D"/>
    <w:rsid w:val="00BD2539"/>
    <w:rsid w:val="00BD322A"/>
    <w:rsid w:val="00BD38C5"/>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4D9"/>
    <w:rsid w:val="00C03568"/>
    <w:rsid w:val="00C03CCC"/>
    <w:rsid w:val="00C041F8"/>
    <w:rsid w:val="00C058BA"/>
    <w:rsid w:val="00C0590F"/>
    <w:rsid w:val="00C06899"/>
    <w:rsid w:val="00C06CE4"/>
    <w:rsid w:val="00C06FB7"/>
    <w:rsid w:val="00C073D2"/>
    <w:rsid w:val="00C07A68"/>
    <w:rsid w:val="00C07BDE"/>
    <w:rsid w:val="00C104E1"/>
    <w:rsid w:val="00C10BE6"/>
    <w:rsid w:val="00C10E69"/>
    <w:rsid w:val="00C11D9E"/>
    <w:rsid w:val="00C12400"/>
    <w:rsid w:val="00C16135"/>
    <w:rsid w:val="00C162FB"/>
    <w:rsid w:val="00C175DA"/>
    <w:rsid w:val="00C2134C"/>
    <w:rsid w:val="00C22AF7"/>
    <w:rsid w:val="00C2612B"/>
    <w:rsid w:val="00C26702"/>
    <w:rsid w:val="00C31EF9"/>
    <w:rsid w:val="00C333CE"/>
    <w:rsid w:val="00C341B6"/>
    <w:rsid w:val="00C36071"/>
    <w:rsid w:val="00C365BD"/>
    <w:rsid w:val="00C37902"/>
    <w:rsid w:val="00C41552"/>
    <w:rsid w:val="00C42515"/>
    <w:rsid w:val="00C4262B"/>
    <w:rsid w:val="00C429B4"/>
    <w:rsid w:val="00C43EAE"/>
    <w:rsid w:val="00C4428D"/>
    <w:rsid w:val="00C44990"/>
    <w:rsid w:val="00C44DFC"/>
    <w:rsid w:val="00C473A6"/>
    <w:rsid w:val="00C4795F"/>
    <w:rsid w:val="00C500B3"/>
    <w:rsid w:val="00C50356"/>
    <w:rsid w:val="00C510C4"/>
    <w:rsid w:val="00C526EA"/>
    <w:rsid w:val="00C52F5B"/>
    <w:rsid w:val="00C53463"/>
    <w:rsid w:val="00C53886"/>
    <w:rsid w:val="00C56CF3"/>
    <w:rsid w:val="00C61260"/>
    <w:rsid w:val="00C663D9"/>
    <w:rsid w:val="00C67B1F"/>
    <w:rsid w:val="00C70101"/>
    <w:rsid w:val="00C705B2"/>
    <w:rsid w:val="00C70FC8"/>
    <w:rsid w:val="00C7264E"/>
    <w:rsid w:val="00C727A2"/>
    <w:rsid w:val="00C74732"/>
    <w:rsid w:val="00C75410"/>
    <w:rsid w:val="00C754AE"/>
    <w:rsid w:val="00C76BB6"/>
    <w:rsid w:val="00C808EA"/>
    <w:rsid w:val="00C80BFF"/>
    <w:rsid w:val="00C81BD5"/>
    <w:rsid w:val="00C83F8B"/>
    <w:rsid w:val="00C868D3"/>
    <w:rsid w:val="00C9126F"/>
    <w:rsid w:val="00C91C88"/>
    <w:rsid w:val="00C92B92"/>
    <w:rsid w:val="00C9703A"/>
    <w:rsid w:val="00C97AA6"/>
    <w:rsid w:val="00CA0A27"/>
    <w:rsid w:val="00CA1E03"/>
    <w:rsid w:val="00CA3119"/>
    <w:rsid w:val="00CA387C"/>
    <w:rsid w:val="00CA38FE"/>
    <w:rsid w:val="00CA50C1"/>
    <w:rsid w:val="00CA513C"/>
    <w:rsid w:val="00CA77FC"/>
    <w:rsid w:val="00CB1E2B"/>
    <w:rsid w:val="00CB26A9"/>
    <w:rsid w:val="00CB2D91"/>
    <w:rsid w:val="00CB5D38"/>
    <w:rsid w:val="00CB5F25"/>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489F"/>
    <w:rsid w:val="00CE51D3"/>
    <w:rsid w:val="00CE56A5"/>
    <w:rsid w:val="00CE654E"/>
    <w:rsid w:val="00CE6FC3"/>
    <w:rsid w:val="00CF0DF0"/>
    <w:rsid w:val="00CF1705"/>
    <w:rsid w:val="00CF191A"/>
    <w:rsid w:val="00CF19E7"/>
    <w:rsid w:val="00CF756F"/>
    <w:rsid w:val="00D01B24"/>
    <w:rsid w:val="00D01B76"/>
    <w:rsid w:val="00D04740"/>
    <w:rsid w:val="00D050C6"/>
    <w:rsid w:val="00D05B78"/>
    <w:rsid w:val="00D1014B"/>
    <w:rsid w:val="00D11026"/>
    <w:rsid w:val="00D11949"/>
    <w:rsid w:val="00D14A38"/>
    <w:rsid w:val="00D14F80"/>
    <w:rsid w:val="00D1515C"/>
    <w:rsid w:val="00D15CD1"/>
    <w:rsid w:val="00D173E2"/>
    <w:rsid w:val="00D22CB3"/>
    <w:rsid w:val="00D22CCF"/>
    <w:rsid w:val="00D23613"/>
    <w:rsid w:val="00D261CB"/>
    <w:rsid w:val="00D26E9E"/>
    <w:rsid w:val="00D26F01"/>
    <w:rsid w:val="00D30DAD"/>
    <w:rsid w:val="00D31069"/>
    <w:rsid w:val="00D33AF6"/>
    <w:rsid w:val="00D34010"/>
    <w:rsid w:val="00D3594F"/>
    <w:rsid w:val="00D3618A"/>
    <w:rsid w:val="00D369D6"/>
    <w:rsid w:val="00D37326"/>
    <w:rsid w:val="00D37F44"/>
    <w:rsid w:val="00D410D3"/>
    <w:rsid w:val="00D44EB9"/>
    <w:rsid w:val="00D45587"/>
    <w:rsid w:val="00D51764"/>
    <w:rsid w:val="00D51ABC"/>
    <w:rsid w:val="00D51BA8"/>
    <w:rsid w:val="00D537BE"/>
    <w:rsid w:val="00D53ABE"/>
    <w:rsid w:val="00D55D72"/>
    <w:rsid w:val="00D56595"/>
    <w:rsid w:val="00D5672B"/>
    <w:rsid w:val="00D568E7"/>
    <w:rsid w:val="00D60957"/>
    <w:rsid w:val="00D60F5F"/>
    <w:rsid w:val="00D63631"/>
    <w:rsid w:val="00D64412"/>
    <w:rsid w:val="00D64416"/>
    <w:rsid w:val="00D66445"/>
    <w:rsid w:val="00D6680A"/>
    <w:rsid w:val="00D72727"/>
    <w:rsid w:val="00D7289B"/>
    <w:rsid w:val="00D72AFF"/>
    <w:rsid w:val="00D72D7C"/>
    <w:rsid w:val="00D72F5F"/>
    <w:rsid w:val="00D73D82"/>
    <w:rsid w:val="00D74B86"/>
    <w:rsid w:val="00D750C9"/>
    <w:rsid w:val="00D75370"/>
    <w:rsid w:val="00D81413"/>
    <w:rsid w:val="00D839C1"/>
    <w:rsid w:val="00D83C05"/>
    <w:rsid w:val="00D86349"/>
    <w:rsid w:val="00D86B41"/>
    <w:rsid w:val="00D905F4"/>
    <w:rsid w:val="00D9109D"/>
    <w:rsid w:val="00D95D17"/>
    <w:rsid w:val="00D976F6"/>
    <w:rsid w:val="00D97DDD"/>
    <w:rsid w:val="00DA0310"/>
    <w:rsid w:val="00DA4249"/>
    <w:rsid w:val="00DA632F"/>
    <w:rsid w:val="00DB02EF"/>
    <w:rsid w:val="00DB0ED6"/>
    <w:rsid w:val="00DB35EA"/>
    <w:rsid w:val="00DB3D34"/>
    <w:rsid w:val="00DB3DD2"/>
    <w:rsid w:val="00DB58DA"/>
    <w:rsid w:val="00DB6AC3"/>
    <w:rsid w:val="00DB6F4D"/>
    <w:rsid w:val="00DB7889"/>
    <w:rsid w:val="00DC0339"/>
    <w:rsid w:val="00DC089F"/>
    <w:rsid w:val="00DC0B32"/>
    <w:rsid w:val="00DC14D8"/>
    <w:rsid w:val="00DC173C"/>
    <w:rsid w:val="00DC1B8A"/>
    <w:rsid w:val="00DC1FF0"/>
    <w:rsid w:val="00DC2D92"/>
    <w:rsid w:val="00DC337D"/>
    <w:rsid w:val="00DC514C"/>
    <w:rsid w:val="00DC5F2E"/>
    <w:rsid w:val="00DC6FB9"/>
    <w:rsid w:val="00DC7A13"/>
    <w:rsid w:val="00DD1D1C"/>
    <w:rsid w:val="00DD1D6B"/>
    <w:rsid w:val="00DD2047"/>
    <w:rsid w:val="00DD2903"/>
    <w:rsid w:val="00DD3421"/>
    <w:rsid w:val="00DD3656"/>
    <w:rsid w:val="00DD45F9"/>
    <w:rsid w:val="00DD5841"/>
    <w:rsid w:val="00DD6156"/>
    <w:rsid w:val="00DD6959"/>
    <w:rsid w:val="00DD6B75"/>
    <w:rsid w:val="00DD783E"/>
    <w:rsid w:val="00DE0FC1"/>
    <w:rsid w:val="00DE12DA"/>
    <w:rsid w:val="00DE21F4"/>
    <w:rsid w:val="00DE2AF1"/>
    <w:rsid w:val="00DE47D2"/>
    <w:rsid w:val="00DF55E4"/>
    <w:rsid w:val="00E03355"/>
    <w:rsid w:val="00E03B69"/>
    <w:rsid w:val="00E0590A"/>
    <w:rsid w:val="00E077C6"/>
    <w:rsid w:val="00E07C2C"/>
    <w:rsid w:val="00E10097"/>
    <w:rsid w:val="00E10343"/>
    <w:rsid w:val="00E109FD"/>
    <w:rsid w:val="00E12223"/>
    <w:rsid w:val="00E12B3D"/>
    <w:rsid w:val="00E12DA0"/>
    <w:rsid w:val="00E14D75"/>
    <w:rsid w:val="00E15C4E"/>
    <w:rsid w:val="00E16D45"/>
    <w:rsid w:val="00E16DE4"/>
    <w:rsid w:val="00E20401"/>
    <w:rsid w:val="00E21520"/>
    <w:rsid w:val="00E22545"/>
    <w:rsid w:val="00E23845"/>
    <w:rsid w:val="00E25D40"/>
    <w:rsid w:val="00E25FF9"/>
    <w:rsid w:val="00E26B7E"/>
    <w:rsid w:val="00E275AD"/>
    <w:rsid w:val="00E31F2E"/>
    <w:rsid w:val="00E320FE"/>
    <w:rsid w:val="00E34AE9"/>
    <w:rsid w:val="00E4075C"/>
    <w:rsid w:val="00E40A5F"/>
    <w:rsid w:val="00E412E8"/>
    <w:rsid w:val="00E41599"/>
    <w:rsid w:val="00E4172E"/>
    <w:rsid w:val="00E41C27"/>
    <w:rsid w:val="00E421F6"/>
    <w:rsid w:val="00E42BD2"/>
    <w:rsid w:val="00E42C6C"/>
    <w:rsid w:val="00E42D07"/>
    <w:rsid w:val="00E4385C"/>
    <w:rsid w:val="00E447DE"/>
    <w:rsid w:val="00E4538E"/>
    <w:rsid w:val="00E46904"/>
    <w:rsid w:val="00E46A55"/>
    <w:rsid w:val="00E46C8A"/>
    <w:rsid w:val="00E4738B"/>
    <w:rsid w:val="00E514C9"/>
    <w:rsid w:val="00E5312C"/>
    <w:rsid w:val="00E53877"/>
    <w:rsid w:val="00E55E8C"/>
    <w:rsid w:val="00E56DC9"/>
    <w:rsid w:val="00E61B9D"/>
    <w:rsid w:val="00E635E4"/>
    <w:rsid w:val="00E64953"/>
    <w:rsid w:val="00E666A1"/>
    <w:rsid w:val="00E722E8"/>
    <w:rsid w:val="00E72AE5"/>
    <w:rsid w:val="00E755C6"/>
    <w:rsid w:val="00E75644"/>
    <w:rsid w:val="00E76DCC"/>
    <w:rsid w:val="00E7751B"/>
    <w:rsid w:val="00E779B6"/>
    <w:rsid w:val="00E822A7"/>
    <w:rsid w:val="00E86569"/>
    <w:rsid w:val="00E90031"/>
    <w:rsid w:val="00E90F2B"/>
    <w:rsid w:val="00E9286F"/>
    <w:rsid w:val="00E92F9D"/>
    <w:rsid w:val="00E95146"/>
    <w:rsid w:val="00E97C86"/>
    <w:rsid w:val="00EA0469"/>
    <w:rsid w:val="00EA04B8"/>
    <w:rsid w:val="00EA342F"/>
    <w:rsid w:val="00EA417D"/>
    <w:rsid w:val="00EA44DB"/>
    <w:rsid w:val="00EA5176"/>
    <w:rsid w:val="00EA5232"/>
    <w:rsid w:val="00EA7E7E"/>
    <w:rsid w:val="00EB10F8"/>
    <w:rsid w:val="00EB181C"/>
    <w:rsid w:val="00EB1A98"/>
    <w:rsid w:val="00EB4AE9"/>
    <w:rsid w:val="00EB520B"/>
    <w:rsid w:val="00EB6044"/>
    <w:rsid w:val="00EB7CA1"/>
    <w:rsid w:val="00EB7FF7"/>
    <w:rsid w:val="00EC3780"/>
    <w:rsid w:val="00EC3B1B"/>
    <w:rsid w:val="00EC6D20"/>
    <w:rsid w:val="00EC6E3C"/>
    <w:rsid w:val="00EC76AD"/>
    <w:rsid w:val="00EC7874"/>
    <w:rsid w:val="00ED1A3B"/>
    <w:rsid w:val="00ED1D47"/>
    <w:rsid w:val="00ED1E28"/>
    <w:rsid w:val="00ED4B58"/>
    <w:rsid w:val="00ED5240"/>
    <w:rsid w:val="00ED5C11"/>
    <w:rsid w:val="00EE1B67"/>
    <w:rsid w:val="00EE1B98"/>
    <w:rsid w:val="00EE30AF"/>
    <w:rsid w:val="00EE3EE5"/>
    <w:rsid w:val="00EE3F22"/>
    <w:rsid w:val="00EE435C"/>
    <w:rsid w:val="00EE5290"/>
    <w:rsid w:val="00EE53B8"/>
    <w:rsid w:val="00EF21FC"/>
    <w:rsid w:val="00EF5EC6"/>
    <w:rsid w:val="00EF7742"/>
    <w:rsid w:val="00EF7A10"/>
    <w:rsid w:val="00F004DD"/>
    <w:rsid w:val="00F018E0"/>
    <w:rsid w:val="00F02B9C"/>
    <w:rsid w:val="00F0332D"/>
    <w:rsid w:val="00F03BEC"/>
    <w:rsid w:val="00F06418"/>
    <w:rsid w:val="00F06629"/>
    <w:rsid w:val="00F07C09"/>
    <w:rsid w:val="00F10DAE"/>
    <w:rsid w:val="00F132DE"/>
    <w:rsid w:val="00F13B0C"/>
    <w:rsid w:val="00F13CCE"/>
    <w:rsid w:val="00F14B56"/>
    <w:rsid w:val="00F150B0"/>
    <w:rsid w:val="00F157D8"/>
    <w:rsid w:val="00F20166"/>
    <w:rsid w:val="00F203C5"/>
    <w:rsid w:val="00F20822"/>
    <w:rsid w:val="00F20F94"/>
    <w:rsid w:val="00F211DA"/>
    <w:rsid w:val="00F257D7"/>
    <w:rsid w:val="00F25CD5"/>
    <w:rsid w:val="00F26779"/>
    <w:rsid w:val="00F27045"/>
    <w:rsid w:val="00F309AE"/>
    <w:rsid w:val="00F310CA"/>
    <w:rsid w:val="00F321DA"/>
    <w:rsid w:val="00F352BF"/>
    <w:rsid w:val="00F37D09"/>
    <w:rsid w:val="00F401EA"/>
    <w:rsid w:val="00F421F1"/>
    <w:rsid w:val="00F423DE"/>
    <w:rsid w:val="00F42979"/>
    <w:rsid w:val="00F42A2A"/>
    <w:rsid w:val="00F44282"/>
    <w:rsid w:val="00F4567B"/>
    <w:rsid w:val="00F466DA"/>
    <w:rsid w:val="00F46C37"/>
    <w:rsid w:val="00F51647"/>
    <w:rsid w:val="00F52D2A"/>
    <w:rsid w:val="00F53FF4"/>
    <w:rsid w:val="00F556BD"/>
    <w:rsid w:val="00F5607B"/>
    <w:rsid w:val="00F5691E"/>
    <w:rsid w:val="00F56F11"/>
    <w:rsid w:val="00F5712E"/>
    <w:rsid w:val="00F57A42"/>
    <w:rsid w:val="00F6162C"/>
    <w:rsid w:val="00F61785"/>
    <w:rsid w:val="00F63BB3"/>
    <w:rsid w:val="00F6584D"/>
    <w:rsid w:val="00F66E2A"/>
    <w:rsid w:val="00F70DE2"/>
    <w:rsid w:val="00F71969"/>
    <w:rsid w:val="00F73A12"/>
    <w:rsid w:val="00F73AAF"/>
    <w:rsid w:val="00F742A1"/>
    <w:rsid w:val="00F763C4"/>
    <w:rsid w:val="00F764A2"/>
    <w:rsid w:val="00F81CD2"/>
    <w:rsid w:val="00F82E1E"/>
    <w:rsid w:val="00F835CE"/>
    <w:rsid w:val="00F83BBE"/>
    <w:rsid w:val="00F84670"/>
    <w:rsid w:val="00F848E7"/>
    <w:rsid w:val="00F84956"/>
    <w:rsid w:val="00F850B9"/>
    <w:rsid w:val="00F86219"/>
    <w:rsid w:val="00F870E7"/>
    <w:rsid w:val="00F87AF4"/>
    <w:rsid w:val="00F87F62"/>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2274"/>
    <w:rsid w:val="00FB44DC"/>
    <w:rsid w:val="00FB4AB0"/>
    <w:rsid w:val="00FB5073"/>
    <w:rsid w:val="00FC4204"/>
    <w:rsid w:val="00FC4317"/>
    <w:rsid w:val="00FC4DBB"/>
    <w:rsid w:val="00FC4F33"/>
    <w:rsid w:val="00FC5CA4"/>
    <w:rsid w:val="00FC67C3"/>
    <w:rsid w:val="00FC6828"/>
    <w:rsid w:val="00FC76B3"/>
    <w:rsid w:val="00FD1174"/>
    <w:rsid w:val="00FD119A"/>
    <w:rsid w:val="00FD2B8A"/>
    <w:rsid w:val="00FD2ECE"/>
    <w:rsid w:val="00FD39D8"/>
    <w:rsid w:val="00FD3B31"/>
    <w:rsid w:val="00FD5362"/>
    <w:rsid w:val="00FD5587"/>
    <w:rsid w:val="00FD6C71"/>
    <w:rsid w:val="00FE01A2"/>
    <w:rsid w:val="00FE0621"/>
    <w:rsid w:val="00FE1458"/>
    <w:rsid w:val="00FE25C6"/>
    <w:rsid w:val="00FE5FED"/>
    <w:rsid w:val="00FE7E3A"/>
    <w:rsid w:val="00FF1FF9"/>
    <w:rsid w:val="00FF37A3"/>
    <w:rsid w:val="00FF3D9F"/>
    <w:rsid w:val="00FF5885"/>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6AD"/>
    <w:rPr>
      <w:rFonts w:ascii="Times New Roman" w:eastAsia="Times New Roman" w:hAnsi="Times New Roman"/>
      <w:sz w:val="24"/>
      <w:szCs w:val="24"/>
    </w:rPr>
  </w:style>
  <w:style w:type="paragraph" w:styleId="Heading1">
    <w:name w:val="heading 1"/>
    <w:basedOn w:val="Normal"/>
    <w:next w:val="Normal"/>
    <w:link w:val="Heading1Char"/>
    <w:uiPriority w:val="9"/>
    <w:qFormat/>
    <w:rsid w:val="00791131"/>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hAnsi="Cambria"/>
      <w:b/>
      <w:bCs/>
      <w:color w:val="4F81BD"/>
    </w:rPr>
  </w:style>
  <w:style w:type="paragraph" w:styleId="Heading8">
    <w:name w:val="heading 8"/>
    <w:basedOn w:val="Normal"/>
    <w:next w:val="Normal"/>
    <w:link w:val="Heading8Char"/>
    <w:qFormat/>
    <w:rsid w:val="00791131"/>
    <w:pPr>
      <w:keepNext/>
      <w:outlineLvl w:val="7"/>
    </w:pPr>
    <w:rPr>
      <w:rFonts w:ascii="Times"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uiPriority w:val="99"/>
    <w:rsid w:val="00791131"/>
    <w:rPr>
      <w:sz w:val="16"/>
      <w:szCs w:val="16"/>
    </w:rPr>
  </w:style>
  <w:style w:type="paragraph" w:styleId="CommentText">
    <w:name w:val="annotation text"/>
    <w:aliases w:val=" Char Char,Char Char"/>
    <w:basedOn w:val="Normal"/>
    <w:link w:val="CommentTextChar"/>
    <w:uiPriority w:val="99"/>
    <w:rsid w:val="00791131"/>
    <w:rPr>
      <w:sz w:val="20"/>
      <w:szCs w:val="20"/>
    </w:rPr>
  </w:style>
  <w:style w:type="character" w:customStyle="1" w:styleId="CommentTextChar">
    <w:name w:val="Comment Text Char"/>
    <w:aliases w:val=" Char Char Char,Char Char Char"/>
    <w:link w:val="CommentText"/>
    <w:uiPriority w:val="99"/>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rPr>
  </w:style>
  <w:style w:type="character" w:customStyle="1" w:styleId="UnresolvedMention1">
    <w:name w:val="Unresolved Mention1"/>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54307203">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0920648">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560798306">
      <w:bodyDiv w:val="1"/>
      <w:marLeft w:val="0"/>
      <w:marRight w:val="0"/>
      <w:marTop w:val="0"/>
      <w:marBottom w:val="0"/>
      <w:divBdr>
        <w:top w:val="none" w:sz="0" w:space="0" w:color="auto"/>
        <w:left w:val="none" w:sz="0" w:space="0" w:color="auto"/>
        <w:bottom w:val="none" w:sz="0" w:space="0" w:color="auto"/>
        <w:right w:val="none" w:sz="0" w:space="0" w:color="auto"/>
      </w:divBdr>
      <w:divsChild>
        <w:div w:id="1833251890">
          <w:marLeft w:val="0"/>
          <w:marRight w:val="0"/>
          <w:marTop w:val="0"/>
          <w:marBottom w:val="0"/>
          <w:divBdr>
            <w:top w:val="none" w:sz="0" w:space="0" w:color="auto"/>
            <w:left w:val="none" w:sz="0" w:space="0" w:color="auto"/>
            <w:bottom w:val="none" w:sz="0" w:space="0" w:color="auto"/>
            <w:right w:val="none" w:sz="0" w:space="0" w:color="auto"/>
          </w:divBdr>
        </w:div>
        <w:div w:id="1996568796">
          <w:marLeft w:val="0"/>
          <w:marRight w:val="0"/>
          <w:marTop w:val="0"/>
          <w:marBottom w:val="0"/>
          <w:divBdr>
            <w:top w:val="none" w:sz="0" w:space="0" w:color="auto"/>
            <w:left w:val="none" w:sz="0" w:space="0" w:color="auto"/>
            <w:bottom w:val="none" w:sz="0" w:space="0" w:color="auto"/>
            <w:right w:val="none" w:sz="0" w:space="0" w:color="auto"/>
          </w:divBdr>
        </w:div>
        <w:div w:id="1779175149">
          <w:marLeft w:val="0"/>
          <w:marRight w:val="0"/>
          <w:marTop w:val="0"/>
          <w:marBottom w:val="0"/>
          <w:divBdr>
            <w:top w:val="none" w:sz="0" w:space="0" w:color="auto"/>
            <w:left w:val="none" w:sz="0" w:space="0" w:color="auto"/>
            <w:bottom w:val="none" w:sz="0" w:space="0" w:color="auto"/>
            <w:right w:val="none" w:sz="0" w:space="0" w:color="auto"/>
          </w:divBdr>
        </w:div>
      </w:divsChild>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0864662">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670176820">
      <w:bodyDiv w:val="1"/>
      <w:marLeft w:val="0"/>
      <w:marRight w:val="0"/>
      <w:marTop w:val="0"/>
      <w:marBottom w:val="0"/>
      <w:divBdr>
        <w:top w:val="none" w:sz="0" w:space="0" w:color="auto"/>
        <w:left w:val="none" w:sz="0" w:space="0" w:color="auto"/>
        <w:bottom w:val="none" w:sz="0" w:space="0" w:color="auto"/>
        <w:right w:val="none" w:sz="0" w:space="0" w:color="auto"/>
      </w:divBdr>
    </w:div>
    <w:div w:id="677734663">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17361783">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853148105">
      <w:bodyDiv w:val="1"/>
      <w:marLeft w:val="0"/>
      <w:marRight w:val="0"/>
      <w:marTop w:val="0"/>
      <w:marBottom w:val="0"/>
      <w:divBdr>
        <w:top w:val="none" w:sz="0" w:space="0" w:color="auto"/>
        <w:left w:val="none" w:sz="0" w:space="0" w:color="auto"/>
        <w:bottom w:val="none" w:sz="0" w:space="0" w:color="auto"/>
        <w:right w:val="none" w:sz="0" w:space="0" w:color="auto"/>
      </w:divBdr>
    </w:div>
    <w:div w:id="880704936">
      <w:bodyDiv w:val="1"/>
      <w:marLeft w:val="0"/>
      <w:marRight w:val="0"/>
      <w:marTop w:val="0"/>
      <w:marBottom w:val="0"/>
      <w:divBdr>
        <w:top w:val="none" w:sz="0" w:space="0" w:color="auto"/>
        <w:left w:val="none" w:sz="0" w:space="0" w:color="auto"/>
        <w:bottom w:val="none" w:sz="0" w:space="0" w:color="auto"/>
        <w:right w:val="none" w:sz="0" w:space="0" w:color="auto"/>
      </w:divBdr>
    </w:div>
    <w:div w:id="907568623">
      <w:bodyDiv w:val="1"/>
      <w:marLeft w:val="0"/>
      <w:marRight w:val="0"/>
      <w:marTop w:val="0"/>
      <w:marBottom w:val="0"/>
      <w:divBdr>
        <w:top w:val="none" w:sz="0" w:space="0" w:color="auto"/>
        <w:left w:val="none" w:sz="0" w:space="0" w:color="auto"/>
        <w:bottom w:val="none" w:sz="0" w:space="0" w:color="auto"/>
        <w:right w:val="none" w:sz="0" w:space="0" w:color="auto"/>
      </w:divBdr>
      <w:divsChild>
        <w:div w:id="1432430292">
          <w:marLeft w:val="480"/>
          <w:marRight w:val="0"/>
          <w:marTop w:val="0"/>
          <w:marBottom w:val="0"/>
          <w:divBdr>
            <w:top w:val="none" w:sz="0" w:space="0" w:color="auto"/>
            <w:left w:val="none" w:sz="0" w:space="0" w:color="auto"/>
            <w:bottom w:val="none" w:sz="0" w:space="0" w:color="auto"/>
            <w:right w:val="none" w:sz="0" w:space="0" w:color="auto"/>
          </w:divBdr>
          <w:divsChild>
            <w:div w:id="21318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987516772">
      <w:bodyDiv w:val="1"/>
      <w:marLeft w:val="0"/>
      <w:marRight w:val="0"/>
      <w:marTop w:val="0"/>
      <w:marBottom w:val="0"/>
      <w:divBdr>
        <w:top w:val="none" w:sz="0" w:space="0" w:color="auto"/>
        <w:left w:val="none" w:sz="0" w:space="0" w:color="auto"/>
        <w:bottom w:val="none" w:sz="0" w:space="0" w:color="auto"/>
        <w:right w:val="none" w:sz="0" w:space="0" w:color="auto"/>
      </w:divBdr>
    </w:div>
    <w:div w:id="1024675750">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145509351">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36867">
      <w:bodyDiv w:val="1"/>
      <w:marLeft w:val="0"/>
      <w:marRight w:val="0"/>
      <w:marTop w:val="0"/>
      <w:marBottom w:val="0"/>
      <w:divBdr>
        <w:top w:val="none" w:sz="0" w:space="0" w:color="auto"/>
        <w:left w:val="none" w:sz="0" w:space="0" w:color="auto"/>
        <w:bottom w:val="none" w:sz="0" w:space="0" w:color="auto"/>
        <w:right w:val="none" w:sz="0" w:space="0" w:color="auto"/>
      </w:divBdr>
    </w:div>
    <w:div w:id="1300064739">
      <w:bodyDiv w:val="1"/>
      <w:marLeft w:val="0"/>
      <w:marRight w:val="0"/>
      <w:marTop w:val="0"/>
      <w:marBottom w:val="0"/>
      <w:divBdr>
        <w:top w:val="none" w:sz="0" w:space="0" w:color="auto"/>
        <w:left w:val="none" w:sz="0" w:space="0" w:color="auto"/>
        <w:bottom w:val="none" w:sz="0" w:space="0" w:color="auto"/>
        <w:right w:val="none" w:sz="0" w:space="0" w:color="auto"/>
      </w:divBdr>
    </w:div>
    <w:div w:id="1316226484">
      <w:bodyDiv w:val="1"/>
      <w:marLeft w:val="0"/>
      <w:marRight w:val="0"/>
      <w:marTop w:val="0"/>
      <w:marBottom w:val="0"/>
      <w:divBdr>
        <w:top w:val="none" w:sz="0" w:space="0" w:color="auto"/>
        <w:left w:val="none" w:sz="0" w:space="0" w:color="auto"/>
        <w:bottom w:val="none" w:sz="0" w:space="0" w:color="auto"/>
        <w:right w:val="none" w:sz="0" w:space="0" w:color="auto"/>
      </w:divBdr>
    </w:div>
    <w:div w:id="1331371865">
      <w:bodyDiv w:val="1"/>
      <w:marLeft w:val="0"/>
      <w:marRight w:val="0"/>
      <w:marTop w:val="0"/>
      <w:marBottom w:val="0"/>
      <w:divBdr>
        <w:top w:val="none" w:sz="0" w:space="0" w:color="auto"/>
        <w:left w:val="none" w:sz="0" w:space="0" w:color="auto"/>
        <w:bottom w:val="none" w:sz="0" w:space="0" w:color="auto"/>
        <w:right w:val="none" w:sz="0" w:space="0" w:color="auto"/>
      </w:divBdr>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379429357">
      <w:bodyDiv w:val="1"/>
      <w:marLeft w:val="0"/>
      <w:marRight w:val="0"/>
      <w:marTop w:val="0"/>
      <w:marBottom w:val="0"/>
      <w:divBdr>
        <w:top w:val="none" w:sz="0" w:space="0" w:color="auto"/>
        <w:left w:val="none" w:sz="0" w:space="0" w:color="auto"/>
        <w:bottom w:val="none" w:sz="0" w:space="0" w:color="auto"/>
        <w:right w:val="none" w:sz="0" w:space="0" w:color="auto"/>
      </w:divBdr>
    </w:div>
    <w:div w:id="1394088437">
      <w:bodyDiv w:val="1"/>
      <w:marLeft w:val="0"/>
      <w:marRight w:val="0"/>
      <w:marTop w:val="0"/>
      <w:marBottom w:val="0"/>
      <w:divBdr>
        <w:top w:val="none" w:sz="0" w:space="0" w:color="auto"/>
        <w:left w:val="none" w:sz="0" w:space="0" w:color="auto"/>
        <w:bottom w:val="none" w:sz="0" w:space="0" w:color="auto"/>
        <w:right w:val="none" w:sz="0" w:space="0" w:color="auto"/>
      </w:divBdr>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71945026">
      <w:bodyDiv w:val="1"/>
      <w:marLeft w:val="0"/>
      <w:marRight w:val="0"/>
      <w:marTop w:val="0"/>
      <w:marBottom w:val="0"/>
      <w:divBdr>
        <w:top w:val="none" w:sz="0" w:space="0" w:color="auto"/>
        <w:left w:val="none" w:sz="0" w:space="0" w:color="auto"/>
        <w:bottom w:val="none" w:sz="0" w:space="0" w:color="auto"/>
        <w:right w:val="none" w:sz="0" w:space="0" w:color="auto"/>
      </w:divBdr>
    </w:div>
    <w:div w:id="1476020153">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01971146">
      <w:bodyDiv w:val="1"/>
      <w:marLeft w:val="0"/>
      <w:marRight w:val="0"/>
      <w:marTop w:val="0"/>
      <w:marBottom w:val="0"/>
      <w:divBdr>
        <w:top w:val="none" w:sz="0" w:space="0" w:color="auto"/>
        <w:left w:val="none" w:sz="0" w:space="0" w:color="auto"/>
        <w:bottom w:val="none" w:sz="0" w:space="0" w:color="auto"/>
        <w:right w:val="none" w:sz="0" w:space="0" w:color="auto"/>
      </w:divBdr>
    </w:div>
    <w:div w:id="1550611915">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15867563">
      <w:bodyDiv w:val="1"/>
      <w:marLeft w:val="0"/>
      <w:marRight w:val="0"/>
      <w:marTop w:val="0"/>
      <w:marBottom w:val="0"/>
      <w:divBdr>
        <w:top w:val="none" w:sz="0" w:space="0" w:color="auto"/>
        <w:left w:val="none" w:sz="0" w:space="0" w:color="auto"/>
        <w:bottom w:val="none" w:sz="0" w:space="0" w:color="auto"/>
        <w:right w:val="none" w:sz="0" w:space="0" w:color="auto"/>
      </w:divBdr>
    </w:div>
    <w:div w:id="1631588532">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34671793">
      <w:bodyDiv w:val="1"/>
      <w:marLeft w:val="0"/>
      <w:marRight w:val="0"/>
      <w:marTop w:val="0"/>
      <w:marBottom w:val="0"/>
      <w:divBdr>
        <w:top w:val="none" w:sz="0" w:space="0" w:color="auto"/>
        <w:left w:val="none" w:sz="0" w:space="0" w:color="auto"/>
        <w:bottom w:val="none" w:sz="0" w:space="0" w:color="auto"/>
        <w:right w:val="none" w:sz="0" w:space="0" w:color="auto"/>
      </w:divBdr>
    </w:div>
    <w:div w:id="1647004185">
      <w:bodyDiv w:val="1"/>
      <w:marLeft w:val="0"/>
      <w:marRight w:val="0"/>
      <w:marTop w:val="0"/>
      <w:marBottom w:val="0"/>
      <w:divBdr>
        <w:top w:val="none" w:sz="0" w:space="0" w:color="auto"/>
        <w:left w:val="none" w:sz="0" w:space="0" w:color="auto"/>
        <w:bottom w:val="none" w:sz="0" w:space="0" w:color="auto"/>
        <w:right w:val="none" w:sz="0" w:space="0" w:color="auto"/>
      </w:divBdr>
    </w:div>
    <w:div w:id="1649745991">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01053612">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845119979">
      <w:bodyDiv w:val="1"/>
      <w:marLeft w:val="0"/>
      <w:marRight w:val="0"/>
      <w:marTop w:val="0"/>
      <w:marBottom w:val="0"/>
      <w:divBdr>
        <w:top w:val="none" w:sz="0" w:space="0" w:color="auto"/>
        <w:left w:val="none" w:sz="0" w:space="0" w:color="auto"/>
        <w:bottom w:val="none" w:sz="0" w:space="0" w:color="auto"/>
        <w:right w:val="none" w:sz="0" w:space="0" w:color="auto"/>
      </w:divBdr>
    </w:div>
    <w:div w:id="1937325434">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1984306716">
      <w:bodyDiv w:val="1"/>
      <w:marLeft w:val="0"/>
      <w:marRight w:val="0"/>
      <w:marTop w:val="0"/>
      <w:marBottom w:val="0"/>
      <w:divBdr>
        <w:top w:val="none" w:sz="0" w:space="0" w:color="auto"/>
        <w:left w:val="none" w:sz="0" w:space="0" w:color="auto"/>
        <w:bottom w:val="none" w:sz="0" w:space="0" w:color="auto"/>
        <w:right w:val="none" w:sz="0" w:space="0" w:color="auto"/>
      </w:divBdr>
      <w:divsChild>
        <w:div w:id="1446652737">
          <w:marLeft w:val="480"/>
          <w:marRight w:val="0"/>
          <w:marTop w:val="0"/>
          <w:marBottom w:val="0"/>
          <w:divBdr>
            <w:top w:val="none" w:sz="0" w:space="0" w:color="auto"/>
            <w:left w:val="none" w:sz="0" w:space="0" w:color="auto"/>
            <w:bottom w:val="none" w:sz="0" w:space="0" w:color="auto"/>
            <w:right w:val="none" w:sz="0" w:space="0" w:color="auto"/>
          </w:divBdr>
          <w:divsChild>
            <w:div w:id="9308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244">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44555387">
      <w:bodyDiv w:val="1"/>
      <w:marLeft w:val="0"/>
      <w:marRight w:val="0"/>
      <w:marTop w:val="0"/>
      <w:marBottom w:val="0"/>
      <w:divBdr>
        <w:top w:val="none" w:sz="0" w:space="0" w:color="auto"/>
        <w:left w:val="none" w:sz="0" w:space="0" w:color="auto"/>
        <w:bottom w:val="none" w:sz="0" w:space="0" w:color="auto"/>
        <w:right w:val="none" w:sz="0" w:space="0" w:color="auto"/>
      </w:divBdr>
    </w:div>
    <w:div w:id="2048753633">
      <w:bodyDiv w:val="1"/>
      <w:marLeft w:val="0"/>
      <w:marRight w:val="0"/>
      <w:marTop w:val="0"/>
      <w:marBottom w:val="0"/>
      <w:divBdr>
        <w:top w:val="none" w:sz="0" w:space="0" w:color="auto"/>
        <w:left w:val="none" w:sz="0" w:space="0" w:color="auto"/>
        <w:bottom w:val="none" w:sz="0" w:space="0" w:color="auto"/>
        <w:right w:val="none" w:sz="0" w:space="0" w:color="auto"/>
      </w:divBdr>
    </w:div>
    <w:div w:id="205627403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nul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nul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B01B3-93A3-3649-BF79-AD114376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18804</Words>
  <Characters>107189</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125742</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2</cp:revision>
  <cp:lastPrinted>2017-11-13T21:34:00Z</cp:lastPrinted>
  <dcterms:created xsi:type="dcterms:W3CDTF">2019-07-09T22:46:00Z</dcterms:created>
  <dcterms:modified xsi:type="dcterms:W3CDTF">2019-07-09T22:46:00Z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08a69860-f277-320c-9c6c-cc55516ff3e7</vt:lpwstr>
  </property>
  <property fmtid="{D5CDD505-2E9C-101B-9397-08002B2CF9AE}" pid="24" name="Mendeley Citation Style_1">
    <vt:lpwstr>http://www.zotero.org/styles/harvard-cite-them-right</vt:lpwstr>
  </property>
</Properties>
</file>