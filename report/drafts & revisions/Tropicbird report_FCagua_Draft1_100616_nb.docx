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48411B" w14:textId="77777777" w:rsidR="001B74D9" w:rsidRPr="00AA14F5" w:rsidRDefault="00617E0C">
      <w:pPr>
        <w:pStyle w:val="Title"/>
        <w:rPr>
          <w:rFonts w:ascii="Times New Roman" w:hAnsi="Times New Roman" w:cs="Times New Roman"/>
          <w:color w:val="000000" w:themeColor="text1"/>
        </w:rPr>
      </w:pPr>
      <w:r w:rsidRPr="00AA14F5">
        <w:rPr>
          <w:rFonts w:ascii="Times New Roman" w:hAnsi="Times New Roman" w:cs="Times New Roman"/>
          <w:color w:val="000000" w:themeColor="text1"/>
        </w:rPr>
        <w:t>Aldabra Tropicbird monitoring</w:t>
      </w:r>
    </w:p>
    <w:p w14:paraId="7CF6A137" w14:textId="77777777" w:rsidR="001B74D9" w:rsidRPr="00AA14F5" w:rsidRDefault="00617E0C">
      <w:pPr>
        <w:pStyle w:val="Author"/>
        <w:rPr>
          <w:rFonts w:ascii="Times New Roman" w:hAnsi="Times New Roman" w:cs="Times New Roman"/>
          <w:color w:val="000000" w:themeColor="text1"/>
        </w:rPr>
      </w:pPr>
      <w:r w:rsidRPr="00AA14F5">
        <w:rPr>
          <w:rFonts w:ascii="Times New Roman" w:hAnsi="Times New Roman" w:cs="Times New Roman"/>
          <w:color w:val="000000" w:themeColor="text1"/>
        </w:rPr>
        <w:t>Fernando Cagua</w:t>
      </w:r>
    </w:p>
    <w:p w14:paraId="1C93B737" w14:textId="77777777" w:rsidR="001B74D9" w:rsidRPr="00AA14F5" w:rsidRDefault="00AA14F5">
      <w:pPr>
        <w:pStyle w:val="Date"/>
        <w:rPr>
          <w:rFonts w:ascii="Times New Roman" w:hAnsi="Times New Roman" w:cs="Times New Roman"/>
          <w:color w:val="000000" w:themeColor="text1"/>
        </w:rPr>
      </w:pPr>
      <w:r>
        <w:rPr>
          <w:rFonts w:ascii="Times New Roman" w:hAnsi="Times New Roman" w:cs="Times New Roman"/>
          <w:color w:val="000000" w:themeColor="text1"/>
        </w:rPr>
        <w:t>10</w:t>
      </w:r>
      <w:r w:rsidR="00617E0C" w:rsidRPr="00AA14F5">
        <w:rPr>
          <w:rFonts w:ascii="Times New Roman" w:hAnsi="Times New Roman" w:cs="Times New Roman"/>
          <w:color w:val="000000" w:themeColor="text1"/>
        </w:rPr>
        <w:t xml:space="preserve"> June 2016</w:t>
      </w:r>
    </w:p>
    <w:p w14:paraId="69E872BF" w14:textId="77777777" w:rsidR="001B74D9" w:rsidRPr="00AA14F5" w:rsidRDefault="00617E0C">
      <w:pPr>
        <w:pStyle w:val="Heading1"/>
        <w:rPr>
          <w:rFonts w:ascii="Times New Roman" w:hAnsi="Times New Roman" w:cs="Times New Roman"/>
          <w:color w:val="000000" w:themeColor="text1"/>
        </w:rPr>
      </w:pPr>
      <w:bookmarkStart w:id="0" w:name="methods"/>
      <w:bookmarkEnd w:id="0"/>
      <w:r w:rsidRPr="00AA14F5">
        <w:rPr>
          <w:rFonts w:ascii="Times New Roman" w:hAnsi="Times New Roman" w:cs="Times New Roman"/>
          <w:color w:val="000000" w:themeColor="text1"/>
        </w:rPr>
        <w:t>Methods</w:t>
      </w:r>
    </w:p>
    <w:p w14:paraId="15870B51" w14:textId="77777777" w:rsidR="001B74D9" w:rsidRPr="00AA14F5" w:rsidRDefault="00617E0C">
      <w:pPr>
        <w:pStyle w:val="Heading2"/>
        <w:rPr>
          <w:rFonts w:ascii="Times New Roman" w:hAnsi="Times New Roman" w:cs="Times New Roman"/>
          <w:color w:val="000000" w:themeColor="text1"/>
        </w:rPr>
      </w:pPr>
      <w:bookmarkStart w:id="1" w:name="data-collection"/>
      <w:bookmarkEnd w:id="1"/>
      <w:r w:rsidRPr="00AA14F5">
        <w:rPr>
          <w:rFonts w:ascii="Times New Roman" w:hAnsi="Times New Roman" w:cs="Times New Roman"/>
          <w:color w:val="000000" w:themeColor="text1"/>
        </w:rPr>
        <w:t>Data collection</w:t>
      </w:r>
    </w:p>
    <w:p w14:paraId="78C9D48D" w14:textId="77777777" w:rsidR="001B74D9" w:rsidRPr="00AA14F5" w:rsidRDefault="00617E0C">
      <w:pPr>
        <w:pStyle w:val="FirstParagraph"/>
        <w:rPr>
          <w:rFonts w:ascii="Times New Roman" w:hAnsi="Times New Roman" w:cs="Times New Roman"/>
          <w:color w:val="000000" w:themeColor="text1"/>
        </w:rPr>
      </w:pPr>
      <w:r w:rsidRPr="00AA14F5">
        <w:rPr>
          <w:rFonts w:ascii="Times New Roman" w:hAnsi="Times New Roman" w:cs="Times New Roman"/>
          <w:color w:val="000000" w:themeColor="text1"/>
        </w:rPr>
        <w:t>Feeds from protocol</w:t>
      </w:r>
    </w:p>
    <w:p w14:paraId="71EC12EA" w14:textId="77777777" w:rsidR="001B74D9" w:rsidRPr="00AA14F5" w:rsidRDefault="00617E0C">
      <w:pPr>
        <w:pStyle w:val="Heading2"/>
        <w:rPr>
          <w:rFonts w:ascii="Times New Roman" w:hAnsi="Times New Roman" w:cs="Times New Roman"/>
          <w:color w:val="000000" w:themeColor="text1"/>
        </w:rPr>
      </w:pPr>
      <w:bookmarkStart w:id="2" w:name="data-analysis"/>
      <w:bookmarkEnd w:id="2"/>
      <w:r w:rsidRPr="00AA14F5">
        <w:rPr>
          <w:rFonts w:ascii="Times New Roman" w:hAnsi="Times New Roman" w:cs="Times New Roman"/>
          <w:color w:val="000000" w:themeColor="text1"/>
        </w:rPr>
        <w:t>Data analysis</w:t>
      </w:r>
    </w:p>
    <w:p w14:paraId="089E9837" w14:textId="77777777" w:rsidR="001B74D9" w:rsidRPr="00AA14F5" w:rsidRDefault="00617E0C">
      <w:pPr>
        <w:pStyle w:val="Heading3"/>
        <w:rPr>
          <w:rFonts w:ascii="Times New Roman" w:hAnsi="Times New Roman" w:cs="Times New Roman"/>
          <w:color w:val="000000" w:themeColor="text1"/>
        </w:rPr>
      </w:pPr>
      <w:bookmarkStart w:id="3" w:name="breeding-seasonality"/>
      <w:bookmarkEnd w:id="3"/>
      <w:r w:rsidRPr="00AA14F5">
        <w:rPr>
          <w:rFonts w:ascii="Times New Roman" w:hAnsi="Times New Roman" w:cs="Times New Roman"/>
          <w:color w:val="000000" w:themeColor="text1"/>
        </w:rPr>
        <w:t>Breeding seasonality</w:t>
      </w:r>
    </w:p>
    <w:p w14:paraId="47423D89" w14:textId="77777777" w:rsidR="001B74D9" w:rsidRPr="00AA14F5" w:rsidRDefault="00617E0C">
      <w:pPr>
        <w:pStyle w:val="FirstParagraph"/>
        <w:rPr>
          <w:rFonts w:ascii="Times New Roman" w:hAnsi="Times New Roman" w:cs="Times New Roman"/>
          <w:color w:val="000000" w:themeColor="text1"/>
        </w:rPr>
      </w:pPr>
      <w:r w:rsidRPr="00AA14F5">
        <w:rPr>
          <w:rFonts w:ascii="Times New Roman" w:hAnsi="Times New Roman" w:cs="Times New Roman"/>
          <w:color w:val="000000" w:themeColor="text1"/>
        </w:rPr>
        <w:t xml:space="preserve">To determine the breeding periodicity (rhythmic patterns) of the focal species we used a wavelet analysis of the number of new nests per species. Akin to a </w:t>
      </w:r>
      <w:r w:rsidRPr="000C29E2">
        <w:rPr>
          <w:rFonts w:ascii="Times New Roman" w:hAnsi="Times New Roman" w:cs="Times New Roman"/>
          <w:color w:val="000000" w:themeColor="text1"/>
          <w:highlight w:val="yellow"/>
        </w:rPr>
        <w:t>Fourier transform</w:t>
      </w:r>
      <w:r w:rsidRPr="00AA14F5">
        <w:rPr>
          <w:rFonts w:ascii="Times New Roman" w:hAnsi="Times New Roman" w:cs="Times New Roman"/>
          <w:color w:val="000000" w:themeColor="text1"/>
        </w:rPr>
        <w:t>, the wavelet decomposition identifies the dominant cycles in the time series. However, by quantifying the power of different periods changes trough time, it also allows to detect temporal changes on the seasonality. We then evaluated the significance of these results by comparing the power of the empirical time series to that of 99 randomisations.</w:t>
      </w:r>
    </w:p>
    <w:p w14:paraId="533F9C84" w14:textId="5B63E34A" w:rsidR="001B74D9" w:rsidRPr="00AA14F5" w:rsidRDefault="00617E0C">
      <w:pPr>
        <w:pStyle w:val="BodyText"/>
        <w:rPr>
          <w:rFonts w:ascii="Times New Roman" w:hAnsi="Times New Roman" w:cs="Times New Roman"/>
          <w:color w:val="000000" w:themeColor="text1"/>
        </w:rPr>
      </w:pPr>
      <w:r w:rsidRPr="00AA14F5">
        <w:rPr>
          <w:rFonts w:ascii="Times New Roman" w:hAnsi="Times New Roman" w:cs="Times New Roman"/>
          <w:color w:val="000000" w:themeColor="text1"/>
        </w:rPr>
        <w:t xml:space="preserve">Although the wavelet analysis provides an indication of the duration of the periods, it does not provide information on their timing. To </w:t>
      </w:r>
      <w:del w:id="4" w:author="Anon" w:date="2016-06-11T01:37:00Z">
        <w:r w:rsidRPr="00AA14F5" w:rsidDel="000C29E2">
          <w:rPr>
            <w:rFonts w:ascii="Times New Roman" w:hAnsi="Times New Roman" w:cs="Times New Roman"/>
            <w:color w:val="000000" w:themeColor="text1"/>
          </w:rPr>
          <w:delText xml:space="preserve">do </w:delText>
        </w:r>
      </w:del>
      <w:r w:rsidRPr="00AA14F5">
        <w:rPr>
          <w:rFonts w:ascii="Times New Roman" w:hAnsi="Times New Roman" w:cs="Times New Roman"/>
          <w:color w:val="000000" w:themeColor="text1"/>
        </w:rPr>
        <w:t xml:space="preserve">assess when the periods of high and low nesting activity occur, we used a series of generalised additive mixed effect models (GAMM) in which the response variable was, again, the number of new nests established in each species. In these models, we included </w:t>
      </w:r>
      <w:r w:rsidRPr="00AA14F5">
        <w:rPr>
          <w:rFonts w:ascii="Times New Roman" w:hAnsi="Times New Roman" w:cs="Times New Roman"/>
          <w:i/>
          <w:color w:val="000000" w:themeColor="text1"/>
        </w:rPr>
        <w:t>date</w:t>
      </w:r>
      <w:r w:rsidRPr="00AA14F5">
        <w:rPr>
          <w:rFonts w:ascii="Times New Roman" w:hAnsi="Times New Roman" w:cs="Times New Roman"/>
          <w:color w:val="000000" w:themeColor="text1"/>
        </w:rPr>
        <w:t xml:space="preserve"> and </w:t>
      </w:r>
      <w:r w:rsidRPr="00AA14F5">
        <w:rPr>
          <w:rFonts w:ascii="Times New Roman" w:hAnsi="Times New Roman" w:cs="Times New Roman"/>
          <w:i/>
          <w:color w:val="000000" w:themeColor="text1"/>
        </w:rPr>
        <w:t>month</w:t>
      </w:r>
      <w:r w:rsidRPr="00AA14F5">
        <w:rPr>
          <w:rFonts w:ascii="Times New Roman" w:hAnsi="Times New Roman" w:cs="Times New Roman"/>
          <w:color w:val="000000" w:themeColor="text1"/>
        </w:rPr>
        <w:t xml:space="preserve"> as </w:t>
      </w:r>
      <w:r w:rsidRPr="000C29E2">
        <w:rPr>
          <w:rFonts w:ascii="Times New Roman" w:hAnsi="Times New Roman" w:cs="Times New Roman"/>
          <w:color w:val="000000" w:themeColor="text1"/>
          <w:highlight w:val="yellow"/>
        </w:rPr>
        <w:t>smooth</w:t>
      </w:r>
      <w:r w:rsidRPr="00AA14F5">
        <w:rPr>
          <w:rFonts w:ascii="Times New Roman" w:hAnsi="Times New Roman" w:cs="Times New Roman"/>
          <w:color w:val="000000" w:themeColor="text1"/>
        </w:rPr>
        <w:t xml:space="preserve"> terms. Date was included to detect long term trends in nesting establishment, while month was included to account for the non-linear variation across the year. In addition, to account for differences </w:t>
      </w:r>
      <w:ins w:id="5" w:author="Anon" w:date="2016-06-11T01:38:00Z">
        <w:r w:rsidR="000C29E2">
          <w:rPr>
            <w:rFonts w:ascii="Times New Roman" w:hAnsi="Times New Roman" w:cs="Times New Roman"/>
            <w:color w:val="000000" w:themeColor="text1"/>
          </w:rPr>
          <w:t>i</w:t>
        </w:r>
      </w:ins>
      <w:del w:id="6" w:author="Anon" w:date="2016-06-11T01:38:00Z">
        <w:r w:rsidRPr="00AA14F5" w:rsidDel="000C29E2">
          <w:rPr>
            <w:rFonts w:ascii="Times New Roman" w:hAnsi="Times New Roman" w:cs="Times New Roman"/>
            <w:color w:val="000000" w:themeColor="text1"/>
          </w:rPr>
          <w:delText>o</w:delText>
        </w:r>
      </w:del>
      <w:r w:rsidRPr="00AA14F5">
        <w:rPr>
          <w:rFonts w:ascii="Times New Roman" w:hAnsi="Times New Roman" w:cs="Times New Roman"/>
          <w:color w:val="000000" w:themeColor="text1"/>
        </w:rPr>
        <w:t xml:space="preserve">n survey effort the number of surveys per month was also included as a linear predictor. Finally, we accounted for potential variation in breeding across years </w:t>
      </w:r>
      <w:ins w:id="7" w:author="Anon" w:date="2016-06-12T11:27:00Z">
        <w:r w:rsidR="00215B7D">
          <w:rPr>
            <w:rFonts w:ascii="Times New Roman" w:hAnsi="Times New Roman" w:cs="Times New Roman"/>
            <w:color w:val="000000" w:themeColor="text1"/>
          </w:rPr>
          <w:t xml:space="preserve">and </w:t>
        </w:r>
      </w:ins>
      <w:del w:id="8" w:author="Anon" w:date="2016-06-12T11:27:00Z">
        <w:r w:rsidRPr="00AA14F5" w:rsidDel="00215B7D">
          <w:rPr>
            <w:rFonts w:ascii="Times New Roman" w:hAnsi="Times New Roman" w:cs="Times New Roman"/>
            <w:color w:val="000000" w:themeColor="text1"/>
          </w:rPr>
          <w:delText xml:space="preserve">we </w:delText>
        </w:r>
      </w:del>
      <w:r w:rsidRPr="00AA14F5">
        <w:rPr>
          <w:rFonts w:ascii="Times New Roman" w:hAnsi="Times New Roman" w:cs="Times New Roman"/>
          <w:color w:val="000000" w:themeColor="text1"/>
        </w:rPr>
        <w:t xml:space="preserve">included </w:t>
      </w:r>
      <w:del w:id="9" w:author="Anon" w:date="2016-06-11T01:38:00Z">
        <w:r w:rsidRPr="00AA14F5" w:rsidDel="000C29E2">
          <w:rPr>
            <w:rFonts w:ascii="Times New Roman" w:hAnsi="Times New Roman" w:cs="Times New Roman"/>
            <w:color w:val="000000" w:themeColor="text1"/>
          </w:rPr>
          <w:delText xml:space="preserve">it </w:delText>
        </w:r>
      </w:del>
      <w:ins w:id="10" w:author="Anon" w:date="2016-06-11T01:38:00Z">
        <w:r w:rsidR="000C29E2">
          <w:rPr>
            <w:rFonts w:ascii="Times New Roman" w:hAnsi="Times New Roman" w:cs="Times New Roman"/>
            <w:color w:val="000000" w:themeColor="text1"/>
          </w:rPr>
          <w:t xml:space="preserve">year? </w:t>
        </w:r>
      </w:ins>
      <w:r w:rsidRPr="00AA14F5">
        <w:rPr>
          <w:rFonts w:ascii="Times New Roman" w:hAnsi="Times New Roman" w:cs="Times New Roman"/>
          <w:color w:val="000000" w:themeColor="text1"/>
        </w:rPr>
        <w:t>as a random effect. Errors in all models were Poisson-distributed.</w:t>
      </w:r>
    </w:p>
    <w:p w14:paraId="4A64556F" w14:textId="10A598CC" w:rsidR="001B74D9" w:rsidRPr="00AA14F5" w:rsidRDefault="00617E0C">
      <w:pPr>
        <w:pStyle w:val="BodyText"/>
        <w:rPr>
          <w:rFonts w:ascii="Times New Roman" w:hAnsi="Times New Roman" w:cs="Times New Roman"/>
          <w:color w:val="000000" w:themeColor="text1"/>
        </w:rPr>
      </w:pPr>
      <w:r w:rsidRPr="00215B7D">
        <w:rPr>
          <w:rFonts w:ascii="Times New Roman" w:hAnsi="Times New Roman" w:cs="Times New Roman"/>
          <w:color w:val="000000" w:themeColor="text1"/>
          <w:highlight w:val="yellow"/>
          <w:rPrChange w:id="11" w:author="Anon" w:date="2016-06-12T11:32:00Z">
            <w:rPr>
              <w:rFonts w:ascii="Times New Roman" w:hAnsi="Times New Roman" w:cs="Times New Roman"/>
              <w:color w:val="000000" w:themeColor="text1"/>
            </w:rPr>
          </w:rPrChange>
        </w:rPr>
        <w:t>Furthermore, we expect potential increases in nest establishment to be consistent by an increase on nests that were observed to be occupied by an egg or small chicks not yet feathered</w:t>
      </w:r>
      <w:ins w:id="12" w:author="Anon" w:date="2016-06-11T01:39:00Z">
        <w:r w:rsidR="000C29E2" w:rsidRPr="00215B7D">
          <w:rPr>
            <w:rFonts w:ascii="Times New Roman" w:hAnsi="Times New Roman" w:cs="Times New Roman"/>
            <w:color w:val="000000" w:themeColor="text1"/>
            <w:highlight w:val="yellow"/>
            <w:rPrChange w:id="13" w:author="Anon" w:date="2016-06-12T11:32:00Z">
              <w:rPr>
                <w:rFonts w:ascii="Times New Roman" w:hAnsi="Times New Roman" w:cs="Times New Roman"/>
                <w:color w:val="000000" w:themeColor="text1"/>
              </w:rPr>
            </w:rPrChange>
          </w:rPr>
          <w:t xml:space="preserve"> (C1 stage)</w:t>
        </w:r>
      </w:ins>
      <w:r w:rsidRPr="00215B7D">
        <w:rPr>
          <w:rFonts w:ascii="Times New Roman" w:hAnsi="Times New Roman" w:cs="Times New Roman"/>
          <w:color w:val="000000" w:themeColor="text1"/>
          <w:highlight w:val="yellow"/>
          <w:rPrChange w:id="14" w:author="Anon" w:date="2016-06-12T11:32:00Z">
            <w:rPr>
              <w:rFonts w:ascii="Times New Roman" w:hAnsi="Times New Roman" w:cs="Times New Roman"/>
              <w:color w:val="000000" w:themeColor="text1"/>
            </w:rPr>
          </w:rPrChange>
        </w:rPr>
        <w:t xml:space="preserve">. Therefore, we also constructed a series of GAMMs with the same predictors </w:t>
      </w:r>
      <w:del w:id="15" w:author="Anon" w:date="2016-06-12T11:33:00Z">
        <w:r w:rsidRPr="00215B7D" w:rsidDel="00215B7D">
          <w:rPr>
            <w:rFonts w:ascii="Times New Roman" w:hAnsi="Times New Roman" w:cs="Times New Roman"/>
            <w:color w:val="000000" w:themeColor="text1"/>
            <w:highlight w:val="yellow"/>
            <w:rPrChange w:id="16" w:author="Anon" w:date="2016-06-12T11:32:00Z">
              <w:rPr>
                <w:rFonts w:ascii="Times New Roman" w:hAnsi="Times New Roman" w:cs="Times New Roman"/>
                <w:color w:val="000000" w:themeColor="text1"/>
              </w:rPr>
            </w:rPrChange>
          </w:rPr>
          <w:delText xml:space="preserve">that </w:delText>
        </w:r>
      </w:del>
      <w:ins w:id="17" w:author="Anon" w:date="2016-06-12T11:33:00Z">
        <w:r w:rsidR="00215B7D">
          <w:rPr>
            <w:rFonts w:ascii="Times New Roman" w:hAnsi="Times New Roman" w:cs="Times New Roman"/>
            <w:color w:val="000000" w:themeColor="text1"/>
            <w:highlight w:val="yellow"/>
          </w:rPr>
          <w:t>as</w:t>
        </w:r>
        <w:r w:rsidR="00215B7D" w:rsidRPr="00215B7D">
          <w:rPr>
            <w:rFonts w:ascii="Times New Roman" w:hAnsi="Times New Roman" w:cs="Times New Roman"/>
            <w:color w:val="000000" w:themeColor="text1"/>
            <w:highlight w:val="yellow"/>
            <w:rPrChange w:id="18" w:author="Anon" w:date="2016-06-12T11:32:00Z">
              <w:rPr>
                <w:rFonts w:ascii="Times New Roman" w:hAnsi="Times New Roman" w:cs="Times New Roman"/>
                <w:color w:val="000000" w:themeColor="text1"/>
              </w:rPr>
            </w:rPrChange>
          </w:rPr>
          <w:t xml:space="preserve"> </w:t>
        </w:r>
      </w:ins>
      <w:r w:rsidRPr="00215B7D">
        <w:rPr>
          <w:rFonts w:ascii="Times New Roman" w:hAnsi="Times New Roman" w:cs="Times New Roman"/>
          <w:color w:val="000000" w:themeColor="text1"/>
          <w:highlight w:val="yellow"/>
          <w:rPrChange w:id="19" w:author="Anon" w:date="2016-06-12T11:32:00Z">
            <w:rPr>
              <w:rFonts w:ascii="Times New Roman" w:hAnsi="Times New Roman" w:cs="Times New Roman"/>
              <w:color w:val="000000" w:themeColor="text1"/>
            </w:rPr>
          </w:rPrChange>
        </w:rPr>
        <w:t>our original models for these two additional dependent variables.</w:t>
      </w:r>
    </w:p>
    <w:p w14:paraId="062E693B" w14:textId="77777777" w:rsidR="001B74D9" w:rsidRPr="00AA14F5" w:rsidRDefault="00617E0C">
      <w:pPr>
        <w:pStyle w:val="Heading3"/>
        <w:rPr>
          <w:rFonts w:ascii="Times New Roman" w:hAnsi="Times New Roman" w:cs="Times New Roman"/>
          <w:color w:val="000000" w:themeColor="text1"/>
        </w:rPr>
      </w:pPr>
      <w:bookmarkStart w:id="20" w:name="breeding-success"/>
      <w:bookmarkEnd w:id="20"/>
      <w:r w:rsidRPr="00AA14F5">
        <w:rPr>
          <w:rFonts w:ascii="Times New Roman" w:hAnsi="Times New Roman" w:cs="Times New Roman"/>
          <w:color w:val="000000" w:themeColor="text1"/>
        </w:rPr>
        <w:t>Breeding success</w:t>
      </w:r>
    </w:p>
    <w:p w14:paraId="3D87B11C" w14:textId="376848EC" w:rsidR="001B74D9" w:rsidRPr="00AA14F5" w:rsidRDefault="00617E0C">
      <w:pPr>
        <w:pStyle w:val="FirstParagraph"/>
        <w:rPr>
          <w:rFonts w:ascii="Times New Roman" w:hAnsi="Times New Roman" w:cs="Times New Roman"/>
          <w:color w:val="000000" w:themeColor="text1"/>
        </w:rPr>
      </w:pPr>
      <w:r w:rsidRPr="00AA14F5">
        <w:rPr>
          <w:rFonts w:ascii="Times New Roman" w:hAnsi="Times New Roman" w:cs="Times New Roman"/>
          <w:color w:val="000000" w:themeColor="text1"/>
        </w:rPr>
        <w:t xml:space="preserve">To determine whether a nest was successful of not, we determined the stage at which it was last observed. If a nest was observed to be occupied by an egg or a partially feathered chick and it was later observed empty or with signs of </w:t>
      </w:r>
      <w:del w:id="21" w:author="Anon" w:date="2016-06-12T11:35:00Z">
        <w:r w:rsidRPr="00AA14F5" w:rsidDel="00215B7D">
          <w:rPr>
            <w:rFonts w:ascii="Times New Roman" w:hAnsi="Times New Roman" w:cs="Times New Roman"/>
            <w:color w:val="000000" w:themeColor="text1"/>
          </w:rPr>
          <w:delText>de</w:delText>
        </w:r>
      </w:del>
      <w:r w:rsidRPr="00AA14F5">
        <w:rPr>
          <w:rFonts w:ascii="Times New Roman" w:hAnsi="Times New Roman" w:cs="Times New Roman"/>
          <w:color w:val="000000" w:themeColor="text1"/>
        </w:rPr>
        <w:t xml:space="preserve">predation, we assumed nesting was unsuccessful. If, conversely, a nest was observed to be occupied by a fully feathered chick and in a posterior visit </w:t>
      </w:r>
      <w:r w:rsidRPr="00AA14F5">
        <w:rPr>
          <w:rFonts w:ascii="Times New Roman" w:hAnsi="Times New Roman" w:cs="Times New Roman"/>
          <w:color w:val="000000" w:themeColor="text1"/>
        </w:rPr>
        <w:lastRenderedPageBreak/>
        <w:t xml:space="preserve">the nest was found to be empty and without signs of </w:t>
      </w:r>
      <w:del w:id="22" w:author="Anon" w:date="2016-06-12T11:35:00Z">
        <w:r w:rsidRPr="00AA14F5" w:rsidDel="00215B7D">
          <w:rPr>
            <w:rFonts w:ascii="Times New Roman" w:hAnsi="Times New Roman" w:cs="Times New Roman"/>
            <w:color w:val="000000" w:themeColor="text1"/>
          </w:rPr>
          <w:delText>de</w:delText>
        </w:r>
      </w:del>
      <w:r w:rsidRPr="00AA14F5">
        <w:rPr>
          <w:rFonts w:ascii="Times New Roman" w:hAnsi="Times New Roman" w:cs="Times New Roman"/>
          <w:color w:val="000000" w:themeColor="text1"/>
        </w:rPr>
        <w:t xml:space="preserve">predation, we assumed that nesting was successful and therefore fledgling was likely to </w:t>
      </w:r>
      <w:ins w:id="23" w:author="Anon" w:date="2016-06-12T11:35:00Z">
        <w:r w:rsidR="00215B7D">
          <w:rPr>
            <w:rFonts w:ascii="Times New Roman" w:hAnsi="Times New Roman" w:cs="Times New Roman"/>
            <w:color w:val="000000" w:themeColor="text1"/>
          </w:rPr>
          <w:t xml:space="preserve">have </w:t>
        </w:r>
      </w:ins>
      <w:r w:rsidRPr="00AA14F5">
        <w:rPr>
          <w:rFonts w:ascii="Times New Roman" w:hAnsi="Times New Roman" w:cs="Times New Roman"/>
          <w:color w:val="000000" w:themeColor="text1"/>
        </w:rPr>
        <w:t>occur</w:t>
      </w:r>
      <w:ins w:id="24" w:author="Anon" w:date="2016-06-12T11:35:00Z">
        <w:r w:rsidR="00215B7D">
          <w:rPr>
            <w:rFonts w:ascii="Times New Roman" w:hAnsi="Times New Roman" w:cs="Times New Roman"/>
            <w:color w:val="000000" w:themeColor="text1"/>
          </w:rPr>
          <w:t>red</w:t>
        </w:r>
      </w:ins>
      <w:r w:rsidRPr="00AA14F5">
        <w:rPr>
          <w:rFonts w:ascii="Times New Roman" w:hAnsi="Times New Roman" w:cs="Times New Roman"/>
          <w:color w:val="000000" w:themeColor="text1"/>
        </w:rPr>
        <w:t>.</w:t>
      </w:r>
    </w:p>
    <w:p w14:paraId="19A24D40" w14:textId="0DB67037" w:rsidR="001B74D9" w:rsidRPr="00AA14F5" w:rsidRDefault="00617E0C">
      <w:pPr>
        <w:pStyle w:val="BodyText"/>
        <w:rPr>
          <w:rFonts w:ascii="Times New Roman" w:hAnsi="Times New Roman" w:cs="Times New Roman"/>
          <w:color w:val="000000" w:themeColor="text1"/>
        </w:rPr>
      </w:pPr>
      <w:r w:rsidRPr="00AA14F5">
        <w:rPr>
          <w:rFonts w:ascii="Times New Roman" w:hAnsi="Times New Roman" w:cs="Times New Roman"/>
          <w:color w:val="000000" w:themeColor="text1"/>
        </w:rPr>
        <w:t xml:space="preserve">We then were interested on inspecting the temporal trends on nesting success and the factors that influence it for each of the focal species. We therefore constructed a series of GAMMs with a binomial error structure to model the probability that a) nesting was successful, b) nesting failed at </w:t>
      </w:r>
      <w:del w:id="25" w:author="Anon" w:date="2016-06-11T01:41:00Z">
        <w:r w:rsidRPr="00AA14F5" w:rsidDel="000C29E2">
          <w:rPr>
            <w:rFonts w:ascii="Times New Roman" w:hAnsi="Times New Roman" w:cs="Times New Roman"/>
            <w:color w:val="000000" w:themeColor="text1"/>
          </w:rPr>
          <w:delText xml:space="preserve">the </w:delText>
        </w:r>
      </w:del>
      <w:r w:rsidRPr="00AA14F5">
        <w:rPr>
          <w:rFonts w:ascii="Times New Roman" w:hAnsi="Times New Roman" w:cs="Times New Roman"/>
          <w:color w:val="000000" w:themeColor="text1"/>
        </w:rPr>
        <w:t xml:space="preserve">egg stage, or c) nesting failed at </w:t>
      </w:r>
      <w:del w:id="26" w:author="Anon" w:date="2016-06-11T01:41:00Z">
        <w:r w:rsidRPr="00AA14F5" w:rsidDel="000C29E2">
          <w:rPr>
            <w:rFonts w:ascii="Times New Roman" w:hAnsi="Times New Roman" w:cs="Times New Roman"/>
            <w:color w:val="000000" w:themeColor="text1"/>
          </w:rPr>
          <w:delText xml:space="preserve">a </w:delText>
        </w:r>
      </w:del>
      <w:r w:rsidRPr="00AA14F5">
        <w:rPr>
          <w:rFonts w:ascii="Times New Roman" w:hAnsi="Times New Roman" w:cs="Times New Roman"/>
          <w:color w:val="000000" w:themeColor="text1"/>
        </w:rPr>
        <w:t xml:space="preserve">chick stage. Temporal trends were investigated by including </w:t>
      </w:r>
      <w:r w:rsidRPr="00AA14F5">
        <w:rPr>
          <w:rFonts w:ascii="Times New Roman" w:hAnsi="Times New Roman" w:cs="Times New Roman"/>
          <w:i/>
          <w:color w:val="000000" w:themeColor="text1"/>
        </w:rPr>
        <w:t>date</w:t>
      </w:r>
      <w:r w:rsidRPr="00AA14F5">
        <w:rPr>
          <w:rFonts w:ascii="Times New Roman" w:hAnsi="Times New Roman" w:cs="Times New Roman"/>
          <w:color w:val="000000" w:themeColor="text1"/>
        </w:rPr>
        <w:t xml:space="preserve"> as a </w:t>
      </w:r>
      <w:r w:rsidRPr="000C29E2">
        <w:rPr>
          <w:rFonts w:ascii="Times New Roman" w:hAnsi="Times New Roman" w:cs="Times New Roman"/>
          <w:color w:val="000000" w:themeColor="text1"/>
          <w:highlight w:val="yellow"/>
        </w:rPr>
        <w:t>smooth</w:t>
      </w:r>
      <w:r w:rsidRPr="00AA14F5">
        <w:rPr>
          <w:rFonts w:ascii="Times New Roman" w:hAnsi="Times New Roman" w:cs="Times New Roman"/>
          <w:color w:val="000000" w:themeColor="text1"/>
        </w:rPr>
        <w:t xml:space="preserve"> term. As additional coovariates in this model we included the islet's distance to Pi</w:t>
      </w:r>
      <w:del w:id="27" w:author="Anon" w:date="2016-06-11T01:41:00Z">
        <w:r w:rsidRPr="00AA14F5" w:rsidDel="000C29E2">
          <w:rPr>
            <w:rFonts w:ascii="Times New Roman" w:hAnsi="Times New Roman" w:cs="Times New Roman"/>
            <w:color w:val="000000" w:themeColor="text1"/>
          </w:rPr>
          <w:delText>c</w:delText>
        </w:r>
      </w:del>
      <w:r w:rsidRPr="00AA14F5">
        <w:rPr>
          <w:rFonts w:ascii="Times New Roman" w:hAnsi="Times New Roman" w:cs="Times New Roman"/>
          <w:color w:val="000000" w:themeColor="text1"/>
        </w:rPr>
        <w:t>card (the closest major island in Aldabra), the islet's size, and whether there has been evidence of rat presence at any point during the sampling period.</w:t>
      </w:r>
    </w:p>
    <w:p w14:paraId="027A4E12" w14:textId="2E0D3C99" w:rsidR="001B74D9" w:rsidRPr="00AA14F5" w:rsidRDefault="00617E0C">
      <w:pPr>
        <w:pStyle w:val="Heading1"/>
        <w:rPr>
          <w:rFonts w:ascii="Times New Roman" w:hAnsi="Times New Roman" w:cs="Times New Roman"/>
          <w:color w:val="000000" w:themeColor="text1"/>
        </w:rPr>
      </w:pPr>
      <w:bookmarkStart w:id="28" w:name="results"/>
      <w:bookmarkEnd w:id="28"/>
      <w:r w:rsidRPr="00AA14F5">
        <w:rPr>
          <w:rFonts w:ascii="Times New Roman" w:hAnsi="Times New Roman" w:cs="Times New Roman"/>
          <w:color w:val="000000" w:themeColor="text1"/>
        </w:rPr>
        <w:t>Res</w:t>
      </w:r>
      <w:ins w:id="29" w:author="Fernando Cagua" w:date="2016-06-16T09:29:00Z">
        <w:r w:rsidR="004569AD">
          <w:rPr>
            <w:rFonts w:ascii="Times New Roman" w:hAnsi="Times New Roman" w:cs="Times New Roman"/>
            <w:color w:val="000000" w:themeColor="text1"/>
          </w:rPr>
          <w:t>po</w:t>
        </w:r>
      </w:ins>
      <w:bookmarkStart w:id="30" w:name="_GoBack"/>
      <w:bookmarkEnd w:id="30"/>
      <w:r w:rsidRPr="00AA14F5">
        <w:rPr>
          <w:rFonts w:ascii="Times New Roman" w:hAnsi="Times New Roman" w:cs="Times New Roman"/>
          <w:color w:val="000000" w:themeColor="text1"/>
        </w:rPr>
        <w:t>ults</w:t>
      </w:r>
    </w:p>
    <w:p w14:paraId="2911B666" w14:textId="72607DAE" w:rsidR="001B74D9" w:rsidRPr="00AA14F5" w:rsidRDefault="00617E0C">
      <w:pPr>
        <w:pStyle w:val="FirstParagraph"/>
        <w:rPr>
          <w:rFonts w:ascii="Times New Roman" w:hAnsi="Times New Roman" w:cs="Times New Roman"/>
          <w:color w:val="000000" w:themeColor="text1"/>
        </w:rPr>
      </w:pPr>
      <w:r w:rsidRPr="00AA14F5">
        <w:rPr>
          <w:rFonts w:ascii="Times New Roman" w:hAnsi="Times New Roman" w:cs="Times New Roman"/>
          <w:color w:val="000000" w:themeColor="text1"/>
        </w:rPr>
        <w:t xml:space="preserve">Surveys were consistently performed between </w:t>
      </w:r>
      <w:commentRangeStart w:id="31"/>
      <w:ins w:id="32" w:author="Anon" w:date="2016-06-11T01:42:00Z">
        <w:r w:rsidR="000C29E2">
          <w:rPr>
            <w:rFonts w:ascii="Times New Roman" w:hAnsi="Times New Roman" w:cs="Times New Roman"/>
            <w:color w:val="000000" w:themeColor="text1"/>
          </w:rPr>
          <w:t>2</w:t>
        </w:r>
      </w:ins>
      <w:ins w:id="33" w:author="Anon" w:date="2016-06-11T01:43:00Z">
        <w:r w:rsidR="000C29E2" w:rsidRPr="000C29E2">
          <w:rPr>
            <w:rFonts w:ascii="Times New Roman" w:hAnsi="Times New Roman" w:cs="Times New Roman"/>
            <w:color w:val="000000" w:themeColor="text1"/>
            <w:vertAlign w:val="superscript"/>
            <w:rPrChange w:id="34" w:author="Anon" w:date="2016-06-11T01:43:00Z">
              <w:rPr>
                <w:rFonts w:ascii="Times New Roman" w:hAnsi="Times New Roman" w:cs="Times New Roman"/>
                <w:color w:val="000000" w:themeColor="text1"/>
              </w:rPr>
            </w:rPrChange>
          </w:rPr>
          <w:t>nd</w:t>
        </w:r>
        <w:r w:rsidR="000C29E2">
          <w:rPr>
            <w:rFonts w:ascii="Times New Roman" w:hAnsi="Times New Roman" w:cs="Times New Roman"/>
            <w:color w:val="000000" w:themeColor="text1"/>
          </w:rPr>
          <w:t xml:space="preserve"> June </w:t>
        </w:r>
      </w:ins>
      <w:r w:rsidRPr="00AA14F5">
        <w:rPr>
          <w:rFonts w:ascii="Times New Roman" w:hAnsi="Times New Roman" w:cs="Times New Roman"/>
          <w:color w:val="000000" w:themeColor="text1"/>
        </w:rPr>
        <w:t>2009</w:t>
      </w:r>
      <w:del w:id="35" w:author="Anon" w:date="2016-06-11T01:42:00Z">
        <w:r w:rsidRPr="00AA14F5" w:rsidDel="000C29E2">
          <w:rPr>
            <w:rFonts w:ascii="Times New Roman" w:hAnsi="Times New Roman" w:cs="Times New Roman"/>
            <w:color w:val="000000" w:themeColor="text1"/>
          </w:rPr>
          <w:delText>-02-06</w:delText>
        </w:r>
      </w:del>
      <w:r w:rsidRPr="00AA14F5">
        <w:rPr>
          <w:rFonts w:ascii="Times New Roman" w:hAnsi="Times New Roman" w:cs="Times New Roman"/>
          <w:color w:val="000000" w:themeColor="text1"/>
        </w:rPr>
        <w:t xml:space="preserve"> and </w:t>
      </w:r>
      <w:ins w:id="36" w:author="Anon" w:date="2016-06-11T01:42:00Z">
        <w:r w:rsidR="000C29E2">
          <w:rPr>
            <w:rFonts w:ascii="Times New Roman" w:hAnsi="Times New Roman" w:cs="Times New Roman"/>
            <w:color w:val="000000" w:themeColor="text1"/>
          </w:rPr>
          <w:t>11</w:t>
        </w:r>
      </w:ins>
      <w:ins w:id="37" w:author="Anon" w:date="2016-06-11T01:43:00Z">
        <w:r w:rsidR="000C29E2" w:rsidRPr="000C29E2">
          <w:rPr>
            <w:rFonts w:ascii="Times New Roman" w:hAnsi="Times New Roman" w:cs="Times New Roman"/>
            <w:color w:val="000000" w:themeColor="text1"/>
            <w:vertAlign w:val="superscript"/>
            <w:rPrChange w:id="38" w:author="Anon" w:date="2016-06-11T01:43:00Z">
              <w:rPr>
                <w:rFonts w:ascii="Times New Roman" w:hAnsi="Times New Roman" w:cs="Times New Roman"/>
                <w:color w:val="000000" w:themeColor="text1"/>
              </w:rPr>
            </w:rPrChange>
          </w:rPr>
          <w:t>th</w:t>
        </w:r>
        <w:r w:rsidR="000C29E2">
          <w:rPr>
            <w:rFonts w:ascii="Times New Roman" w:hAnsi="Times New Roman" w:cs="Times New Roman"/>
            <w:color w:val="000000" w:themeColor="text1"/>
          </w:rPr>
          <w:t xml:space="preserve"> April </w:t>
        </w:r>
      </w:ins>
      <w:commentRangeStart w:id="39"/>
      <w:r w:rsidRPr="00AA14F5">
        <w:rPr>
          <w:rFonts w:ascii="Times New Roman" w:hAnsi="Times New Roman" w:cs="Times New Roman"/>
          <w:color w:val="000000" w:themeColor="text1"/>
        </w:rPr>
        <w:t>2016</w:t>
      </w:r>
      <w:commentRangeEnd w:id="31"/>
      <w:r w:rsidR="000C29E2">
        <w:rPr>
          <w:rStyle w:val="CommentReference"/>
        </w:rPr>
        <w:commentReference w:id="31"/>
      </w:r>
      <w:del w:id="40" w:author="Anon" w:date="2016-06-11T01:42:00Z">
        <w:r w:rsidRPr="00AA14F5" w:rsidDel="000C29E2">
          <w:rPr>
            <w:rFonts w:ascii="Times New Roman" w:hAnsi="Times New Roman" w:cs="Times New Roman"/>
            <w:color w:val="000000" w:themeColor="text1"/>
          </w:rPr>
          <w:delText>-11-04</w:delText>
        </w:r>
      </w:del>
      <w:commentRangeEnd w:id="39"/>
      <w:r w:rsidR="00C10420">
        <w:rPr>
          <w:rStyle w:val="CommentReference"/>
        </w:rPr>
        <w:commentReference w:id="39"/>
      </w:r>
      <w:r w:rsidRPr="00AA14F5">
        <w:rPr>
          <w:rFonts w:ascii="Times New Roman" w:hAnsi="Times New Roman" w:cs="Times New Roman"/>
          <w:color w:val="000000" w:themeColor="text1"/>
        </w:rPr>
        <w:t xml:space="preserve">. In total 202 surveys were performed at a mean frequency of 2.3 ± 0.8 (mean ± standard deviation) per month. During these trips we detected a total of 673 individual nests for </w:t>
      </w:r>
      <w:r w:rsidRPr="00AA14F5">
        <w:rPr>
          <w:rFonts w:ascii="Times New Roman" w:hAnsi="Times New Roman" w:cs="Times New Roman"/>
          <w:i/>
          <w:color w:val="000000" w:themeColor="text1"/>
        </w:rPr>
        <w:t>P. rubricauda</w:t>
      </w:r>
      <w:r w:rsidRPr="00AA14F5">
        <w:rPr>
          <w:rFonts w:ascii="Times New Roman" w:hAnsi="Times New Roman" w:cs="Times New Roman"/>
          <w:color w:val="000000" w:themeColor="text1"/>
        </w:rPr>
        <w:t xml:space="preserve"> and 333 for </w:t>
      </w:r>
      <w:r w:rsidRPr="00AA14F5">
        <w:rPr>
          <w:rFonts w:ascii="Times New Roman" w:hAnsi="Times New Roman" w:cs="Times New Roman"/>
          <w:i/>
          <w:color w:val="000000" w:themeColor="text1"/>
        </w:rPr>
        <w:t>P. lepturus</w:t>
      </w:r>
      <w:r w:rsidRPr="00AA14F5">
        <w:rPr>
          <w:rFonts w:ascii="Times New Roman" w:hAnsi="Times New Roman" w:cs="Times New Roman"/>
          <w:color w:val="000000" w:themeColor="text1"/>
        </w:rPr>
        <w:t>.</w:t>
      </w:r>
    </w:p>
    <w:p w14:paraId="278F20D4" w14:textId="0C6FC491" w:rsidR="001B74D9" w:rsidRPr="00AA14F5" w:rsidRDefault="00617E0C">
      <w:pPr>
        <w:pStyle w:val="Heading3"/>
        <w:rPr>
          <w:rFonts w:ascii="Times New Roman" w:hAnsi="Times New Roman" w:cs="Times New Roman"/>
          <w:color w:val="000000" w:themeColor="text1"/>
        </w:rPr>
      </w:pPr>
      <w:bookmarkStart w:id="41" w:name="breeding-seasonality-1"/>
      <w:bookmarkEnd w:id="41"/>
      <w:r w:rsidRPr="00AA14F5">
        <w:rPr>
          <w:rFonts w:ascii="Times New Roman" w:hAnsi="Times New Roman" w:cs="Times New Roman"/>
          <w:color w:val="000000" w:themeColor="text1"/>
        </w:rPr>
        <w:t>Breeding seasonality</w:t>
      </w:r>
      <w:ins w:id="42" w:author="Anon" w:date="2016-06-12T11:43:00Z">
        <w:r w:rsidR="001C72A7">
          <w:rPr>
            <w:rFonts w:ascii="Times New Roman" w:hAnsi="Times New Roman" w:cs="Times New Roman"/>
            <w:color w:val="000000" w:themeColor="text1"/>
          </w:rPr>
          <w:t>\</w:t>
        </w:r>
      </w:ins>
    </w:p>
    <w:p w14:paraId="38EB3138" w14:textId="5A1C582E" w:rsidR="001B74D9" w:rsidRPr="00AA14F5" w:rsidRDefault="00617E0C">
      <w:pPr>
        <w:pStyle w:val="FirstParagraph"/>
        <w:rPr>
          <w:rFonts w:ascii="Times New Roman" w:hAnsi="Times New Roman" w:cs="Times New Roman"/>
          <w:color w:val="000000" w:themeColor="text1"/>
        </w:rPr>
      </w:pPr>
      <w:r w:rsidRPr="00AA14F5">
        <w:rPr>
          <w:rFonts w:ascii="Times New Roman" w:hAnsi="Times New Roman" w:cs="Times New Roman"/>
          <w:color w:val="000000" w:themeColor="text1"/>
        </w:rPr>
        <w:t xml:space="preserve">The wavelet analysis indicated an overall significant </w:t>
      </w:r>
      <w:commentRangeStart w:id="43"/>
      <w:r w:rsidRPr="00AA14F5">
        <w:rPr>
          <w:rFonts w:ascii="Times New Roman" w:hAnsi="Times New Roman" w:cs="Times New Roman"/>
          <w:color w:val="000000" w:themeColor="text1"/>
        </w:rPr>
        <w:t xml:space="preserve">seasonality </w:t>
      </w:r>
      <w:commentRangeEnd w:id="43"/>
      <w:r w:rsidR="003E113E">
        <w:rPr>
          <w:rStyle w:val="CommentReference"/>
        </w:rPr>
        <w:commentReference w:id="43"/>
      </w:r>
      <w:r w:rsidRPr="00AA14F5">
        <w:rPr>
          <w:rFonts w:ascii="Times New Roman" w:hAnsi="Times New Roman" w:cs="Times New Roman"/>
          <w:color w:val="000000" w:themeColor="text1"/>
        </w:rPr>
        <w:t xml:space="preserve">on the establishment of new nests by </w:t>
      </w:r>
      <w:r w:rsidRPr="00AA14F5">
        <w:rPr>
          <w:rFonts w:ascii="Times New Roman" w:hAnsi="Times New Roman" w:cs="Times New Roman"/>
          <w:i/>
          <w:color w:val="000000" w:themeColor="text1"/>
        </w:rPr>
        <w:t>P. rubricauda</w:t>
      </w:r>
      <w:r w:rsidRPr="00AA14F5">
        <w:rPr>
          <w:rFonts w:ascii="Times New Roman" w:hAnsi="Times New Roman" w:cs="Times New Roman"/>
          <w:color w:val="000000" w:themeColor="text1"/>
        </w:rPr>
        <w:t xml:space="preserve"> but not for </w:t>
      </w:r>
      <w:r w:rsidRPr="00AA14F5">
        <w:rPr>
          <w:rFonts w:ascii="Times New Roman" w:hAnsi="Times New Roman" w:cs="Times New Roman"/>
          <w:i/>
          <w:color w:val="000000" w:themeColor="text1"/>
        </w:rPr>
        <w:t>P. lepturus</w:t>
      </w:r>
      <w:r w:rsidRPr="00AA14F5">
        <w:rPr>
          <w:rFonts w:ascii="Times New Roman" w:hAnsi="Times New Roman" w:cs="Times New Roman"/>
          <w:color w:val="000000" w:themeColor="text1"/>
        </w:rPr>
        <w:t xml:space="preserve">. For </w:t>
      </w:r>
      <w:r w:rsidRPr="00AA14F5">
        <w:rPr>
          <w:rFonts w:ascii="Times New Roman" w:hAnsi="Times New Roman" w:cs="Times New Roman"/>
          <w:i/>
          <w:color w:val="000000" w:themeColor="text1"/>
        </w:rPr>
        <w:t>P. rubricauda</w:t>
      </w:r>
      <w:r w:rsidRPr="00AA14F5">
        <w:rPr>
          <w:rFonts w:ascii="Times New Roman" w:hAnsi="Times New Roman" w:cs="Times New Roman"/>
          <w:color w:val="000000" w:themeColor="text1"/>
        </w:rPr>
        <w:t xml:space="preserve"> the dominant period for nesting was </w:t>
      </w:r>
      <w:del w:id="44" w:author="Anon" w:date="2016-06-12T11:42:00Z">
        <w:r w:rsidRPr="00AA14F5" w:rsidDel="001C72A7">
          <w:rPr>
            <w:rFonts w:ascii="Times New Roman" w:hAnsi="Times New Roman" w:cs="Times New Roman"/>
            <w:color w:val="000000" w:themeColor="text1"/>
          </w:rPr>
          <w:delText>approximately twelve months</w:delText>
        </w:r>
      </w:del>
      <w:commentRangeStart w:id="45"/>
      <w:ins w:id="46" w:author="Anon" w:date="2016-06-12T11:42:00Z">
        <w:r w:rsidR="001C72A7">
          <w:rPr>
            <w:rFonts w:ascii="Times New Roman" w:hAnsi="Times New Roman" w:cs="Times New Roman"/>
            <w:color w:val="000000" w:themeColor="text1"/>
          </w:rPr>
          <w:t>around the twelfth month</w:t>
        </w:r>
        <w:commentRangeEnd w:id="45"/>
        <w:r w:rsidR="001C72A7">
          <w:rPr>
            <w:rStyle w:val="CommentReference"/>
          </w:rPr>
          <w:commentReference w:id="45"/>
        </w:r>
      </w:ins>
      <w:r w:rsidRPr="00AA14F5">
        <w:rPr>
          <w:rFonts w:ascii="Times New Roman" w:hAnsi="Times New Roman" w:cs="Times New Roman"/>
          <w:color w:val="000000" w:themeColor="text1"/>
        </w:rPr>
        <w:t xml:space="preserve">. </w:t>
      </w:r>
      <w:del w:id="47" w:author="Anon" w:date="2016-06-12T11:43:00Z">
        <w:r w:rsidRPr="00AA14F5" w:rsidDel="001C72A7">
          <w:rPr>
            <w:rFonts w:ascii="Times New Roman" w:hAnsi="Times New Roman" w:cs="Times New Roman"/>
            <w:color w:val="000000" w:themeColor="text1"/>
          </w:rPr>
          <w:delText>Nevertheless t</w:delText>
        </w:r>
      </w:del>
      <w:ins w:id="48" w:author="Anon" w:date="2016-06-12T11:43:00Z">
        <w:r w:rsidR="001C72A7">
          <w:rPr>
            <w:rFonts w:ascii="Times New Roman" w:hAnsi="Times New Roman" w:cs="Times New Roman"/>
            <w:color w:val="000000" w:themeColor="text1"/>
          </w:rPr>
          <w:t>T\</w:t>
        </w:r>
      </w:ins>
      <w:r w:rsidRPr="00AA14F5">
        <w:rPr>
          <w:rFonts w:ascii="Times New Roman" w:hAnsi="Times New Roman" w:cs="Times New Roman"/>
          <w:color w:val="000000" w:themeColor="text1"/>
        </w:rPr>
        <w:t xml:space="preserve">he intensity of this yearly cycle has been damped to the point to which there </w:t>
      </w:r>
      <w:ins w:id="49" w:author="Anon" w:date="2016-06-11T01:44:00Z">
        <w:r w:rsidR="000C29E2">
          <w:rPr>
            <w:rFonts w:ascii="Times New Roman" w:hAnsi="Times New Roman" w:cs="Times New Roman"/>
            <w:color w:val="000000" w:themeColor="text1"/>
          </w:rPr>
          <w:t>has been</w:t>
        </w:r>
      </w:ins>
      <w:del w:id="50" w:author="Anon" w:date="2016-06-11T01:44:00Z">
        <w:r w:rsidRPr="00AA14F5" w:rsidDel="000C29E2">
          <w:rPr>
            <w:rFonts w:ascii="Times New Roman" w:hAnsi="Times New Roman" w:cs="Times New Roman"/>
            <w:color w:val="000000" w:themeColor="text1"/>
          </w:rPr>
          <w:delText>was</w:delText>
        </w:r>
      </w:del>
      <w:r w:rsidRPr="00AA14F5">
        <w:rPr>
          <w:rFonts w:ascii="Times New Roman" w:hAnsi="Times New Roman" w:cs="Times New Roman"/>
          <w:color w:val="000000" w:themeColor="text1"/>
        </w:rPr>
        <w:t xml:space="preserve"> no significant seasonality since late 2014.</w:t>
      </w:r>
    </w:p>
    <w:p w14:paraId="31CC00C5" w14:textId="77777777" w:rsidR="001B74D9" w:rsidRPr="00AA14F5" w:rsidRDefault="00617E0C">
      <w:pPr>
        <w:pStyle w:val="BodyText"/>
        <w:rPr>
          <w:rFonts w:ascii="Times New Roman" w:hAnsi="Times New Roman" w:cs="Times New Roman"/>
          <w:color w:val="000000" w:themeColor="text1"/>
        </w:rPr>
      </w:pPr>
      <w:r w:rsidRPr="00AA14F5">
        <w:rPr>
          <w:rFonts w:ascii="Times New Roman" w:hAnsi="Times New Roman" w:cs="Times New Roman"/>
          <w:color w:val="000000" w:themeColor="text1"/>
        </w:rPr>
        <w:t xml:space="preserve">The results of the wavelet analysis were strongly supported by the </w:t>
      </w:r>
      <w:commentRangeStart w:id="51"/>
      <w:r w:rsidRPr="00AA14F5">
        <w:rPr>
          <w:rFonts w:ascii="Times New Roman" w:hAnsi="Times New Roman" w:cs="Times New Roman"/>
          <w:color w:val="000000" w:themeColor="text1"/>
        </w:rPr>
        <w:t>GAMMs</w:t>
      </w:r>
      <w:commentRangeEnd w:id="51"/>
      <w:r w:rsidR="009532F2">
        <w:rPr>
          <w:rStyle w:val="CommentReference"/>
        </w:rPr>
        <w:commentReference w:id="51"/>
      </w:r>
      <w:r w:rsidRPr="00AA14F5">
        <w:rPr>
          <w:rFonts w:ascii="Times New Roman" w:hAnsi="Times New Roman" w:cs="Times New Roman"/>
          <w:color w:val="000000" w:themeColor="text1"/>
        </w:rPr>
        <w:t xml:space="preserve">, which indicated a significant effect of </w:t>
      </w:r>
      <w:r w:rsidRPr="00AA14F5">
        <w:rPr>
          <w:rFonts w:ascii="Times New Roman" w:hAnsi="Times New Roman" w:cs="Times New Roman"/>
          <w:i/>
          <w:color w:val="000000" w:themeColor="text1"/>
        </w:rPr>
        <w:t>month</w:t>
      </w:r>
      <w:r w:rsidRPr="00AA14F5">
        <w:rPr>
          <w:rFonts w:ascii="Times New Roman" w:hAnsi="Times New Roman" w:cs="Times New Roman"/>
          <w:color w:val="000000" w:themeColor="text1"/>
        </w:rPr>
        <w:t xml:space="preserve"> on the number of new nests established by </w:t>
      </w:r>
      <w:r w:rsidRPr="00AA14F5">
        <w:rPr>
          <w:rFonts w:ascii="Times New Roman" w:hAnsi="Times New Roman" w:cs="Times New Roman"/>
          <w:i/>
          <w:color w:val="000000" w:themeColor="text1"/>
        </w:rPr>
        <w:t xml:space="preserve">P. </w:t>
      </w:r>
      <w:proofErr w:type="spellStart"/>
      <w:r w:rsidRPr="00AA14F5">
        <w:rPr>
          <w:rFonts w:ascii="Times New Roman" w:hAnsi="Times New Roman" w:cs="Times New Roman"/>
          <w:i/>
          <w:color w:val="000000" w:themeColor="text1"/>
        </w:rPr>
        <w:t>rubricauda</w:t>
      </w:r>
      <w:proofErr w:type="spellEnd"/>
      <w:r w:rsidRPr="00AA14F5">
        <w:rPr>
          <w:rFonts w:ascii="Times New Roman" w:hAnsi="Times New Roman" w:cs="Times New Roman"/>
          <w:color w:val="000000" w:themeColor="text1"/>
        </w:rPr>
        <w:t xml:space="preserve"> (</w:t>
      </w:r>
      <m:oMath>
        <m:r>
          <w:rPr>
            <w:rFonts w:ascii="Cambria Math" w:hAnsi="Cambria Math" w:cs="Times New Roman"/>
            <w:color w:val="000000" w:themeColor="text1"/>
          </w:rPr>
          <m:t>p=&lt;0.001</m:t>
        </m:r>
      </m:oMath>
      <w:r w:rsidRPr="00AA14F5">
        <w:rPr>
          <w:rFonts w:ascii="Times New Roman" w:hAnsi="Times New Roman" w:cs="Times New Roman"/>
          <w:color w:val="000000" w:themeColor="text1"/>
        </w:rPr>
        <w:t xml:space="preserve">), but not by </w:t>
      </w:r>
      <w:r w:rsidRPr="00AA14F5">
        <w:rPr>
          <w:rFonts w:ascii="Times New Roman" w:hAnsi="Times New Roman" w:cs="Times New Roman"/>
          <w:i/>
          <w:color w:val="000000" w:themeColor="text1"/>
        </w:rPr>
        <w:t>P. lepturus</w:t>
      </w:r>
      <w:r w:rsidRPr="00AA14F5">
        <w:rPr>
          <w:rFonts w:ascii="Times New Roman" w:hAnsi="Times New Roman" w:cs="Times New Roman"/>
          <w:color w:val="000000" w:themeColor="text1"/>
        </w:rPr>
        <w:t xml:space="preserve"> (</w:t>
      </w:r>
      <m:oMath>
        <m:r>
          <w:rPr>
            <w:rFonts w:ascii="Cambria Math" w:hAnsi="Cambria Math" w:cs="Times New Roman"/>
            <w:color w:val="000000" w:themeColor="text1"/>
          </w:rPr>
          <m:t>p=0.82</m:t>
        </m:r>
      </m:oMath>
      <w:r w:rsidRPr="00AA14F5">
        <w:rPr>
          <w:rFonts w:ascii="Times New Roman" w:hAnsi="Times New Roman" w:cs="Times New Roman"/>
          <w:color w:val="000000" w:themeColor="text1"/>
        </w:rPr>
        <w:t xml:space="preserve">). Similarly, </w:t>
      </w:r>
      <w:commentRangeStart w:id="52"/>
      <w:r w:rsidRPr="00AA14F5">
        <w:rPr>
          <w:rFonts w:ascii="Times New Roman" w:hAnsi="Times New Roman" w:cs="Times New Roman"/>
          <w:color w:val="000000" w:themeColor="text1"/>
        </w:rPr>
        <w:t xml:space="preserve">we found a significant effect of </w:t>
      </w:r>
      <w:r w:rsidRPr="00AA14F5">
        <w:rPr>
          <w:rFonts w:ascii="Times New Roman" w:hAnsi="Times New Roman" w:cs="Times New Roman"/>
          <w:i/>
          <w:color w:val="000000" w:themeColor="text1"/>
        </w:rPr>
        <w:t>month</w:t>
      </w:r>
      <w:r w:rsidRPr="00AA14F5">
        <w:rPr>
          <w:rFonts w:ascii="Times New Roman" w:hAnsi="Times New Roman" w:cs="Times New Roman"/>
          <w:color w:val="000000" w:themeColor="text1"/>
        </w:rPr>
        <w:t xml:space="preserve"> on the number of nest occupied by downy chicks or eggs of </w:t>
      </w:r>
      <w:r w:rsidRPr="00AA14F5">
        <w:rPr>
          <w:rFonts w:ascii="Times New Roman" w:hAnsi="Times New Roman" w:cs="Times New Roman"/>
          <w:i/>
          <w:color w:val="000000" w:themeColor="text1"/>
        </w:rPr>
        <w:t xml:space="preserve">P. </w:t>
      </w:r>
      <w:proofErr w:type="spellStart"/>
      <w:r w:rsidRPr="00AA14F5">
        <w:rPr>
          <w:rFonts w:ascii="Times New Roman" w:hAnsi="Times New Roman" w:cs="Times New Roman"/>
          <w:i/>
          <w:color w:val="000000" w:themeColor="text1"/>
        </w:rPr>
        <w:t>rubricauda</w:t>
      </w:r>
      <w:commentRangeEnd w:id="52"/>
      <w:proofErr w:type="spellEnd"/>
      <w:r w:rsidR="00363335">
        <w:rPr>
          <w:rStyle w:val="CommentReference"/>
        </w:rPr>
        <w:commentReference w:id="52"/>
      </w:r>
      <w:r w:rsidRPr="00AA14F5">
        <w:rPr>
          <w:rFonts w:ascii="Times New Roman" w:hAnsi="Times New Roman" w:cs="Times New Roman"/>
          <w:color w:val="000000" w:themeColor="text1"/>
        </w:rPr>
        <w:t xml:space="preserve"> (</w:t>
      </w:r>
      <m:oMath>
        <m:r>
          <w:rPr>
            <w:rFonts w:ascii="Cambria Math" w:hAnsi="Cambria Math" w:cs="Times New Roman"/>
            <w:color w:val="000000" w:themeColor="text1"/>
          </w:rPr>
          <m:t>p&lt;0.001</m:t>
        </m:r>
      </m:oMath>
      <w:r w:rsidRPr="00AA14F5">
        <w:rPr>
          <w:rFonts w:ascii="Times New Roman" w:hAnsi="Times New Roman" w:cs="Times New Roman"/>
          <w:color w:val="000000" w:themeColor="text1"/>
        </w:rPr>
        <w:t xml:space="preserve"> in both cases) but not on those of </w:t>
      </w:r>
      <w:r w:rsidRPr="00AA14F5">
        <w:rPr>
          <w:rFonts w:ascii="Times New Roman" w:hAnsi="Times New Roman" w:cs="Times New Roman"/>
          <w:i/>
          <w:color w:val="000000" w:themeColor="text1"/>
        </w:rPr>
        <w:t>P. lepturus</w:t>
      </w:r>
      <w:r w:rsidRPr="00AA14F5">
        <w:rPr>
          <w:rFonts w:ascii="Times New Roman" w:hAnsi="Times New Roman" w:cs="Times New Roman"/>
          <w:color w:val="000000" w:themeColor="text1"/>
        </w:rPr>
        <w:t xml:space="preserve"> (</w:t>
      </w:r>
      <m:oMath>
        <m:r>
          <w:rPr>
            <w:rFonts w:ascii="Cambria Math" w:hAnsi="Cambria Math" w:cs="Times New Roman"/>
            <w:color w:val="000000" w:themeColor="text1"/>
          </w:rPr>
          <m:t>p=0.1</m:t>
        </m:r>
      </m:oMath>
      <w:r w:rsidRPr="00AA14F5">
        <w:rPr>
          <w:rFonts w:ascii="Times New Roman" w:hAnsi="Times New Roman" w:cs="Times New Roman"/>
          <w:color w:val="000000" w:themeColor="text1"/>
        </w:rPr>
        <w:t xml:space="preserve"> and </w:t>
      </w:r>
      <m:oMath>
        <m:r>
          <w:rPr>
            <w:rFonts w:ascii="Cambria Math" w:hAnsi="Cambria Math" w:cs="Times New Roman"/>
            <w:color w:val="000000" w:themeColor="text1"/>
          </w:rPr>
          <m:t>p=0.54</m:t>
        </m:r>
      </m:oMath>
      <w:r w:rsidRPr="00AA14F5">
        <w:rPr>
          <w:rFonts w:ascii="Times New Roman" w:hAnsi="Times New Roman" w:cs="Times New Roman"/>
          <w:color w:val="000000" w:themeColor="text1"/>
        </w:rPr>
        <w:t xml:space="preserve"> respectively).</w:t>
      </w:r>
    </w:p>
    <w:p w14:paraId="7A464DB8" w14:textId="2B5AC5B1" w:rsidR="001B74D9" w:rsidRPr="00AA14F5" w:rsidRDefault="00617E0C">
      <w:pPr>
        <w:pStyle w:val="BodyText"/>
        <w:rPr>
          <w:rFonts w:ascii="Times New Roman" w:hAnsi="Times New Roman" w:cs="Times New Roman"/>
          <w:color w:val="000000" w:themeColor="text1"/>
        </w:rPr>
      </w:pPr>
      <w:r w:rsidRPr="00AA14F5">
        <w:rPr>
          <w:rFonts w:ascii="Times New Roman" w:hAnsi="Times New Roman" w:cs="Times New Roman"/>
          <w:color w:val="000000" w:themeColor="text1"/>
        </w:rPr>
        <w:t xml:space="preserve">In addition, although there was no evidence that number of nests established by </w:t>
      </w:r>
      <w:r w:rsidRPr="00AA14F5">
        <w:rPr>
          <w:rFonts w:ascii="Times New Roman" w:hAnsi="Times New Roman" w:cs="Times New Roman"/>
          <w:i/>
          <w:color w:val="000000" w:themeColor="text1"/>
        </w:rPr>
        <w:t>P. lepturus</w:t>
      </w:r>
      <w:r w:rsidRPr="00AA14F5">
        <w:rPr>
          <w:rFonts w:ascii="Times New Roman" w:hAnsi="Times New Roman" w:cs="Times New Roman"/>
          <w:color w:val="000000" w:themeColor="text1"/>
        </w:rPr>
        <w:t xml:space="preserve"> changed over time, we found a significant decrease</w:t>
      </w:r>
      <w:del w:id="53" w:author="Anon" w:date="2016-06-12T12:00:00Z">
        <w:r w:rsidRPr="00AA14F5" w:rsidDel="00A4769F">
          <w:rPr>
            <w:rFonts w:ascii="Times New Roman" w:hAnsi="Times New Roman" w:cs="Times New Roman"/>
            <w:color w:val="000000" w:themeColor="text1"/>
          </w:rPr>
          <w:delText>s</w:delText>
        </w:r>
      </w:del>
      <w:r w:rsidRPr="00AA14F5">
        <w:rPr>
          <w:rFonts w:ascii="Times New Roman" w:hAnsi="Times New Roman" w:cs="Times New Roman"/>
          <w:color w:val="000000" w:themeColor="text1"/>
        </w:rPr>
        <w:t xml:space="preserve"> </w:t>
      </w:r>
      <w:ins w:id="54" w:author="Anon" w:date="2016-06-12T12:00:00Z">
        <w:r w:rsidR="00A4769F">
          <w:rPr>
            <w:rFonts w:ascii="Times New Roman" w:hAnsi="Times New Roman" w:cs="Times New Roman"/>
            <w:color w:val="000000" w:themeColor="text1"/>
          </w:rPr>
          <w:t>i</w:t>
        </w:r>
      </w:ins>
      <w:del w:id="55" w:author="Anon" w:date="2016-06-12T12:00:00Z">
        <w:r w:rsidRPr="00AA14F5" w:rsidDel="00A4769F">
          <w:rPr>
            <w:rFonts w:ascii="Times New Roman" w:hAnsi="Times New Roman" w:cs="Times New Roman"/>
            <w:color w:val="000000" w:themeColor="text1"/>
          </w:rPr>
          <w:delText>o</w:delText>
        </w:r>
      </w:del>
      <w:r w:rsidRPr="00AA14F5">
        <w:rPr>
          <w:rFonts w:ascii="Times New Roman" w:hAnsi="Times New Roman" w:cs="Times New Roman"/>
          <w:color w:val="000000" w:themeColor="text1"/>
        </w:rPr>
        <w:t xml:space="preserve">n the number of new nests established by </w:t>
      </w:r>
      <w:r w:rsidRPr="00AA14F5">
        <w:rPr>
          <w:rFonts w:ascii="Times New Roman" w:hAnsi="Times New Roman" w:cs="Times New Roman"/>
          <w:i/>
          <w:color w:val="000000" w:themeColor="text1"/>
        </w:rPr>
        <w:t>P. rubricauda</w:t>
      </w:r>
      <w:r w:rsidRPr="00AA14F5">
        <w:rPr>
          <w:rFonts w:ascii="Times New Roman" w:hAnsi="Times New Roman" w:cs="Times New Roman"/>
          <w:color w:val="000000" w:themeColor="text1"/>
        </w:rPr>
        <w:t xml:space="preserve"> (</w:t>
      </w:r>
      <m:oMath>
        <m:r>
          <w:rPr>
            <w:rFonts w:ascii="Cambria Math" w:hAnsi="Cambria Math" w:cs="Times New Roman"/>
            <w:color w:val="000000" w:themeColor="text1"/>
          </w:rPr>
          <m:t>p=0.03</m:t>
        </m:r>
      </m:oMath>
      <w:r w:rsidRPr="00AA14F5">
        <w:rPr>
          <w:rFonts w:ascii="Times New Roman" w:hAnsi="Times New Roman" w:cs="Times New Roman"/>
          <w:color w:val="000000" w:themeColor="text1"/>
        </w:rPr>
        <w:t>)</w:t>
      </w:r>
    </w:p>
    <w:p w14:paraId="762088F9" w14:textId="77777777" w:rsidR="001B74D9" w:rsidRPr="00AA14F5" w:rsidRDefault="00617E0C">
      <w:pPr>
        <w:pStyle w:val="BodyText"/>
        <w:rPr>
          <w:rFonts w:ascii="Times New Roman" w:hAnsi="Times New Roman" w:cs="Times New Roman"/>
          <w:color w:val="000000" w:themeColor="text1"/>
        </w:rPr>
      </w:pPr>
      <w:commentRangeStart w:id="56"/>
      <w:r w:rsidRPr="00AA14F5">
        <w:rPr>
          <w:rFonts w:ascii="Times New Roman" w:hAnsi="Times New Roman" w:cs="Times New Roman"/>
          <w:noProof/>
          <w:color w:val="000000" w:themeColor="text1"/>
        </w:rPr>
        <w:drawing>
          <wp:inline distT="0" distB="0" distL="0" distR="0" wp14:anchorId="13AC538E" wp14:editId="550E32FF">
            <wp:extent cx="5940000" cy="1697142"/>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wavelet-1.png"/>
                    <pic:cNvPicPr>
                      <a:picLocks noChangeAspect="1" noChangeArrowheads="1"/>
                    </pic:cNvPicPr>
                  </pic:nvPicPr>
                  <pic:blipFill>
                    <a:blip r:embed="rId9"/>
                    <a:stretch>
                      <a:fillRect/>
                    </a:stretch>
                  </pic:blipFill>
                  <pic:spPr bwMode="auto">
                    <a:xfrm>
                      <a:off x="0" y="0"/>
                      <a:ext cx="5940000" cy="1697142"/>
                    </a:xfrm>
                    <a:prstGeom prst="rect">
                      <a:avLst/>
                    </a:prstGeom>
                    <a:noFill/>
                    <a:ln w="9525">
                      <a:noFill/>
                      <a:headEnd/>
                      <a:tailEnd/>
                    </a:ln>
                  </pic:spPr>
                </pic:pic>
              </a:graphicData>
            </a:graphic>
          </wp:inline>
        </w:drawing>
      </w:r>
      <w:commentRangeEnd w:id="56"/>
      <w:r w:rsidR="003E113E">
        <w:rPr>
          <w:rStyle w:val="CommentReference"/>
        </w:rPr>
        <w:commentReference w:id="56"/>
      </w:r>
    </w:p>
    <w:p w14:paraId="59339F7B" w14:textId="52158FBA" w:rsidR="001B74D9" w:rsidRPr="00AA14F5" w:rsidRDefault="00617E0C">
      <w:pPr>
        <w:pStyle w:val="BodyText"/>
        <w:rPr>
          <w:rFonts w:ascii="Times New Roman" w:hAnsi="Times New Roman" w:cs="Times New Roman"/>
          <w:color w:val="000000" w:themeColor="text1"/>
        </w:rPr>
      </w:pPr>
      <w:r w:rsidRPr="00AA14F5">
        <w:rPr>
          <w:rFonts w:ascii="Times New Roman" w:hAnsi="Times New Roman" w:cs="Times New Roman"/>
          <w:b/>
          <w:i/>
          <w:color w:val="000000" w:themeColor="text1"/>
        </w:rPr>
        <w:t>Figure 1:</w:t>
      </w:r>
      <w:r w:rsidRPr="00AA14F5">
        <w:rPr>
          <w:rFonts w:ascii="Times New Roman" w:hAnsi="Times New Roman" w:cs="Times New Roman"/>
          <w:i/>
          <w:color w:val="000000" w:themeColor="text1"/>
        </w:rPr>
        <w:t xml:space="preserve"> Wavelet decomposition of the number of new nests established by P. rubricauda(A) and P. lepturus (B) for the study period. The red colour indicates a higher power, and the dashed </w:t>
      </w:r>
      <w:r w:rsidRPr="00AA14F5">
        <w:rPr>
          <w:rFonts w:ascii="Times New Roman" w:hAnsi="Times New Roman" w:cs="Times New Roman"/>
          <w:i/>
          <w:color w:val="000000" w:themeColor="text1"/>
        </w:rPr>
        <w:lastRenderedPageBreak/>
        <w:t>lines indicate the cone of influence, above which results should not be considered.</w:t>
      </w:r>
      <w:r w:rsidR="002F7A58">
        <w:rPr>
          <w:rFonts w:ascii="Times New Roman" w:hAnsi="Times New Roman" w:cs="Times New Roman"/>
          <w:i/>
          <w:color w:val="000000" w:themeColor="text1"/>
        </w:rPr>
        <w:t xml:space="preserve"> The black contours indicate</w:t>
      </w:r>
      <w:r w:rsidRPr="00AA14F5">
        <w:rPr>
          <w:rFonts w:ascii="Times New Roman" w:hAnsi="Times New Roman" w:cs="Times New Roman"/>
          <w:i/>
          <w:color w:val="000000" w:themeColor="text1"/>
        </w:rPr>
        <w:t xml:space="preserve"> </w:t>
      </w:r>
      <w:r w:rsidR="002F7A58">
        <w:rPr>
          <w:rFonts w:ascii="Times New Roman" w:hAnsi="Times New Roman" w:cs="Times New Roman"/>
          <w:i/>
          <w:color w:val="000000" w:themeColor="text1"/>
        </w:rPr>
        <w:t xml:space="preserve">the regions in which periodicity was </w:t>
      </w:r>
      <w:r w:rsidRPr="00AA14F5">
        <w:rPr>
          <w:rFonts w:ascii="Times New Roman" w:hAnsi="Times New Roman" w:cs="Times New Roman"/>
          <w:i/>
          <w:color w:val="000000" w:themeColor="text1"/>
        </w:rPr>
        <w:t>significantly different from the random expectation at the 0.05 level.</w:t>
      </w:r>
    </w:p>
    <w:p w14:paraId="2C7A2899" w14:textId="77777777" w:rsidR="001B74D9" w:rsidRPr="00AA14F5" w:rsidRDefault="00617E0C" w:rsidP="00AA14F5">
      <w:pPr>
        <w:pStyle w:val="BodyText"/>
        <w:jc w:val="center"/>
        <w:rPr>
          <w:rFonts w:ascii="Times New Roman" w:hAnsi="Times New Roman" w:cs="Times New Roman"/>
          <w:color w:val="000000" w:themeColor="text1"/>
        </w:rPr>
      </w:pPr>
      <w:commentRangeStart w:id="57"/>
      <w:r w:rsidRPr="00AA14F5">
        <w:rPr>
          <w:rFonts w:ascii="Times New Roman" w:hAnsi="Times New Roman" w:cs="Times New Roman"/>
          <w:noProof/>
          <w:color w:val="000000" w:themeColor="text1"/>
        </w:rPr>
        <w:drawing>
          <wp:inline distT="0" distB="0" distL="0" distR="0" wp14:anchorId="1CC73442" wp14:editId="212C96BA">
            <wp:extent cx="2880000" cy="5088589"/>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seasonality_new-nest-plot-1.png"/>
                    <pic:cNvPicPr>
                      <a:picLocks noChangeAspect="1" noChangeArrowheads="1"/>
                    </pic:cNvPicPr>
                  </pic:nvPicPr>
                  <pic:blipFill>
                    <a:blip r:embed="rId10"/>
                    <a:stretch>
                      <a:fillRect/>
                    </a:stretch>
                  </pic:blipFill>
                  <pic:spPr bwMode="auto">
                    <a:xfrm>
                      <a:off x="0" y="0"/>
                      <a:ext cx="2880000" cy="5088589"/>
                    </a:xfrm>
                    <a:prstGeom prst="rect">
                      <a:avLst/>
                    </a:prstGeom>
                    <a:noFill/>
                    <a:ln w="9525">
                      <a:noFill/>
                      <a:headEnd/>
                      <a:tailEnd/>
                    </a:ln>
                  </pic:spPr>
                </pic:pic>
              </a:graphicData>
            </a:graphic>
          </wp:inline>
        </w:drawing>
      </w:r>
      <w:commentRangeEnd w:id="57"/>
      <w:r w:rsidR="001C5335">
        <w:rPr>
          <w:rStyle w:val="CommentReference"/>
        </w:rPr>
        <w:commentReference w:id="57"/>
      </w:r>
    </w:p>
    <w:p w14:paraId="6574332C" w14:textId="3F29D7D9" w:rsidR="001B74D9" w:rsidRPr="00AA14F5" w:rsidRDefault="00617E0C">
      <w:pPr>
        <w:pStyle w:val="BodyText"/>
        <w:rPr>
          <w:rFonts w:ascii="Times New Roman" w:hAnsi="Times New Roman" w:cs="Times New Roman"/>
          <w:color w:val="000000" w:themeColor="text1"/>
        </w:rPr>
      </w:pPr>
      <w:r w:rsidRPr="00AA14F5">
        <w:rPr>
          <w:rFonts w:ascii="Times New Roman" w:hAnsi="Times New Roman" w:cs="Times New Roman"/>
          <w:b/>
          <w:i/>
          <w:color w:val="000000" w:themeColor="text1"/>
        </w:rPr>
        <w:t>Figure 2:</w:t>
      </w:r>
      <w:r w:rsidRPr="00AA14F5">
        <w:rPr>
          <w:rFonts w:ascii="Times New Roman" w:hAnsi="Times New Roman" w:cs="Times New Roman"/>
          <w:i/>
          <w:color w:val="000000" w:themeColor="text1"/>
        </w:rPr>
        <w:t xml:space="preserve"> Number of new nests established by P. rubricauda (red) and P. lepturus (blue). Lines and the surrounding shaded area represent the mean number of nests and the corresponding</w:t>
      </w:r>
      <w:ins w:id="58" w:author="Anon" w:date="2016-06-11T01:49:00Z">
        <w:r w:rsidR="00363335">
          <w:rPr>
            <w:rFonts w:ascii="Times New Roman" w:hAnsi="Times New Roman" w:cs="Times New Roman"/>
            <w:i/>
            <w:color w:val="000000" w:themeColor="text1"/>
          </w:rPr>
          <w:t xml:space="preserve"> </w:t>
        </w:r>
      </w:ins>
      <w:r w:rsidRPr="00AA14F5">
        <w:rPr>
          <w:rFonts w:ascii="Times New Roman" w:hAnsi="Times New Roman" w:cs="Times New Roman"/>
          <w:i/>
          <w:color w:val="000000" w:themeColor="text1"/>
        </w:rPr>
        <w:t xml:space="preserve">standard error of the modelled number of nests </w:t>
      </w:r>
      <w:ins w:id="59" w:author="Anon" w:date="2016-06-12T12:13:00Z">
        <w:r w:rsidR="001F5EB3">
          <w:rPr>
            <w:rFonts w:ascii="Times New Roman" w:hAnsi="Times New Roman" w:cs="Times New Roman"/>
            <w:i/>
            <w:color w:val="000000" w:themeColor="text1"/>
          </w:rPr>
          <w:t>o</w:t>
        </w:r>
      </w:ins>
      <w:del w:id="60" w:author="Anon" w:date="2016-06-12T12:13:00Z">
        <w:r w:rsidRPr="00AA14F5" w:rsidDel="001F5EB3">
          <w:rPr>
            <w:rFonts w:ascii="Times New Roman" w:hAnsi="Times New Roman" w:cs="Times New Roman"/>
            <w:i/>
            <w:color w:val="000000" w:themeColor="text1"/>
          </w:rPr>
          <w:delText>i</w:delText>
        </w:r>
      </w:del>
      <w:r w:rsidRPr="00AA14F5">
        <w:rPr>
          <w:rFonts w:ascii="Times New Roman" w:hAnsi="Times New Roman" w:cs="Times New Roman"/>
          <w:i/>
          <w:color w:val="000000" w:themeColor="text1"/>
        </w:rPr>
        <w:t xml:space="preserve">n </w:t>
      </w:r>
      <w:ins w:id="61" w:author="Anon" w:date="2016-06-11T01:49:00Z">
        <w:r w:rsidR="00363335">
          <w:rPr>
            <w:rFonts w:ascii="Times New Roman" w:hAnsi="Times New Roman" w:cs="Times New Roman"/>
            <w:i/>
            <w:color w:val="000000" w:themeColor="text1"/>
          </w:rPr>
          <w:t xml:space="preserve">a </w:t>
        </w:r>
      </w:ins>
      <w:r w:rsidRPr="00AA14F5">
        <w:rPr>
          <w:rFonts w:ascii="Times New Roman" w:hAnsi="Times New Roman" w:cs="Times New Roman"/>
          <w:i/>
          <w:color w:val="000000" w:themeColor="text1"/>
        </w:rPr>
        <w:t xml:space="preserve">(A) </w:t>
      </w:r>
      <w:del w:id="62" w:author="Anon" w:date="2016-06-11T01:49:00Z">
        <w:r w:rsidRPr="00AA14F5" w:rsidDel="00363335">
          <w:rPr>
            <w:rFonts w:ascii="Times New Roman" w:hAnsi="Times New Roman" w:cs="Times New Roman"/>
            <w:i/>
            <w:color w:val="000000" w:themeColor="text1"/>
          </w:rPr>
          <w:delText xml:space="preserve">a </w:delText>
        </w:r>
      </w:del>
      <w:r w:rsidRPr="00AA14F5">
        <w:rPr>
          <w:rFonts w:ascii="Times New Roman" w:hAnsi="Times New Roman" w:cs="Times New Roman"/>
          <w:i/>
          <w:color w:val="000000" w:themeColor="text1"/>
        </w:rPr>
        <w:t xml:space="preserve">monthly, and (B) </w:t>
      </w:r>
      <w:del w:id="63" w:author="Anon" w:date="2016-06-11T01:49:00Z">
        <w:r w:rsidRPr="00AA14F5" w:rsidDel="00363335">
          <w:rPr>
            <w:rFonts w:ascii="Times New Roman" w:hAnsi="Times New Roman" w:cs="Times New Roman"/>
            <w:i/>
            <w:color w:val="000000" w:themeColor="text1"/>
          </w:rPr>
          <w:delText xml:space="preserve">a </w:delText>
        </w:r>
      </w:del>
      <w:r w:rsidRPr="00AA14F5">
        <w:rPr>
          <w:rFonts w:ascii="Times New Roman" w:hAnsi="Times New Roman" w:cs="Times New Roman"/>
          <w:i/>
          <w:color w:val="000000" w:themeColor="text1"/>
        </w:rPr>
        <w:t xml:space="preserve">yearly basis. Boxplots show the number of observed data and </w:t>
      </w:r>
      <w:del w:id="64" w:author="Anon" w:date="2016-06-12T12:14:00Z">
        <w:r w:rsidRPr="00AA14F5" w:rsidDel="001F5EB3">
          <w:rPr>
            <w:rFonts w:ascii="Times New Roman" w:hAnsi="Times New Roman" w:cs="Times New Roman"/>
            <w:i/>
            <w:color w:val="000000" w:themeColor="text1"/>
          </w:rPr>
          <w:delText xml:space="preserve">the </w:delText>
        </w:r>
      </w:del>
      <w:r w:rsidRPr="00AA14F5">
        <w:rPr>
          <w:rFonts w:ascii="Times New Roman" w:hAnsi="Times New Roman" w:cs="Times New Roman"/>
          <w:i/>
          <w:color w:val="000000" w:themeColor="text1"/>
        </w:rPr>
        <w:t>lines the modeled output. All boxes cover the 25th–75th percentiles, the middle line marks the median, and the maximum length of the whiskers is 1.5 times the interquartile range. Points outside this range show up as outliers. Solid lines indicate a significant relationsip at a 0.05 confidence level.</w:t>
      </w:r>
    </w:p>
    <w:p w14:paraId="35DC04AA" w14:textId="77777777" w:rsidR="001B74D9" w:rsidRPr="00AA14F5" w:rsidRDefault="00617E0C" w:rsidP="00AA14F5">
      <w:pPr>
        <w:pStyle w:val="BodyText"/>
        <w:jc w:val="center"/>
        <w:rPr>
          <w:rFonts w:ascii="Times New Roman" w:hAnsi="Times New Roman" w:cs="Times New Roman"/>
          <w:color w:val="000000" w:themeColor="text1"/>
        </w:rPr>
      </w:pPr>
      <w:r w:rsidRPr="00AA14F5">
        <w:rPr>
          <w:rFonts w:ascii="Times New Roman" w:hAnsi="Times New Roman" w:cs="Times New Roman"/>
          <w:noProof/>
          <w:color w:val="000000" w:themeColor="text1"/>
        </w:rPr>
        <w:lastRenderedPageBreak/>
        <w:drawing>
          <wp:inline distT="0" distB="0" distL="0" distR="0" wp14:anchorId="469F33BD" wp14:editId="6490AF27">
            <wp:extent cx="2880000" cy="3392393"/>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seasonality_eggs-chicks-1.png"/>
                    <pic:cNvPicPr>
                      <a:picLocks noChangeAspect="1" noChangeArrowheads="1"/>
                    </pic:cNvPicPr>
                  </pic:nvPicPr>
                  <pic:blipFill>
                    <a:blip r:embed="rId11"/>
                    <a:stretch>
                      <a:fillRect/>
                    </a:stretch>
                  </pic:blipFill>
                  <pic:spPr bwMode="auto">
                    <a:xfrm>
                      <a:off x="0" y="0"/>
                      <a:ext cx="2880000" cy="3392393"/>
                    </a:xfrm>
                    <a:prstGeom prst="rect">
                      <a:avLst/>
                    </a:prstGeom>
                    <a:noFill/>
                    <a:ln w="9525">
                      <a:noFill/>
                      <a:headEnd/>
                      <a:tailEnd/>
                    </a:ln>
                  </pic:spPr>
                </pic:pic>
              </a:graphicData>
            </a:graphic>
          </wp:inline>
        </w:drawing>
      </w:r>
    </w:p>
    <w:p w14:paraId="54ABB3E4" w14:textId="77777777" w:rsidR="001B74D9" w:rsidRPr="00AA14F5" w:rsidRDefault="00617E0C">
      <w:pPr>
        <w:pStyle w:val="BodyText"/>
        <w:rPr>
          <w:rFonts w:ascii="Times New Roman" w:hAnsi="Times New Roman" w:cs="Times New Roman"/>
          <w:color w:val="000000" w:themeColor="text1"/>
        </w:rPr>
      </w:pPr>
      <w:r w:rsidRPr="00AA14F5">
        <w:rPr>
          <w:rFonts w:ascii="Times New Roman" w:hAnsi="Times New Roman" w:cs="Times New Roman"/>
          <w:b/>
          <w:i/>
          <w:color w:val="000000" w:themeColor="text1"/>
        </w:rPr>
        <w:t>Figure 3:</w:t>
      </w:r>
      <w:r w:rsidRPr="00AA14F5">
        <w:rPr>
          <w:rFonts w:ascii="Times New Roman" w:hAnsi="Times New Roman" w:cs="Times New Roman"/>
          <w:i/>
          <w:color w:val="000000" w:themeColor="text1"/>
        </w:rPr>
        <w:t xml:space="preserve"> Mean number of observed downy chicks and eggs per month for P. rubricauda (red) and P. lepturus (blue). Vertical bars represent standard deviation of the observed values.</w:t>
      </w:r>
    </w:p>
    <w:p w14:paraId="5A210C44" w14:textId="77777777" w:rsidR="001B74D9" w:rsidRPr="00AA14F5" w:rsidRDefault="00617E0C">
      <w:pPr>
        <w:pStyle w:val="Heading3"/>
        <w:rPr>
          <w:rFonts w:ascii="Times New Roman" w:hAnsi="Times New Roman" w:cs="Times New Roman"/>
          <w:color w:val="000000" w:themeColor="text1"/>
        </w:rPr>
      </w:pPr>
      <w:bookmarkStart w:id="65" w:name="breeding-success-1"/>
      <w:bookmarkEnd w:id="65"/>
      <w:commentRangeStart w:id="66"/>
      <w:r w:rsidRPr="00AA14F5">
        <w:rPr>
          <w:rFonts w:ascii="Times New Roman" w:hAnsi="Times New Roman" w:cs="Times New Roman"/>
          <w:color w:val="000000" w:themeColor="text1"/>
        </w:rPr>
        <w:t>Breeding success</w:t>
      </w:r>
      <w:commentRangeEnd w:id="66"/>
      <w:r w:rsidR="001F5EB3">
        <w:rPr>
          <w:rStyle w:val="CommentReference"/>
          <w:rFonts w:asciiTheme="minorHAnsi" w:eastAsiaTheme="minorHAnsi" w:hAnsiTheme="minorHAnsi" w:cstheme="minorBidi"/>
          <w:b w:val="0"/>
          <w:bCs w:val="0"/>
          <w:color w:val="auto"/>
        </w:rPr>
        <w:commentReference w:id="66"/>
      </w:r>
    </w:p>
    <w:p w14:paraId="40E06FC2" w14:textId="57809C72" w:rsidR="001B74D9" w:rsidRPr="00AA14F5" w:rsidRDefault="00617E0C">
      <w:pPr>
        <w:pStyle w:val="FirstParagraph"/>
        <w:rPr>
          <w:rFonts w:ascii="Times New Roman" w:hAnsi="Times New Roman" w:cs="Times New Roman"/>
          <w:color w:val="000000" w:themeColor="text1"/>
        </w:rPr>
      </w:pPr>
      <w:r w:rsidRPr="00AA14F5">
        <w:rPr>
          <w:rFonts w:ascii="Times New Roman" w:hAnsi="Times New Roman" w:cs="Times New Roman"/>
          <w:color w:val="000000" w:themeColor="text1"/>
        </w:rPr>
        <w:t>Overall, we were able to determine the outcome for 97% of the nests encountered</w:t>
      </w:r>
      <w:ins w:id="67" w:author="Anon" w:date="2016-06-12T12:17:00Z">
        <w:r w:rsidR="001F5EB3">
          <w:rPr>
            <w:rFonts w:ascii="Times New Roman" w:hAnsi="Times New Roman" w:cs="Times New Roman"/>
            <w:color w:val="000000" w:themeColor="text1"/>
          </w:rPr>
          <w:t xml:space="preserve"> (Fig. 4)</w:t>
        </w:r>
      </w:ins>
      <w:r w:rsidRPr="00AA14F5">
        <w:rPr>
          <w:rFonts w:ascii="Times New Roman" w:hAnsi="Times New Roman" w:cs="Times New Roman"/>
          <w:color w:val="000000" w:themeColor="text1"/>
        </w:rPr>
        <w:t xml:space="preserve">. </w:t>
      </w:r>
      <w:ins w:id="68" w:author="Anon" w:date="2016-06-11T01:51:00Z">
        <w:r w:rsidR="00B92606">
          <w:rPr>
            <w:rFonts w:ascii="Times New Roman" w:hAnsi="Times New Roman" w:cs="Times New Roman"/>
            <w:color w:val="000000" w:themeColor="text1"/>
          </w:rPr>
          <w:t>O</w:t>
        </w:r>
      </w:ins>
      <w:del w:id="69" w:author="Anon" w:date="2016-06-11T01:51:00Z">
        <w:r w:rsidRPr="00AA14F5" w:rsidDel="00B92606">
          <w:rPr>
            <w:rFonts w:ascii="Times New Roman" w:hAnsi="Times New Roman" w:cs="Times New Roman"/>
            <w:color w:val="000000" w:themeColor="text1"/>
          </w:rPr>
          <w:delText>I</w:delText>
        </w:r>
      </w:del>
      <w:r w:rsidRPr="00AA14F5">
        <w:rPr>
          <w:rFonts w:ascii="Times New Roman" w:hAnsi="Times New Roman" w:cs="Times New Roman"/>
          <w:color w:val="000000" w:themeColor="text1"/>
        </w:rPr>
        <w:t xml:space="preserve">n average </w:t>
      </w:r>
      <w:commentRangeStart w:id="70"/>
      <w:r w:rsidRPr="00AA14F5">
        <w:rPr>
          <w:rFonts w:ascii="Times New Roman" w:hAnsi="Times New Roman" w:cs="Times New Roman"/>
          <w:color w:val="000000" w:themeColor="text1"/>
        </w:rPr>
        <w:t xml:space="preserve">14% </w:t>
      </w:r>
      <w:commentRangeEnd w:id="70"/>
      <w:r w:rsidR="001F5EB3">
        <w:rPr>
          <w:rStyle w:val="CommentReference"/>
        </w:rPr>
        <w:commentReference w:id="70"/>
      </w:r>
      <w:r w:rsidRPr="00AA14F5">
        <w:rPr>
          <w:rFonts w:ascii="Times New Roman" w:hAnsi="Times New Roman" w:cs="Times New Roman"/>
          <w:color w:val="000000" w:themeColor="text1"/>
        </w:rPr>
        <w:t>of nests were successful, most of the nest</w:t>
      </w:r>
      <w:ins w:id="71" w:author="Anon" w:date="2016-06-11T01:51:00Z">
        <w:r w:rsidR="00B92606">
          <w:rPr>
            <w:rFonts w:ascii="Times New Roman" w:hAnsi="Times New Roman" w:cs="Times New Roman"/>
            <w:color w:val="000000" w:themeColor="text1"/>
          </w:rPr>
          <w:t>s</w:t>
        </w:r>
      </w:ins>
      <w:r w:rsidRPr="00AA14F5">
        <w:rPr>
          <w:rFonts w:ascii="Times New Roman" w:hAnsi="Times New Roman" w:cs="Times New Roman"/>
          <w:color w:val="000000" w:themeColor="text1"/>
        </w:rPr>
        <w:t xml:space="preserve"> failing </w:t>
      </w:r>
      <w:del w:id="72" w:author="Anon" w:date="2016-06-11T01:52:00Z">
        <w:r w:rsidRPr="00AA14F5" w:rsidDel="00B92606">
          <w:rPr>
            <w:rFonts w:ascii="Times New Roman" w:hAnsi="Times New Roman" w:cs="Times New Roman"/>
            <w:color w:val="000000" w:themeColor="text1"/>
          </w:rPr>
          <w:delText xml:space="preserve">at </w:delText>
        </w:r>
      </w:del>
      <w:r w:rsidRPr="00AA14F5">
        <w:rPr>
          <w:rFonts w:ascii="Times New Roman" w:hAnsi="Times New Roman" w:cs="Times New Roman"/>
          <w:color w:val="000000" w:themeColor="text1"/>
        </w:rPr>
        <w:t>before the egg hatched (63</w:t>
      </w:r>
      <w:ins w:id="73" w:author="Anon" w:date="2016-06-11T01:52:00Z">
        <w:r w:rsidR="00B92606">
          <w:rPr>
            <w:rFonts w:ascii="Times New Roman" w:hAnsi="Times New Roman" w:cs="Times New Roman"/>
            <w:color w:val="000000" w:themeColor="text1"/>
          </w:rPr>
          <w:t>%?</w:t>
        </w:r>
      </w:ins>
      <w:r w:rsidRPr="00AA14F5">
        <w:rPr>
          <w:rFonts w:ascii="Times New Roman" w:hAnsi="Times New Roman" w:cs="Times New Roman"/>
          <w:color w:val="000000" w:themeColor="text1"/>
        </w:rPr>
        <w:t>).</w:t>
      </w:r>
    </w:p>
    <w:p w14:paraId="7D2C4442" w14:textId="69062F09" w:rsidR="001B74D9" w:rsidRPr="00AA14F5" w:rsidRDefault="00617E0C">
      <w:pPr>
        <w:pStyle w:val="BodyText"/>
        <w:rPr>
          <w:rFonts w:ascii="Times New Roman" w:hAnsi="Times New Roman" w:cs="Times New Roman"/>
          <w:color w:val="000000" w:themeColor="text1"/>
        </w:rPr>
      </w:pPr>
      <w:r w:rsidRPr="00AA14F5">
        <w:rPr>
          <w:rFonts w:ascii="Times New Roman" w:hAnsi="Times New Roman" w:cs="Times New Roman"/>
          <w:color w:val="000000" w:themeColor="text1"/>
        </w:rPr>
        <w:t xml:space="preserve">Although the overall proportions of nesting success were very similar for both species, they are markedly different over time. While the probability that a </w:t>
      </w:r>
      <w:proofErr w:type="gramStart"/>
      <w:r w:rsidRPr="00AA14F5">
        <w:rPr>
          <w:rFonts w:ascii="Times New Roman" w:hAnsi="Times New Roman" w:cs="Times New Roman"/>
          <w:i/>
          <w:color w:val="000000" w:themeColor="text1"/>
        </w:rPr>
        <w:t>P.lepturus</w:t>
      </w:r>
      <w:proofErr w:type="gramEnd"/>
      <w:r w:rsidRPr="00AA14F5">
        <w:rPr>
          <w:rFonts w:ascii="Times New Roman" w:hAnsi="Times New Roman" w:cs="Times New Roman"/>
          <w:color w:val="000000" w:themeColor="text1"/>
        </w:rPr>
        <w:t xml:space="preserve"> nest is successful does not show evidence of change over time (</w:t>
      </w:r>
      <m:oMath>
        <m:r>
          <w:rPr>
            <w:rFonts w:ascii="Cambria Math" w:hAnsi="Cambria Math" w:cs="Times New Roman"/>
            <w:color w:val="000000" w:themeColor="text1"/>
          </w:rPr>
          <m:t>p=0.18</m:t>
        </m:r>
      </m:oMath>
      <w:r w:rsidRPr="00AA14F5">
        <w:rPr>
          <w:rFonts w:ascii="Times New Roman" w:hAnsi="Times New Roman" w:cs="Times New Roman"/>
          <w:color w:val="000000" w:themeColor="text1"/>
        </w:rPr>
        <w:t xml:space="preserve">), that of </w:t>
      </w:r>
      <w:r w:rsidRPr="00AA14F5">
        <w:rPr>
          <w:rFonts w:ascii="Times New Roman" w:hAnsi="Times New Roman" w:cs="Times New Roman"/>
          <w:i/>
          <w:color w:val="000000" w:themeColor="text1"/>
        </w:rPr>
        <w:t>P. rubricauda</w:t>
      </w:r>
      <w:r w:rsidRPr="00AA14F5">
        <w:rPr>
          <w:rFonts w:ascii="Times New Roman" w:hAnsi="Times New Roman" w:cs="Times New Roman"/>
          <w:color w:val="000000" w:themeColor="text1"/>
        </w:rPr>
        <w:t xml:space="preserve"> shows a dramatic reduction (</w:t>
      </w:r>
      <m:oMath>
        <m:r>
          <w:rPr>
            <w:rFonts w:ascii="Cambria Math" w:hAnsi="Cambria Math" w:cs="Times New Roman"/>
            <w:color w:val="000000" w:themeColor="text1"/>
          </w:rPr>
          <m:t>p&lt;0.001</m:t>
        </m:r>
      </m:oMath>
      <w:r w:rsidRPr="00AA14F5">
        <w:rPr>
          <w:rFonts w:ascii="Times New Roman" w:hAnsi="Times New Roman" w:cs="Times New Roman"/>
          <w:color w:val="000000" w:themeColor="text1"/>
        </w:rPr>
        <w:t>)</w:t>
      </w:r>
      <w:ins w:id="74" w:author="Anon" w:date="2016-06-12T12:15:00Z">
        <w:r w:rsidR="001F5EB3">
          <w:rPr>
            <w:rFonts w:ascii="Times New Roman" w:hAnsi="Times New Roman" w:cs="Times New Roman"/>
            <w:color w:val="000000" w:themeColor="text1"/>
          </w:rPr>
          <w:t xml:space="preserve"> over the time frame of </w:t>
        </w:r>
      </w:ins>
      <w:ins w:id="75" w:author="Anon" w:date="2016-06-12T12:16:00Z">
        <w:r w:rsidR="001F5EB3">
          <w:rPr>
            <w:rFonts w:ascii="Times New Roman" w:hAnsi="Times New Roman" w:cs="Times New Roman"/>
            <w:color w:val="000000" w:themeColor="text1"/>
          </w:rPr>
          <w:t>the</w:t>
        </w:r>
      </w:ins>
      <w:ins w:id="76" w:author="Anon" w:date="2016-06-12T12:15:00Z">
        <w:r w:rsidR="001F5EB3">
          <w:rPr>
            <w:rFonts w:ascii="Times New Roman" w:hAnsi="Times New Roman" w:cs="Times New Roman"/>
            <w:color w:val="000000" w:themeColor="text1"/>
          </w:rPr>
          <w:t xml:space="preserve"> </w:t>
        </w:r>
      </w:ins>
      <w:ins w:id="77" w:author="Anon" w:date="2016-06-12T12:16:00Z">
        <w:r w:rsidR="001F5EB3">
          <w:rPr>
            <w:rFonts w:ascii="Times New Roman" w:hAnsi="Times New Roman" w:cs="Times New Roman"/>
            <w:color w:val="000000" w:themeColor="text1"/>
          </w:rPr>
          <w:t>study</w:t>
        </w:r>
      </w:ins>
      <w:r w:rsidRPr="00AA14F5">
        <w:rPr>
          <w:rFonts w:ascii="Times New Roman" w:hAnsi="Times New Roman" w:cs="Times New Roman"/>
          <w:color w:val="000000" w:themeColor="text1"/>
        </w:rPr>
        <w:t>. Parallel to this decrease, we detected a</w:t>
      </w:r>
      <w:del w:id="78" w:author="Anon" w:date="2016-06-11T01:53:00Z">
        <w:r w:rsidRPr="00AA14F5" w:rsidDel="00B92606">
          <w:rPr>
            <w:rFonts w:ascii="Times New Roman" w:hAnsi="Times New Roman" w:cs="Times New Roman"/>
            <w:color w:val="000000" w:themeColor="text1"/>
          </w:rPr>
          <w:delText>n</w:delText>
        </w:r>
      </w:del>
      <w:r w:rsidRPr="00AA14F5">
        <w:rPr>
          <w:rFonts w:ascii="Times New Roman" w:hAnsi="Times New Roman" w:cs="Times New Roman"/>
          <w:color w:val="000000" w:themeColor="text1"/>
        </w:rPr>
        <w:t xml:space="preserve"> significant increase </w:t>
      </w:r>
      <w:ins w:id="79" w:author="Anon" w:date="2016-06-11T01:53:00Z">
        <w:r w:rsidR="00B92606">
          <w:rPr>
            <w:rFonts w:ascii="Times New Roman" w:hAnsi="Times New Roman" w:cs="Times New Roman"/>
            <w:color w:val="000000" w:themeColor="text1"/>
          </w:rPr>
          <w:t>over time i</w:t>
        </w:r>
      </w:ins>
      <w:del w:id="80" w:author="Anon" w:date="2016-06-11T01:53:00Z">
        <w:r w:rsidRPr="00AA14F5" w:rsidDel="00B92606">
          <w:rPr>
            <w:rFonts w:ascii="Times New Roman" w:hAnsi="Times New Roman" w:cs="Times New Roman"/>
            <w:color w:val="000000" w:themeColor="text1"/>
          </w:rPr>
          <w:delText>o</w:delText>
        </w:r>
      </w:del>
      <w:r w:rsidRPr="00AA14F5">
        <w:rPr>
          <w:rFonts w:ascii="Times New Roman" w:hAnsi="Times New Roman" w:cs="Times New Roman"/>
          <w:color w:val="000000" w:themeColor="text1"/>
        </w:rPr>
        <w:t xml:space="preserve">n the proportion of </w:t>
      </w:r>
      <w:r w:rsidRPr="00AA14F5">
        <w:rPr>
          <w:rFonts w:ascii="Times New Roman" w:hAnsi="Times New Roman" w:cs="Times New Roman"/>
          <w:i/>
          <w:color w:val="000000" w:themeColor="text1"/>
        </w:rPr>
        <w:t>P. rubricauda</w:t>
      </w:r>
      <w:r w:rsidRPr="00AA14F5">
        <w:rPr>
          <w:rFonts w:ascii="Times New Roman" w:hAnsi="Times New Roman" w:cs="Times New Roman"/>
          <w:color w:val="000000" w:themeColor="text1"/>
        </w:rPr>
        <w:t xml:space="preserve"> nests that fail before the egg hatches (</w:t>
      </w:r>
      <m:oMath>
        <m:r>
          <w:rPr>
            <w:rFonts w:ascii="Cambria Math" w:hAnsi="Cambria Math" w:cs="Times New Roman"/>
            <w:color w:val="000000" w:themeColor="text1"/>
          </w:rPr>
          <m:t>p=&lt;0.001</m:t>
        </m:r>
      </m:oMath>
      <w:r w:rsidRPr="00AA14F5">
        <w:rPr>
          <w:rFonts w:ascii="Times New Roman" w:hAnsi="Times New Roman" w:cs="Times New Roman"/>
          <w:color w:val="000000" w:themeColor="text1"/>
        </w:rPr>
        <w:t>).</w:t>
      </w:r>
    </w:p>
    <w:p w14:paraId="26438F90" w14:textId="77777777" w:rsidR="001B74D9" w:rsidRPr="00AA14F5" w:rsidRDefault="00617E0C" w:rsidP="00AA14F5">
      <w:pPr>
        <w:pStyle w:val="BodyText"/>
        <w:jc w:val="center"/>
        <w:rPr>
          <w:rFonts w:ascii="Times New Roman" w:hAnsi="Times New Roman" w:cs="Times New Roman"/>
          <w:color w:val="000000" w:themeColor="text1"/>
        </w:rPr>
      </w:pPr>
      <w:r w:rsidRPr="00AA14F5">
        <w:rPr>
          <w:rFonts w:ascii="Times New Roman" w:hAnsi="Times New Roman" w:cs="Times New Roman"/>
          <w:noProof/>
          <w:color w:val="000000" w:themeColor="text1"/>
        </w:rPr>
        <w:lastRenderedPageBreak/>
        <w:drawing>
          <wp:inline distT="0" distB="0" distL="0" distR="0" wp14:anchorId="1D9C4EAD" wp14:editId="1082FEB8">
            <wp:extent cx="2880000" cy="5088589"/>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sucess-plot-1.png"/>
                    <pic:cNvPicPr>
                      <a:picLocks noChangeAspect="1" noChangeArrowheads="1"/>
                    </pic:cNvPicPr>
                  </pic:nvPicPr>
                  <pic:blipFill>
                    <a:blip r:embed="rId12"/>
                    <a:stretch>
                      <a:fillRect/>
                    </a:stretch>
                  </pic:blipFill>
                  <pic:spPr bwMode="auto">
                    <a:xfrm>
                      <a:off x="0" y="0"/>
                      <a:ext cx="2880000" cy="5088589"/>
                    </a:xfrm>
                    <a:prstGeom prst="rect">
                      <a:avLst/>
                    </a:prstGeom>
                    <a:noFill/>
                    <a:ln w="9525">
                      <a:noFill/>
                      <a:headEnd/>
                      <a:tailEnd/>
                    </a:ln>
                  </pic:spPr>
                </pic:pic>
              </a:graphicData>
            </a:graphic>
          </wp:inline>
        </w:drawing>
      </w:r>
    </w:p>
    <w:p w14:paraId="08E75D42" w14:textId="77777777" w:rsidR="001B74D9" w:rsidRPr="00AA14F5" w:rsidRDefault="00617E0C">
      <w:pPr>
        <w:pStyle w:val="BodyText"/>
        <w:rPr>
          <w:rFonts w:ascii="Times New Roman" w:hAnsi="Times New Roman" w:cs="Times New Roman"/>
          <w:color w:val="000000" w:themeColor="text1"/>
        </w:rPr>
      </w:pPr>
      <w:r w:rsidRPr="00AA14F5">
        <w:rPr>
          <w:rFonts w:ascii="Times New Roman" w:hAnsi="Times New Roman" w:cs="Times New Roman"/>
          <w:b/>
          <w:i/>
          <w:color w:val="000000" w:themeColor="text1"/>
        </w:rPr>
        <w:t>Figure 4:</w:t>
      </w:r>
      <w:r w:rsidRPr="00AA14F5">
        <w:rPr>
          <w:rFonts w:ascii="Times New Roman" w:hAnsi="Times New Roman" w:cs="Times New Roman"/>
          <w:i/>
          <w:color w:val="000000" w:themeColor="text1"/>
        </w:rPr>
        <w:t xml:space="preserve"> Nesting success for P. rubricauda (red) and P. lepturus (blue). (A) the overall proportion of stages for individual nests. (B) the modelled proabability of nesting success and failure (at the egg stage) over time. Solid lines indicate a significant effect at the 0.05 level.</w:t>
      </w:r>
    </w:p>
    <w:p w14:paraId="2EF16D91" w14:textId="77777777" w:rsidR="001B74D9" w:rsidRPr="00AA14F5" w:rsidRDefault="00617E0C">
      <w:pPr>
        <w:pStyle w:val="Heading1"/>
        <w:rPr>
          <w:rFonts w:ascii="Times New Roman" w:hAnsi="Times New Roman" w:cs="Times New Roman"/>
          <w:color w:val="000000" w:themeColor="text1"/>
        </w:rPr>
      </w:pPr>
      <w:bookmarkStart w:id="81" w:name="discussion"/>
      <w:bookmarkEnd w:id="81"/>
      <w:r w:rsidRPr="00AA14F5">
        <w:rPr>
          <w:rFonts w:ascii="Times New Roman" w:hAnsi="Times New Roman" w:cs="Times New Roman"/>
          <w:color w:val="000000" w:themeColor="text1"/>
        </w:rPr>
        <w:t>Discussion</w:t>
      </w:r>
    </w:p>
    <w:p w14:paraId="7F051D2D" w14:textId="77777777" w:rsidR="001B74D9" w:rsidRPr="00AA14F5" w:rsidRDefault="00617E0C">
      <w:pPr>
        <w:pStyle w:val="FirstParagraph"/>
        <w:rPr>
          <w:rFonts w:ascii="Times New Roman" w:hAnsi="Times New Roman" w:cs="Times New Roman"/>
          <w:color w:val="000000" w:themeColor="text1"/>
        </w:rPr>
      </w:pPr>
      <w:r w:rsidRPr="00AA14F5">
        <w:rPr>
          <w:rFonts w:ascii="Times New Roman" w:hAnsi="Times New Roman" w:cs="Times New Roman"/>
          <w:color w:val="000000" w:themeColor="text1"/>
        </w:rPr>
        <w:t>XXX</w:t>
      </w:r>
    </w:p>
    <w:p w14:paraId="023D4ED2" w14:textId="72771432" w:rsidR="001B74D9" w:rsidRPr="00AA14F5" w:rsidRDefault="00617E0C">
      <w:pPr>
        <w:pStyle w:val="BodyText"/>
        <w:rPr>
          <w:rFonts w:ascii="Times New Roman" w:hAnsi="Times New Roman" w:cs="Times New Roman"/>
          <w:color w:val="000000" w:themeColor="text1"/>
        </w:rPr>
      </w:pPr>
      <w:r w:rsidRPr="00AA14F5">
        <w:rPr>
          <w:rFonts w:ascii="Times New Roman" w:hAnsi="Times New Roman" w:cs="Times New Roman"/>
          <w:color w:val="000000" w:themeColor="text1"/>
        </w:rPr>
        <w:t xml:space="preserve">Consistent with Prys-Jones and Peet (1980) we found differing regimes for </w:t>
      </w:r>
      <w:r w:rsidRPr="00AA14F5">
        <w:rPr>
          <w:rFonts w:ascii="Times New Roman" w:hAnsi="Times New Roman" w:cs="Times New Roman"/>
          <w:i/>
          <w:color w:val="000000" w:themeColor="text1"/>
        </w:rPr>
        <w:t>P. rubricauda</w:t>
      </w:r>
      <w:r w:rsidRPr="00AA14F5">
        <w:rPr>
          <w:rFonts w:ascii="Times New Roman" w:hAnsi="Times New Roman" w:cs="Times New Roman"/>
          <w:color w:val="000000" w:themeColor="text1"/>
        </w:rPr>
        <w:t xml:space="preserve"> and </w:t>
      </w:r>
      <w:r w:rsidRPr="00AA14F5">
        <w:rPr>
          <w:rFonts w:ascii="Times New Roman" w:hAnsi="Times New Roman" w:cs="Times New Roman"/>
          <w:i/>
          <w:color w:val="000000" w:themeColor="text1"/>
        </w:rPr>
        <w:t>P.lepturis</w:t>
      </w:r>
      <w:r w:rsidRPr="00AA14F5">
        <w:rPr>
          <w:rFonts w:ascii="Times New Roman" w:hAnsi="Times New Roman" w:cs="Times New Roman"/>
          <w:color w:val="000000" w:themeColor="text1"/>
        </w:rPr>
        <w:t xml:space="preserve">. While </w:t>
      </w:r>
      <w:r w:rsidRPr="00AA14F5">
        <w:rPr>
          <w:rFonts w:ascii="Times New Roman" w:hAnsi="Times New Roman" w:cs="Times New Roman"/>
          <w:i/>
          <w:color w:val="000000" w:themeColor="text1"/>
        </w:rPr>
        <w:t>P. rubricauda</w:t>
      </w:r>
      <w:r w:rsidRPr="00AA14F5">
        <w:rPr>
          <w:rFonts w:ascii="Times New Roman" w:hAnsi="Times New Roman" w:cs="Times New Roman"/>
          <w:color w:val="000000" w:themeColor="text1"/>
        </w:rPr>
        <w:t xml:space="preserve"> breeds with a marked periodicity, </w:t>
      </w:r>
      <w:r w:rsidRPr="00AA14F5">
        <w:rPr>
          <w:rFonts w:ascii="Times New Roman" w:hAnsi="Times New Roman" w:cs="Times New Roman"/>
          <w:i/>
          <w:color w:val="000000" w:themeColor="text1"/>
        </w:rPr>
        <w:t>P.lepturis</w:t>
      </w:r>
      <w:r w:rsidRPr="00AA14F5">
        <w:rPr>
          <w:rFonts w:ascii="Times New Roman" w:hAnsi="Times New Roman" w:cs="Times New Roman"/>
          <w:color w:val="000000" w:themeColor="text1"/>
        </w:rPr>
        <w:t xml:space="preserve"> does not. One difference, however, while Prys-Jones and Peet (1980) identified the lower peak of season to be August-September</w:t>
      </w:r>
      <w:ins w:id="82" w:author="Anon" w:date="2016-06-12T12:19:00Z">
        <w:r w:rsidR="001F5EB3">
          <w:rPr>
            <w:rFonts w:ascii="Times New Roman" w:hAnsi="Times New Roman" w:cs="Times New Roman"/>
            <w:color w:val="000000" w:themeColor="text1"/>
          </w:rPr>
          <w:t xml:space="preserve"> for which </w:t>
        </w:r>
        <w:proofErr w:type="gramStart"/>
        <w:r w:rsidR="001F5EB3">
          <w:rPr>
            <w:rFonts w:ascii="Times New Roman" w:hAnsi="Times New Roman" w:cs="Times New Roman"/>
            <w:color w:val="000000" w:themeColor="text1"/>
          </w:rPr>
          <w:t>species?</w:t>
        </w:r>
      </w:ins>
      <w:r w:rsidRPr="00AA14F5">
        <w:rPr>
          <w:rFonts w:ascii="Times New Roman" w:hAnsi="Times New Roman" w:cs="Times New Roman"/>
          <w:color w:val="000000" w:themeColor="text1"/>
        </w:rPr>
        <w:t>,</w:t>
      </w:r>
      <w:proofErr w:type="gramEnd"/>
      <w:r w:rsidRPr="00AA14F5">
        <w:rPr>
          <w:rFonts w:ascii="Times New Roman" w:hAnsi="Times New Roman" w:cs="Times New Roman"/>
          <w:color w:val="000000" w:themeColor="text1"/>
        </w:rPr>
        <w:t xml:space="preserve"> our data supports a trough slightly earlier in June-July. The possible change in the breeding phenology of </w:t>
      </w:r>
      <w:r w:rsidRPr="00AA14F5">
        <w:rPr>
          <w:rFonts w:ascii="Times New Roman" w:hAnsi="Times New Roman" w:cs="Times New Roman"/>
          <w:i/>
          <w:color w:val="000000" w:themeColor="text1"/>
        </w:rPr>
        <w:t>P. rubricauda</w:t>
      </w:r>
      <w:r w:rsidRPr="00AA14F5">
        <w:rPr>
          <w:rFonts w:ascii="Times New Roman" w:hAnsi="Times New Roman" w:cs="Times New Roman"/>
          <w:color w:val="000000" w:themeColor="text1"/>
        </w:rPr>
        <w:t xml:space="preserve"> might be related </w:t>
      </w:r>
      <w:ins w:id="83" w:author="Anon" w:date="2016-06-12T12:19:00Z">
        <w:r w:rsidR="001F5EB3">
          <w:rPr>
            <w:rFonts w:ascii="Times New Roman" w:hAnsi="Times New Roman" w:cs="Times New Roman"/>
            <w:color w:val="000000" w:themeColor="text1"/>
          </w:rPr>
          <w:t xml:space="preserve">to </w:t>
        </w:r>
      </w:ins>
      <w:r w:rsidRPr="00AA14F5">
        <w:rPr>
          <w:rFonts w:ascii="Times New Roman" w:hAnsi="Times New Roman" w:cs="Times New Roman"/>
          <w:color w:val="000000" w:themeColor="text1"/>
        </w:rPr>
        <w:t>weather or resource conditions but a longer data set might be desirable to explore this relationship.</w:t>
      </w:r>
    </w:p>
    <w:p w14:paraId="0505915B" w14:textId="77777777" w:rsidR="001B74D9" w:rsidRPr="00AA14F5" w:rsidRDefault="00617E0C">
      <w:pPr>
        <w:pStyle w:val="Heading1"/>
        <w:rPr>
          <w:rFonts w:ascii="Times New Roman" w:hAnsi="Times New Roman" w:cs="Times New Roman"/>
          <w:color w:val="000000" w:themeColor="text1"/>
        </w:rPr>
      </w:pPr>
      <w:bookmarkStart w:id="84" w:name="references"/>
      <w:bookmarkEnd w:id="84"/>
      <w:r w:rsidRPr="00AA14F5">
        <w:rPr>
          <w:rFonts w:ascii="Times New Roman" w:hAnsi="Times New Roman" w:cs="Times New Roman"/>
          <w:color w:val="000000" w:themeColor="text1"/>
        </w:rPr>
        <w:lastRenderedPageBreak/>
        <w:t>References</w:t>
      </w:r>
    </w:p>
    <w:p w14:paraId="41A5F2FA" w14:textId="77777777" w:rsidR="001B74D9" w:rsidRPr="00AA14F5" w:rsidRDefault="00617E0C">
      <w:pPr>
        <w:pStyle w:val="Bibliography"/>
        <w:rPr>
          <w:rFonts w:ascii="Times New Roman" w:hAnsi="Times New Roman" w:cs="Times New Roman"/>
          <w:color w:val="000000" w:themeColor="text1"/>
        </w:rPr>
      </w:pPr>
      <w:r w:rsidRPr="00AA14F5">
        <w:rPr>
          <w:rFonts w:ascii="Times New Roman" w:hAnsi="Times New Roman" w:cs="Times New Roman"/>
          <w:color w:val="000000" w:themeColor="text1"/>
        </w:rPr>
        <w:t xml:space="preserve">Prys-Jones, R. P., and C. Peet. 1980. “Breeding periodicity, nesting success and nest site selection among red-tailed tropicbirds Phaethon rubricauda and white-tailed tropicbirds P. lepturus on Aldabra Atoll.” </w:t>
      </w:r>
      <w:r w:rsidRPr="00AA14F5">
        <w:rPr>
          <w:rFonts w:ascii="Times New Roman" w:hAnsi="Times New Roman" w:cs="Times New Roman"/>
          <w:i/>
          <w:color w:val="000000" w:themeColor="text1"/>
        </w:rPr>
        <w:t>Ibis</w:t>
      </w:r>
      <w:r w:rsidRPr="00AA14F5">
        <w:rPr>
          <w:rFonts w:ascii="Times New Roman" w:hAnsi="Times New Roman" w:cs="Times New Roman"/>
          <w:color w:val="000000" w:themeColor="text1"/>
        </w:rPr>
        <w:t xml:space="preserve"> 122 (1): 76–81. doi:</w:t>
      </w:r>
      <w:hyperlink r:id="rId13">
        <w:r w:rsidRPr="00AA14F5">
          <w:rPr>
            <w:rStyle w:val="Hyperlink"/>
            <w:rFonts w:ascii="Times New Roman" w:hAnsi="Times New Roman" w:cs="Times New Roman"/>
            <w:color w:val="000000" w:themeColor="text1"/>
          </w:rPr>
          <w:t>10.1111/j.1474-919X.1980.tb00873.x</w:t>
        </w:r>
      </w:hyperlink>
      <w:r w:rsidRPr="00AA14F5">
        <w:rPr>
          <w:rFonts w:ascii="Times New Roman" w:hAnsi="Times New Roman" w:cs="Times New Roman"/>
          <w:color w:val="000000" w:themeColor="text1"/>
        </w:rPr>
        <w:t>.</w:t>
      </w:r>
    </w:p>
    <w:sectPr w:rsidR="001B74D9" w:rsidRPr="00AA14F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1" w:author="Anon" w:date="2016-06-12T12:31:00Z" w:initials="Anon">
    <w:p w14:paraId="0559905A" w14:textId="2767B581" w:rsidR="000C29E2" w:rsidRDefault="000C29E2">
      <w:pPr>
        <w:pStyle w:val="CommentText"/>
      </w:pPr>
      <w:r>
        <w:rPr>
          <w:rStyle w:val="CommentReference"/>
        </w:rPr>
        <w:annotationRef/>
      </w:r>
      <w:r>
        <w:t>Correct dates?</w:t>
      </w:r>
    </w:p>
  </w:comment>
  <w:comment w:id="39" w:author="Fernando Cagua" w:date="2016-06-12T12:31:00Z" w:initials="FC">
    <w:p w14:paraId="7302954C" w14:textId="4272F94A" w:rsidR="00C10420" w:rsidRDefault="00C10420">
      <w:pPr>
        <w:pStyle w:val="CommentText"/>
      </w:pPr>
      <w:r>
        <w:rPr>
          <w:rStyle w:val="CommentReference"/>
        </w:rPr>
        <w:annotationRef/>
      </w:r>
      <w:r>
        <w:t>This will change automatically once the updated database is used</w:t>
      </w:r>
    </w:p>
    <w:p w14:paraId="545ED856" w14:textId="77777777" w:rsidR="00A4769F" w:rsidRDefault="00A4769F">
      <w:pPr>
        <w:pStyle w:val="CommentText"/>
      </w:pPr>
    </w:p>
    <w:p w14:paraId="559E4E8E" w14:textId="4A9DACFC" w:rsidR="00A4769F" w:rsidRDefault="00A4769F">
      <w:pPr>
        <w:pStyle w:val="CommentText"/>
      </w:pPr>
      <w:r>
        <w:t>NB – Can the date style be changed to logical format?</w:t>
      </w:r>
    </w:p>
  </w:comment>
  <w:comment w:id="43" w:author="Anon" w:date="2016-06-12T12:31:00Z" w:initials="Anon">
    <w:p w14:paraId="633BDBB8" w14:textId="4CB26F10" w:rsidR="003E113E" w:rsidRDefault="003E113E">
      <w:pPr>
        <w:pStyle w:val="CommentText"/>
      </w:pPr>
      <w:r>
        <w:rPr>
          <w:rStyle w:val="CommentReference"/>
        </w:rPr>
        <w:annotationRef/>
      </w:r>
      <w:r>
        <w:t xml:space="preserve">Are seasonality and periodicity being used interchangeably? Because </w:t>
      </w:r>
      <w:r w:rsidRPr="003E113E">
        <w:rPr>
          <w:i/>
        </w:rPr>
        <w:t xml:space="preserve">P. </w:t>
      </w:r>
      <w:proofErr w:type="spellStart"/>
      <w:r w:rsidRPr="003E113E">
        <w:rPr>
          <w:i/>
        </w:rPr>
        <w:t>lepturus</w:t>
      </w:r>
      <w:proofErr w:type="spellEnd"/>
      <w:r>
        <w:t xml:space="preserve"> also shows some breeding peaks in terms of time of year but not every year. Could this be described as them showing seasonality (a non-uniform breeding across the year) but not periodicity (regular recurrence of breeding)? </w:t>
      </w:r>
    </w:p>
  </w:comment>
  <w:comment w:id="45" w:author="Anon" w:date="2016-06-12T12:31:00Z" w:initials="Anon">
    <w:p w14:paraId="6B972736" w14:textId="095DD0B3" w:rsidR="001C72A7" w:rsidRDefault="001C72A7">
      <w:pPr>
        <w:pStyle w:val="CommentText"/>
      </w:pPr>
      <w:r>
        <w:rPr>
          <w:rStyle w:val="CommentReference"/>
        </w:rPr>
        <w:annotationRef/>
      </w:r>
      <w:r>
        <w:t>Is this what you mean?</w:t>
      </w:r>
    </w:p>
  </w:comment>
  <w:comment w:id="51" w:author="Anon" w:date="2016-06-12T12:31:00Z" w:initials="Anon">
    <w:p w14:paraId="18441F2F" w14:textId="299ECC9C" w:rsidR="009532F2" w:rsidRDefault="009532F2">
      <w:pPr>
        <w:pStyle w:val="CommentText"/>
      </w:pPr>
      <w:r>
        <w:rPr>
          <w:rStyle w:val="CommentReference"/>
        </w:rPr>
        <w:annotationRef/>
      </w:r>
      <w:r>
        <w:t xml:space="preserve">Can you include a table showing the final model </w:t>
      </w:r>
      <w:proofErr w:type="spellStart"/>
      <w:r>
        <w:t>statstics</w:t>
      </w:r>
      <w:proofErr w:type="spellEnd"/>
      <w:r>
        <w:t>?</w:t>
      </w:r>
    </w:p>
  </w:comment>
  <w:comment w:id="52" w:author="Anon" w:date="2016-06-12T12:31:00Z" w:initials="Anon">
    <w:p w14:paraId="358C7042" w14:textId="24A2BCEF" w:rsidR="00363335" w:rsidRDefault="00363335">
      <w:pPr>
        <w:pStyle w:val="CommentText"/>
      </w:pPr>
      <w:r>
        <w:rPr>
          <w:rStyle w:val="CommentReference"/>
        </w:rPr>
        <w:annotationRef/>
      </w:r>
      <w:r>
        <w:t>I may be misinterpreting this but why in this case does Fig 2 show more monthly fluctuation in nests found?</w:t>
      </w:r>
    </w:p>
  </w:comment>
  <w:comment w:id="56" w:author="Anon" w:date="2016-06-12T12:31:00Z" w:initials="Anon">
    <w:p w14:paraId="3C195066" w14:textId="03E78091" w:rsidR="003E113E" w:rsidRDefault="003E113E">
      <w:pPr>
        <w:pStyle w:val="CommentText"/>
      </w:pPr>
      <w:r>
        <w:rPr>
          <w:rStyle w:val="CommentReference"/>
        </w:rPr>
        <w:annotationRef/>
      </w:r>
      <w:r>
        <w:t xml:space="preserve">Am I interpreting it correctly that the y-axis is months of the year, i.e. 3 = March? If so it would be easier to read if these were re-labelled accordingly </w:t>
      </w:r>
    </w:p>
  </w:comment>
  <w:comment w:id="57" w:author="Fernando Cagua" w:date="2016-06-12T12:31:00Z" w:initials="FC">
    <w:p w14:paraId="745B9D97" w14:textId="77777777" w:rsidR="001C5335" w:rsidRDefault="001C5335">
      <w:pPr>
        <w:pStyle w:val="CommentText"/>
      </w:pPr>
      <w:r>
        <w:rPr>
          <w:rStyle w:val="CommentReference"/>
        </w:rPr>
        <w:annotationRef/>
      </w:r>
      <w:r>
        <w:t>I know these narrow figures might look weird but they were done so to match the standard 2 column format of most scientific journals assuming we eventually would like to publish this.</w:t>
      </w:r>
    </w:p>
    <w:p w14:paraId="79B98F74" w14:textId="77777777" w:rsidR="003E113E" w:rsidRDefault="003E113E">
      <w:pPr>
        <w:pStyle w:val="CommentText"/>
      </w:pPr>
    </w:p>
    <w:p w14:paraId="47B23180" w14:textId="22EFEFD8" w:rsidR="003E113E" w:rsidRDefault="003E113E">
      <w:pPr>
        <w:pStyle w:val="CommentText"/>
      </w:pPr>
      <w:r>
        <w:t xml:space="preserve">NB – Fine, thanks </w:t>
      </w:r>
      <w:proofErr w:type="spellStart"/>
      <w:r>
        <w:t>Fer</w:t>
      </w:r>
      <w:proofErr w:type="spellEnd"/>
      <w:r>
        <w:t xml:space="preserve"> for considering this</w:t>
      </w:r>
    </w:p>
  </w:comment>
  <w:comment w:id="66" w:author="Anon" w:date="2016-06-12T12:31:00Z" w:initials="Anon">
    <w:p w14:paraId="5D4EB361" w14:textId="63CC4EDC" w:rsidR="001F5EB3" w:rsidRDefault="001F5EB3">
      <w:pPr>
        <w:pStyle w:val="CommentText"/>
      </w:pPr>
      <w:r>
        <w:rPr>
          <w:rStyle w:val="CommentReference"/>
        </w:rPr>
        <w:annotationRef/>
      </w:r>
      <w:r>
        <w:t>Nothing included so far on islet size or proximity to ‘mainland’ (rat presence I know is in pending) – did you have chance to look at these?</w:t>
      </w:r>
    </w:p>
  </w:comment>
  <w:comment w:id="70" w:author="Anon" w:date="2016-06-12T12:31:00Z" w:initials="Anon">
    <w:p w14:paraId="2D4762F5" w14:textId="345684C4" w:rsidR="001F5EB3" w:rsidRDefault="001F5EB3">
      <w:pPr>
        <w:pStyle w:val="CommentText"/>
      </w:pPr>
      <w:r>
        <w:rPr>
          <w:rStyle w:val="CommentReference"/>
        </w:rPr>
        <w:annotationRef/>
      </w:r>
      <w:r>
        <w:t>Can you add the breakdown per species please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59905A" w15:done="0"/>
  <w15:commentEx w15:paraId="559E4E8E" w15:done="0"/>
  <w15:commentEx w15:paraId="633BDBB8" w15:done="0"/>
  <w15:commentEx w15:paraId="6B972736" w15:done="0"/>
  <w15:commentEx w15:paraId="18441F2F" w15:done="0"/>
  <w15:commentEx w15:paraId="358C7042" w15:done="0"/>
  <w15:commentEx w15:paraId="3C195066" w15:done="0"/>
  <w15:commentEx w15:paraId="47B23180" w15:done="0"/>
  <w15:commentEx w15:paraId="5D4EB361" w15:done="0"/>
  <w15:commentEx w15:paraId="2D4762F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376E6E" w14:textId="77777777" w:rsidR="00565E14" w:rsidRDefault="00565E14">
      <w:pPr>
        <w:spacing w:after="0"/>
      </w:pPr>
      <w:r>
        <w:separator/>
      </w:r>
    </w:p>
  </w:endnote>
  <w:endnote w:type="continuationSeparator" w:id="0">
    <w:p w14:paraId="473511BD" w14:textId="77777777" w:rsidR="00565E14" w:rsidRDefault="00565E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43ABE5" w14:textId="77777777" w:rsidR="00565E14" w:rsidRDefault="00565E14">
      <w:r>
        <w:separator/>
      </w:r>
    </w:p>
  </w:footnote>
  <w:footnote w:type="continuationSeparator" w:id="0">
    <w:p w14:paraId="09C12F4E" w14:textId="77777777" w:rsidR="00565E14" w:rsidRDefault="00565E1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F3B2B6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A18CE9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58B0E80E"/>
    <w:lvl w:ilvl="0">
      <w:start w:val="1"/>
      <w:numFmt w:val="decimal"/>
      <w:lvlText w:val="%1."/>
      <w:lvlJc w:val="left"/>
      <w:pPr>
        <w:tabs>
          <w:tab w:val="num" w:pos="1492"/>
        </w:tabs>
        <w:ind w:left="1492" w:hanging="360"/>
      </w:pPr>
    </w:lvl>
  </w:abstractNum>
  <w:abstractNum w:abstractNumId="3">
    <w:nsid w:val="FFFFFF7D"/>
    <w:multiLevelType w:val="singleLevel"/>
    <w:tmpl w:val="F7C611CC"/>
    <w:lvl w:ilvl="0">
      <w:start w:val="1"/>
      <w:numFmt w:val="decimal"/>
      <w:lvlText w:val="%1."/>
      <w:lvlJc w:val="left"/>
      <w:pPr>
        <w:tabs>
          <w:tab w:val="num" w:pos="1209"/>
        </w:tabs>
        <w:ind w:left="1209" w:hanging="360"/>
      </w:pPr>
    </w:lvl>
  </w:abstractNum>
  <w:abstractNum w:abstractNumId="4">
    <w:nsid w:val="FFFFFF7E"/>
    <w:multiLevelType w:val="singleLevel"/>
    <w:tmpl w:val="FF4EE26C"/>
    <w:lvl w:ilvl="0">
      <w:start w:val="1"/>
      <w:numFmt w:val="decimal"/>
      <w:lvlText w:val="%1."/>
      <w:lvlJc w:val="left"/>
      <w:pPr>
        <w:tabs>
          <w:tab w:val="num" w:pos="926"/>
        </w:tabs>
        <w:ind w:left="926" w:hanging="360"/>
      </w:pPr>
    </w:lvl>
  </w:abstractNum>
  <w:abstractNum w:abstractNumId="5">
    <w:nsid w:val="FFFFFF7F"/>
    <w:multiLevelType w:val="singleLevel"/>
    <w:tmpl w:val="FC002976"/>
    <w:lvl w:ilvl="0">
      <w:start w:val="1"/>
      <w:numFmt w:val="decimal"/>
      <w:lvlText w:val="%1."/>
      <w:lvlJc w:val="left"/>
      <w:pPr>
        <w:tabs>
          <w:tab w:val="num" w:pos="643"/>
        </w:tabs>
        <w:ind w:left="643" w:hanging="360"/>
      </w:pPr>
    </w:lvl>
  </w:abstractNum>
  <w:abstractNum w:abstractNumId="6">
    <w:nsid w:val="FFFFFF80"/>
    <w:multiLevelType w:val="singleLevel"/>
    <w:tmpl w:val="DBB2DF5E"/>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9540354C"/>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2F089EB8"/>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1DE778E"/>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1CE03328"/>
    <w:lvl w:ilvl="0">
      <w:start w:val="1"/>
      <w:numFmt w:val="decimal"/>
      <w:lvlText w:val="%1."/>
      <w:lvlJc w:val="left"/>
      <w:pPr>
        <w:tabs>
          <w:tab w:val="num" w:pos="360"/>
        </w:tabs>
        <w:ind w:left="360" w:hanging="360"/>
      </w:pPr>
    </w:lvl>
  </w:abstractNum>
  <w:abstractNum w:abstractNumId="11">
    <w:nsid w:val="FFFFFF89"/>
    <w:multiLevelType w:val="singleLevel"/>
    <w:tmpl w:val="10224CC0"/>
    <w:lvl w:ilvl="0">
      <w:start w:val="1"/>
      <w:numFmt w:val="bullet"/>
      <w:lvlText w:val=""/>
      <w:lvlJc w:val="left"/>
      <w:pPr>
        <w:tabs>
          <w:tab w:val="num" w:pos="360"/>
        </w:tabs>
        <w:ind w:left="360" w:hanging="360"/>
      </w:pPr>
      <w:rPr>
        <w:rFonts w:ascii="Symbol" w:hAnsi="Symbol" w:hint="default"/>
      </w:rPr>
    </w:lvl>
  </w:abstractNum>
  <w:abstractNum w:abstractNumId="12">
    <w:nsid w:val="23C79526"/>
    <w:multiLevelType w:val="multilevel"/>
    <w:tmpl w:val="9BE085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2"/>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rnando Cagua">
    <w15:presenceInfo w15:providerId="None" w15:userId="Fernando Cagu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13804"/>
    <w:rsid w:val="000C29E2"/>
    <w:rsid w:val="001B74D9"/>
    <w:rsid w:val="001C5335"/>
    <w:rsid w:val="001C72A7"/>
    <w:rsid w:val="001F5EB3"/>
    <w:rsid w:val="00215B7D"/>
    <w:rsid w:val="002F7A58"/>
    <w:rsid w:val="00363335"/>
    <w:rsid w:val="003E113E"/>
    <w:rsid w:val="0040445B"/>
    <w:rsid w:val="004569AD"/>
    <w:rsid w:val="004E29B3"/>
    <w:rsid w:val="00565E14"/>
    <w:rsid w:val="00590D07"/>
    <w:rsid w:val="005C4A6F"/>
    <w:rsid w:val="00617E0C"/>
    <w:rsid w:val="006B07BA"/>
    <w:rsid w:val="00710B28"/>
    <w:rsid w:val="00784D58"/>
    <w:rsid w:val="008B1E86"/>
    <w:rsid w:val="008D6863"/>
    <w:rsid w:val="009532F2"/>
    <w:rsid w:val="009539BB"/>
    <w:rsid w:val="00A4769F"/>
    <w:rsid w:val="00AA14F5"/>
    <w:rsid w:val="00B86B75"/>
    <w:rsid w:val="00B92606"/>
    <w:rsid w:val="00BC48D5"/>
    <w:rsid w:val="00C10420"/>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EDCA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A14F5"/>
    <w:pPr>
      <w:spacing w:before="180" w:after="180"/>
      <w:jc w:val="both"/>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C10420"/>
    <w:rPr>
      <w:sz w:val="18"/>
      <w:szCs w:val="18"/>
    </w:rPr>
  </w:style>
  <w:style w:type="character" w:customStyle="1" w:styleId="BodyTextChar">
    <w:name w:val="Body Text Char"/>
    <w:basedOn w:val="DefaultParagraphFont"/>
    <w:link w:val="BodyText"/>
    <w:rsid w:val="00AA14F5"/>
  </w:style>
  <w:style w:type="paragraph" w:styleId="CommentText">
    <w:name w:val="annotation text"/>
    <w:basedOn w:val="Normal"/>
    <w:link w:val="CommentTextChar"/>
    <w:semiHidden/>
    <w:unhideWhenUsed/>
    <w:rsid w:val="00C10420"/>
  </w:style>
  <w:style w:type="character" w:customStyle="1" w:styleId="CommentTextChar">
    <w:name w:val="Comment Text Char"/>
    <w:basedOn w:val="DefaultParagraphFont"/>
    <w:link w:val="CommentText"/>
    <w:semiHidden/>
    <w:rsid w:val="00C10420"/>
  </w:style>
  <w:style w:type="paragraph" w:styleId="CommentSubject">
    <w:name w:val="annotation subject"/>
    <w:basedOn w:val="CommentText"/>
    <w:next w:val="CommentText"/>
    <w:link w:val="CommentSubjectChar"/>
    <w:semiHidden/>
    <w:unhideWhenUsed/>
    <w:rsid w:val="00C10420"/>
    <w:rPr>
      <w:b/>
      <w:bCs/>
      <w:sz w:val="20"/>
      <w:szCs w:val="20"/>
    </w:rPr>
  </w:style>
  <w:style w:type="character" w:customStyle="1" w:styleId="CommentSubjectChar">
    <w:name w:val="Comment Subject Char"/>
    <w:basedOn w:val="CommentTextChar"/>
    <w:link w:val="CommentSubject"/>
    <w:semiHidden/>
    <w:rsid w:val="00C10420"/>
    <w:rPr>
      <w:b/>
      <w:bCs/>
      <w:sz w:val="20"/>
      <w:szCs w:val="20"/>
    </w:rPr>
  </w:style>
  <w:style w:type="paragraph" w:styleId="BalloonText">
    <w:name w:val="Balloon Text"/>
    <w:basedOn w:val="Normal"/>
    <w:link w:val="BalloonTextChar"/>
    <w:semiHidden/>
    <w:unhideWhenUsed/>
    <w:rsid w:val="00C10420"/>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C10420"/>
    <w:rPr>
      <w:rFonts w:ascii="Times New Roman" w:hAnsi="Times New Roman" w:cs="Times New Roman"/>
      <w:sz w:val="18"/>
      <w:szCs w:val="18"/>
    </w:rPr>
  </w:style>
  <w:style w:type="paragraph" w:styleId="DocumentMap">
    <w:name w:val="Document Map"/>
    <w:basedOn w:val="Normal"/>
    <w:link w:val="DocumentMapChar"/>
    <w:semiHidden/>
    <w:unhideWhenUsed/>
    <w:rsid w:val="00013804"/>
    <w:pPr>
      <w:spacing w:after="0"/>
    </w:pPr>
    <w:rPr>
      <w:rFonts w:ascii="Times New Roman" w:hAnsi="Times New Roman" w:cs="Times New Roman"/>
    </w:rPr>
  </w:style>
  <w:style w:type="character" w:customStyle="1" w:styleId="DocumentMapChar">
    <w:name w:val="Document Map Char"/>
    <w:basedOn w:val="DefaultParagraphFont"/>
    <w:link w:val="DocumentMap"/>
    <w:semiHidden/>
    <w:rsid w:val="00013804"/>
    <w:rPr>
      <w:rFonts w:ascii="Times New Roman" w:hAnsi="Times New Roman" w:cs="Times New Roman"/>
    </w:rPr>
  </w:style>
  <w:style w:type="paragraph" w:styleId="Revision">
    <w:name w:val="Revision"/>
    <w:hidden/>
    <w:semiHidden/>
    <w:rsid w:val="0001380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doi.org/10.1111/j.1474-919X.1980.tb00873.x" TargetMode="Externa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1138</Words>
  <Characters>6492</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Aldabra Tropicbird monitoring</vt:lpstr>
    </vt:vector>
  </TitlesOfParts>
  <Company>NFIT</Company>
  <LinksUpToDate>false</LinksUpToDate>
  <CharactersWithSpaces>7615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Aldabra Tropicbird monitoring</dc:title>
  <dc:creator>Fernando Cagua</dc:creator>
  <cp:lastModifiedBy>Fernando Cagua</cp:lastModifiedBy>
  <cp:revision>6</cp:revision>
  <dcterms:created xsi:type="dcterms:W3CDTF">2016-06-10T21:51:00Z</dcterms:created>
  <dcterms:modified xsi:type="dcterms:W3CDTF">2016-06-16T08:09:00Z</dcterms:modified>
</cp:coreProperties>
</file>